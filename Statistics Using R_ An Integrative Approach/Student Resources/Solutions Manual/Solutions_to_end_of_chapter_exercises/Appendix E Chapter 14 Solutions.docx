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2F14D" w14:textId="77777777" w:rsidR="00753868" w:rsidRPr="00E31E03" w:rsidRDefault="00753868" w:rsidP="00753868">
      <w:pPr>
        <w:rPr>
          <w:b/>
        </w:rPr>
      </w:pPr>
      <w:r w:rsidRPr="00E31E03">
        <w:rPr>
          <w:b/>
        </w:rPr>
        <w:t>CHAPTER 1</w:t>
      </w:r>
      <w:r>
        <w:rPr>
          <w:b/>
        </w:rPr>
        <w:t>4 SOLUTIONS</w:t>
      </w:r>
    </w:p>
    <w:p w14:paraId="74F02303" w14:textId="77777777" w:rsidR="00753868" w:rsidRPr="00E31E03" w:rsidRDefault="00753868" w:rsidP="00753868"/>
    <w:p w14:paraId="3B7C16A9" w14:textId="77777777" w:rsidR="00D7239C" w:rsidRDefault="006A7633">
      <w:pPr>
        <w:pStyle w:val="Default"/>
        <w:rPr>
          <w:rFonts w:ascii="Times New Roman" w:hAnsi="Times New Roman" w:cs="Times New Roman"/>
          <w:b/>
          <w:bCs/>
          <w:color w:val="auto"/>
        </w:rPr>
      </w:pPr>
      <w:r w:rsidRPr="006A7633">
        <w:rPr>
          <w:rFonts w:ascii="Times New Roman" w:hAnsi="Times New Roman" w:cs="Times New Roman"/>
          <w:b/>
          <w:bCs/>
          <w:color w:val="auto"/>
        </w:rPr>
        <w:t>14.1.</w:t>
      </w:r>
    </w:p>
    <w:p w14:paraId="227E32E1" w14:textId="77777777" w:rsidR="00753868" w:rsidRPr="00E31E03" w:rsidRDefault="00753868" w:rsidP="00753868">
      <w:pPr>
        <w:pStyle w:val="SUL"/>
        <w:spacing w:line="240" w:lineRule="auto"/>
        <w:ind w:left="1080" w:hanging="360"/>
        <w:rPr>
          <w:rFonts w:ascii="Times New Roman" w:hAnsi="Times New Roman"/>
          <w:sz w:val="24"/>
          <w:szCs w:val="24"/>
        </w:rPr>
      </w:pPr>
      <w:r w:rsidRPr="00E31E03">
        <w:rPr>
          <w:rFonts w:ascii="Times New Roman" w:hAnsi="Times New Roman"/>
          <w:sz w:val="24"/>
          <w:szCs w:val="24"/>
        </w:rPr>
        <w:t>Graph (1) </w:t>
      </w:r>
    </w:p>
    <w:p w14:paraId="5E72A147" w14:textId="03F06E7D" w:rsidR="00753868" w:rsidRPr="00E31E03" w:rsidRDefault="00753868" w:rsidP="00753868">
      <w:pPr>
        <w:pStyle w:val="SUL"/>
        <w:numPr>
          <w:ilvl w:val="0"/>
          <w:numId w:val="3"/>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There is a main effect due to gender.  On average, males score higher in reading achievement (</w:t>
      </w:r>
      <w:r w:rsidRPr="00E31E03">
        <w:rPr>
          <w:rFonts w:ascii="Times New Roman" w:hAnsi="Times New Roman"/>
          <w:i/>
          <w:sz w:val="24"/>
          <w:szCs w:val="24"/>
        </w:rPr>
        <w:t>M</w:t>
      </w:r>
      <w:r w:rsidRPr="00E31E03">
        <w:rPr>
          <w:rFonts w:ascii="Times New Roman" w:hAnsi="Times New Roman"/>
          <w:sz w:val="24"/>
          <w:szCs w:val="24"/>
        </w:rPr>
        <w:t xml:space="preserve"> = </w:t>
      </w:r>
      <w:r w:rsidR="00287F4F">
        <w:rPr>
          <w:rFonts w:ascii="Times New Roman" w:hAnsi="Times New Roman"/>
          <w:sz w:val="24"/>
          <w:szCs w:val="24"/>
        </w:rPr>
        <w:t>18</w:t>
      </w:r>
      <w:r w:rsidRPr="00E31E03">
        <w:rPr>
          <w:rFonts w:ascii="Times New Roman" w:hAnsi="Times New Roman"/>
          <w:sz w:val="24"/>
          <w:szCs w:val="24"/>
        </w:rPr>
        <w:t>) than females (</w:t>
      </w:r>
      <w:r w:rsidRPr="00E31E03">
        <w:rPr>
          <w:rFonts w:ascii="Times New Roman" w:hAnsi="Times New Roman"/>
          <w:i/>
          <w:sz w:val="24"/>
          <w:szCs w:val="24"/>
        </w:rPr>
        <w:t>M</w:t>
      </w:r>
      <w:r w:rsidRPr="00E31E03">
        <w:rPr>
          <w:rFonts w:ascii="Times New Roman" w:hAnsi="Times New Roman"/>
          <w:sz w:val="24"/>
          <w:szCs w:val="24"/>
        </w:rPr>
        <w:t xml:space="preserve"> = 1</w:t>
      </w:r>
      <w:r w:rsidR="00287F4F">
        <w:rPr>
          <w:rFonts w:ascii="Times New Roman" w:hAnsi="Times New Roman"/>
          <w:sz w:val="24"/>
          <w:szCs w:val="24"/>
        </w:rPr>
        <w:t>2</w:t>
      </w:r>
      <w:r w:rsidRPr="00E31E03">
        <w:rPr>
          <w:rFonts w:ascii="Times New Roman" w:hAnsi="Times New Roman"/>
          <w:sz w:val="24"/>
          <w:szCs w:val="24"/>
        </w:rPr>
        <w:t xml:space="preserve">).  </w:t>
      </w:r>
    </w:p>
    <w:p w14:paraId="6EA1FBD4" w14:textId="77777777" w:rsidR="00753868" w:rsidRPr="00E31E03" w:rsidRDefault="00753868" w:rsidP="00753868">
      <w:pPr>
        <w:pStyle w:val="SUL"/>
        <w:numPr>
          <w:ilvl w:val="0"/>
          <w:numId w:val="3"/>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There is no main effect due to teaching method.  On average, reading achievement for both males and females is the same under whole language (</w:t>
      </w:r>
      <w:r w:rsidRPr="00E31E03">
        <w:rPr>
          <w:rFonts w:ascii="Times New Roman" w:hAnsi="Times New Roman"/>
          <w:i/>
          <w:sz w:val="24"/>
          <w:szCs w:val="24"/>
        </w:rPr>
        <w:t>M</w:t>
      </w:r>
      <w:r w:rsidRPr="00E31E03">
        <w:rPr>
          <w:rFonts w:ascii="Times New Roman" w:hAnsi="Times New Roman"/>
          <w:sz w:val="24"/>
          <w:szCs w:val="24"/>
        </w:rPr>
        <w:t xml:space="preserve"> = 15), synthetic phonics (</w:t>
      </w:r>
      <w:r w:rsidRPr="00E31E03">
        <w:rPr>
          <w:rFonts w:ascii="Times New Roman" w:hAnsi="Times New Roman"/>
          <w:i/>
          <w:sz w:val="24"/>
          <w:szCs w:val="24"/>
        </w:rPr>
        <w:t>M</w:t>
      </w:r>
      <w:r w:rsidRPr="00E31E03">
        <w:rPr>
          <w:rFonts w:ascii="Times New Roman" w:hAnsi="Times New Roman"/>
          <w:sz w:val="24"/>
          <w:szCs w:val="24"/>
        </w:rPr>
        <w:t xml:space="preserve"> = 15), and analytic phonics (</w:t>
      </w:r>
      <w:r w:rsidRPr="00E31E03">
        <w:rPr>
          <w:rFonts w:ascii="Times New Roman" w:hAnsi="Times New Roman"/>
          <w:i/>
          <w:sz w:val="24"/>
          <w:szCs w:val="24"/>
        </w:rPr>
        <w:t>M</w:t>
      </w:r>
      <w:r w:rsidRPr="00E31E03">
        <w:rPr>
          <w:rFonts w:ascii="Times New Roman" w:hAnsi="Times New Roman"/>
          <w:sz w:val="24"/>
          <w:szCs w:val="24"/>
        </w:rPr>
        <w:t xml:space="preserve"> = 15).</w:t>
      </w:r>
    </w:p>
    <w:p w14:paraId="5746E874" w14:textId="77777777" w:rsidR="00753868" w:rsidRPr="00E31E03" w:rsidRDefault="00753868" w:rsidP="00753868">
      <w:pPr>
        <w:pStyle w:val="SUL"/>
        <w:numPr>
          <w:ilvl w:val="0"/>
          <w:numId w:val="3"/>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There is no interaction effect.  The effectiveness of the different teaching methods does not differ by gender.  Said differently, the difference between males and females in terms of their average reading achievement is the same (</w:t>
      </w:r>
      <w:r w:rsidRPr="00E31E03">
        <w:rPr>
          <w:rFonts w:ascii="Times New Roman" w:hAnsi="Times New Roman"/>
          <w:i/>
          <w:sz w:val="24"/>
          <w:szCs w:val="24"/>
        </w:rPr>
        <w:t>M</w:t>
      </w:r>
      <w:r w:rsidRPr="00E31E03">
        <w:rPr>
          <w:rFonts w:ascii="Times New Roman" w:hAnsi="Times New Roman"/>
          <w:i/>
          <w:sz w:val="24"/>
          <w:szCs w:val="24"/>
          <w:vertAlign w:val="subscript"/>
        </w:rPr>
        <w:t>Difference</w:t>
      </w:r>
      <w:r w:rsidRPr="00E31E03">
        <w:rPr>
          <w:rFonts w:ascii="Times New Roman" w:hAnsi="Times New Roman"/>
          <w:i/>
          <w:sz w:val="24"/>
          <w:szCs w:val="24"/>
        </w:rPr>
        <w:t xml:space="preserve"> </w:t>
      </w:r>
      <w:r w:rsidRPr="00E31E03">
        <w:rPr>
          <w:rFonts w:ascii="Times New Roman" w:hAnsi="Times New Roman"/>
          <w:sz w:val="24"/>
          <w:szCs w:val="24"/>
        </w:rPr>
        <w:t>= 10) under all three teaching methods.</w:t>
      </w:r>
    </w:p>
    <w:p w14:paraId="56508E78" w14:textId="77777777" w:rsidR="00753868" w:rsidRPr="00E31E03" w:rsidRDefault="00753868" w:rsidP="00753868">
      <w:pPr>
        <w:pStyle w:val="SUL"/>
        <w:numPr>
          <w:ilvl w:val="0"/>
          <w:numId w:val="3"/>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 xml:space="preserve">In the absence of an interaction, the statistically significant main effects are used to summarize results.  In this case, we may conclude that, on average, males outperform females by the same amount for all three teaching methods.  </w:t>
      </w:r>
    </w:p>
    <w:p w14:paraId="6B7673BF" w14:textId="77777777" w:rsidR="00753868" w:rsidRPr="00E31E03" w:rsidRDefault="00753868" w:rsidP="00753868">
      <w:pPr>
        <w:pStyle w:val="SUL"/>
        <w:spacing w:line="240" w:lineRule="auto"/>
        <w:ind w:left="1080" w:hanging="360"/>
        <w:rPr>
          <w:rFonts w:ascii="Times New Roman" w:hAnsi="Times New Roman"/>
          <w:sz w:val="24"/>
          <w:szCs w:val="24"/>
        </w:rPr>
      </w:pPr>
      <w:r w:rsidRPr="00E31E03">
        <w:rPr>
          <w:rFonts w:ascii="Times New Roman" w:hAnsi="Times New Roman"/>
          <w:sz w:val="24"/>
          <w:szCs w:val="24"/>
        </w:rPr>
        <w:t>Graph (2) </w:t>
      </w:r>
    </w:p>
    <w:p w14:paraId="3A4364A4" w14:textId="77777777" w:rsidR="00753868" w:rsidRPr="00E31E03" w:rsidRDefault="00753868" w:rsidP="00753868">
      <w:pPr>
        <w:pStyle w:val="SUL"/>
        <w:numPr>
          <w:ilvl w:val="0"/>
          <w:numId w:val="4"/>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There is no main effect due to gender.  On average, reading achievement for males (</w:t>
      </w:r>
      <w:r w:rsidRPr="00E31E03">
        <w:rPr>
          <w:rFonts w:ascii="Times New Roman" w:hAnsi="Times New Roman"/>
          <w:i/>
          <w:sz w:val="24"/>
          <w:szCs w:val="24"/>
        </w:rPr>
        <w:t>M</w:t>
      </w:r>
      <w:r w:rsidRPr="00E31E03">
        <w:rPr>
          <w:rFonts w:ascii="Times New Roman" w:hAnsi="Times New Roman"/>
          <w:sz w:val="24"/>
          <w:szCs w:val="24"/>
        </w:rPr>
        <w:t xml:space="preserve"> = 20) is the same as for females (</w:t>
      </w:r>
      <w:r w:rsidRPr="00E31E03">
        <w:rPr>
          <w:rFonts w:ascii="Times New Roman" w:hAnsi="Times New Roman"/>
          <w:i/>
          <w:sz w:val="24"/>
          <w:szCs w:val="24"/>
        </w:rPr>
        <w:t>M</w:t>
      </w:r>
      <w:r w:rsidRPr="00E31E03">
        <w:rPr>
          <w:rFonts w:ascii="Times New Roman" w:hAnsi="Times New Roman"/>
          <w:sz w:val="24"/>
          <w:szCs w:val="24"/>
        </w:rPr>
        <w:t xml:space="preserve"> = 20).  </w:t>
      </w:r>
    </w:p>
    <w:p w14:paraId="4678C3F7" w14:textId="77777777" w:rsidR="00753868" w:rsidRPr="00E31E03" w:rsidRDefault="00753868" w:rsidP="00753868">
      <w:pPr>
        <w:pStyle w:val="SUL"/>
        <w:numPr>
          <w:ilvl w:val="0"/>
          <w:numId w:val="4"/>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There is no main effect due to teaching method.  On average, reading achievement under whole language (</w:t>
      </w:r>
      <w:r w:rsidRPr="00E31E03">
        <w:rPr>
          <w:rFonts w:ascii="Times New Roman" w:hAnsi="Times New Roman"/>
          <w:i/>
          <w:sz w:val="24"/>
          <w:szCs w:val="24"/>
        </w:rPr>
        <w:t>M</w:t>
      </w:r>
      <w:r w:rsidRPr="00E31E03">
        <w:rPr>
          <w:rFonts w:ascii="Times New Roman" w:hAnsi="Times New Roman"/>
          <w:sz w:val="24"/>
          <w:szCs w:val="24"/>
        </w:rPr>
        <w:t xml:space="preserve"> = 20) is the same as under synthetic phonics (</w:t>
      </w:r>
      <w:r w:rsidRPr="00E31E03">
        <w:rPr>
          <w:rFonts w:ascii="Times New Roman" w:hAnsi="Times New Roman"/>
          <w:i/>
          <w:sz w:val="24"/>
          <w:szCs w:val="24"/>
        </w:rPr>
        <w:t>M</w:t>
      </w:r>
      <w:r w:rsidRPr="00E31E03">
        <w:rPr>
          <w:rFonts w:ascii="Times New Roman" w:hAnsi="Times New Roman"/>
          <w:sz w:val="24"/>
          <w:szCs w:val="24"/>
        </w:rPr>
        <w:t xml:space="preserve"> = 20) and analytic phonics (</w:t>
      </w:r>
      <w:r w:rsidRPr="00E31E03">
        <w:rPr>
          <w:rFonts w:ascii="Times New Roman" w:hAnsi="Times New Roman"/>
          <w:i/>
          <w:sz w:val="24"/>
          <w:szCs w:val="24"/>
        </w:rPr>
        <w:t>M</w:t>
      </w:r>
      <w:r w:rsidRPr="00E31E03">
        <w:rPr>
          <w:rFonts w:ascii="Times New Roman" w:hAnsi="Times New Roman"/>
          <w:sz w:val="24"/>
          <w:szCs w:val="24"/>
        </w:rPr>
        <w:t xml:space="preserve"> = 20).</w:t>
      </w:r>
    </w:p>
    <w:p w14:paraId="2202B326" w14:textId="77777777" w:rsidR="00753868" w:rsidRPr="00E31E03" w:rsidRDefault="00753868" w:rsidP="00753868">
      <w:pPr>
        <w:pStyle w:val="SUL"/>
        <w:numPr>
          <w:ilvl w:val="0"/>
          <w:numId w:val="4"/>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 xml:space="preserve">There is a disordinal interaction.  Holding teaching method constant and comparing males with females we may note that, on average, males score 20 points higher than females on reading achievement under whole language, no differently than females under synthetic phonics, and 20 points lower than females under analytic phonics. Alternatively, we may characterize the interaction by holding gender constant and comparing the relative effectiveness of teaching methods.  From this perspective, we note that males do relatively best under whole language, next best under synthetic phonics, and relatively worst under analytic phonics.  By contrast, females do relatively best under analytic phonics, next best under synthetic phonics, and relatively worst under whole language.    </w:t>
      </w:r>
    </w:p>
    <w:p w14:paraId="5C9F792B" w14:textId="77777777" w:rsidR="00753868" w:rsidRPr="00E31E03" w:rsidRDefault="00753868" w:rsidP="00753868">
      <w:pPr>
        <w:pStyle w:val="SUL"/>
        <w:numPr>
          <w:ilvl w:val="0"/>
          <w:numId w:val="4"/>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Given the statistically significant interaction, the relative effectiveness of the three methods by gender is captured by the response to part (c) above.</w:t>
      </w:r>
    </w:p>
    <w:p w14:paraId="6CF84195" w14:textId="77777777" w:rsidR="00753868" w:rsidRPr="00E31E03" w:rsidRDefault="00753868" w:rsidP="00753868">
      <w:pPr>
        <w:pStyle w:val="SUL"/>
        <w:spacing w:line="240" w:lineRule="auto"/>
        <w:ind w:left="1080" w:hanging="360"/>
        <w:rPr>
          <w:rFonts w:ascii="Times New Roman" w:hAnsi="Times New Roman"/>
          <w:sz w:val="24"/>
          <w:szCs w:val="24"/>
        </w:rPr>
      </w:pPr>
      <w:r w:rsidRPr="00E31E03">
        <w:rPr>
          <w:rFonts w:ascii="Times New Roman" w:hAnsi="Times New Roman"/>
          <w:sz w:val="24"/>
          <w:szCs w:val="24"/>
        </w:rPr>
        <w:t>Graph (3) </w:t>
      </w:r>
    </w:p>
    <w:p w14:paraId="0AF8DE9A" w14:textId="77777777" w:rsidR="00753868" w:rsidRPr="00E31E03" w:rsidRDefault="00753868" w:rsidP="00753868">
      <w:pPr>
        <w:pStyle w:val="SUL"/>
        <w:numPr>
          <w:ilvl w:val="0"/>
          <w:numId w:val="5"/>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There is a main effect due to gender.  On average, reading achievement for males (</w:t>
      </w:r>
      <w:r w:rsidRPr="00E31E03">
        <w:rPr>
          <w:rFonts w:ascii="Times New Roman" w:hAnsi="Times New Roman"/>
          <w:i/>
          <w:sz w:val="24"/>
          <w:szCs w:val="24"/>
        </w:rPr>
        <w:t>M</w:t>
      </w:r>
      <w:r w:rsidRPr="00E31E03">
        <w:rPr>
          <w:rFonts w:ascii="Times New Roman" w:hAnsi="Times New Roman"/>
          <w:sz w:val="24"/>
          <w:szCs w:val="24"/>
        </w:rPr>
        <w:t xml:space="preserve"> = 30) exceeds that for females (</w:t>
      </w:r>
      <w:r w:rsidRPr="00E31E03">
        <w:rPr>
          <w:rFonts w:ascii="Times New Roman" w:hAnsi="Times New Roman"/>
          <w:i/>
          <w:sz w:val="24"/>
          <w:szCs w:val="24"/>
        </w:rPr>
        <w:t>M</w:t>
      </w:r>
      <w:r w:rsidRPr="00E31E03">
        <w:rPr>
          <w:rFonts w:ascii="Times New Roman" w:hAnsi="Times New Roman"/>
          <w:sz w:val="24"/>
          <w:szCs w:val="24"/>
        </w:rPr>
        <w:t xml:space="preserve"> = 16.67).  </w:t>
      </w:r>
    </w:p>
    <w:p w14:paraId="08807BF6" w14:textId="77777777" w:rsidR="00753868" w:rsidRPr="00E31E03" w:rsidRDefault="00753868" w:rsidP="00753868">
      <w:pPr>
        <w:pStyle w:val="SUL"/>
        <w:numPr>
          <w:ilvl w:val="0"/>
          <w:numId w:val="5"/>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There is a main effect due to teaching method.   On average, reading achievement is highest under analytic phonics (</w:t>
      </w:r>
      <w:r w:rsidRPr="00E31E03">
        <w:rPr>
          <w:rFonts w:ascii="Times New Roman" w:hAnsi="Times New Roman"/>
          <w:i/>
          <w:sz w:val="24"/>
          <w:szCs w:val="24"/>
        </w:rPr>
        <w:t>M</w:t>
      </w:r>
      <w:r w:rsidRPr="00E31E03">
        <w:rPr>
          <w:rFonts w:ascii="Times New Roman" w:hAnsi="Times New Roman"/>
          <w:sz w:val="24"/>
          <w:szCs w:val="24"/>
        </w:rPr>
        <w:t xml:space="preserve"> = 30), followed by synthetic phonics (</w:t>
      </w:r>
      <w:r w:rsidRPr="00E31E03">
        <w:rPr>
          <w:rFonts w:ascii="Times New Roman" w:hAnsi="Times New Roman"/>
          <w:i/>
          <w:sz w:val="24"/>
          <w:szCs w:val="24"/>
        </w:rPr>
        <w:t>M</w:t>
      </w:r>
      <w:r w:rsidRPr="00E31E03">
        <w:rPr>
          <w:rFonts w:ascii="Times New Roman" w:hAnsi="Times New Roman"/>
          <w:sz w:val="24"/>
          <w:szCs w:val="24"/>
        </w:rPr>
        <w:t xml:space="preserve"> = 25), and worst under whole language (</w:t>
      </w:r>
      <w:r w:rsidRPr="00E31E03">
        <w:rPr>
          <w:rFonts w:ascii="Times New Roman" w:hAnsi="Times New Roman"/>
          <w:i/>
          <w:sz w:val="24"/>
          <w:szCs w:val="24"/>
        </w:rPr>
        <w:t>M</w:t>
      </w:r>
      <w:r w:rsidRPr="00E31E03">
        <w:rPr>
          <w:rFonts w:ascii="Times New Roman" w:hAnsi="Times New Roman"/>
          <w:sz w:val="24"/>
          <w:szCs w:val="24"/>
        </w:rPr>
        <w:t xml:space="preserve"> = 15). </w:t>
      </w:r>
    </w:p>
    <w:p w14:paraId="442040D1" w14:textId="77777777" w:rsidR="00753868" w:rsidRPr="00E31E03" w:rsidRDefault="00753868" w:rsidP="00753868">
      <w:pPr>
        <w:pStyle w:val="SUL"/>
        <w:numPr>
          <w:ilvl w:val="0"/>
          <w:numId w:val="5"/>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There is an ordinal interaction.  Holding teaching method constant and comparing males with females we may note that, on average, males score 10 points higher than females on reading achievement</w:t>
      </w:r>
      <w:r w:rsidRPr="00E31E03" w:rsidDel="006B128A">
        <w:rPr>
          <w:rFonts w:ascii="Times New Roman" w:hAnsi="Times New Roman"/>
          <w:sz w:val="24"/>
          <w:szCs w:val="24"/>
        </w:rPr>
        <w:t xml:space="preserve"> </w:t>
      </w:r>
      <w:r w:rsidRPr="00E31E03">
        <w:rPr>
          <w:rFonts w:ascii="Times New Roman" w:hAnsi="Times New Roman"/>
          <w:sz w:val="24"/>
          <w:szCs w:val="24"/>
        </w:rPr>
        <w:t>under both whole language and synthetic phonics, and 20 points higher than females under analytic phonics.  Holding gender constant and comparing the relative effectiveness of teaching methods, we may note that, on average, males perform relatively best under analytic phonics   (</w:t>
      </w:r>
      <w:r w:rsidRPr="00E31E03">
        <w:rPr>
          <w:rFonts w:ascii="Times New Roman" w:hAnsi="Times New Roman"/>
          <w:i/>
          <w:sz w:val="24"/>
          <w:szCs w:val="24"/>
        </w:rPr>
        <w:t>M</w:t>
      </w:r>
      <w:r w:rsidRPr="00E31E03">
        <w:rPr>
          <w:rFonts w:ascii="Times New Roman" w:hAnsi="Times New Roman"/>
          <w:sz w:val="24"/>
          <w:szCs w:val="24"/>
        </w:rPr>
        <w:t xml:space="preserve"> = 40), next best </w:t>
      </w:r>
      <w:r w:rsidRPr="00E31E03">
        <w:rPr>
          <w:rFonts w:ascii="Times New Roman" w:hAnsi="Times New Roman"/>
          <w:sz w:val="24"/>
          <w:szCs w:val="24"/>
        </w:rPr>
        <w:lastRenderedPageBreak/>
        <w:t>under synthetic phonics (</w:t>
      </w:r>
      <w:r w:rsidRPr="00E31E03">
        <w:rPr>
          <w:rFonts w:ascii="Times New Roman" w:hAnsi="Times New Roman"/>
          <w:i/>
          <w:sz w:val="24"/>
          <w:szCs w:val="24"/>
        </w:rPr>
        <w:t>M</w:t>
      </w:r>
      <w:r w:rsidRPr="00E31E03">
        <w:rPr>
          <w:rFonts w:ascii="Times New Roman" w:hAnsi="Times New Roman"/>
          <w:sz w:val="24"/>
          <w:szCs w:val="24"/>
        </w:rPr>
        <w:t xml:space="preserve"> = 30), and worst under whole language (</w:t>
      </w:r>
      <w:r w:rsidRPr="00E31E03">
        <w:rPr>
          <w:rFonts w:ascii="Times New Roman" w:hAnsi="Times New Roman"/>
          <w:i/>
          <w:sz w:val="24"/>
          <w:szCs w:val="24"/>
        </w:rPr>
        <w:t>M</w:t>
      </w:r>
      <w:r w:rsidRPr="00E31E03">
        <w:rPr>
          <w:rFonts w:ascii="Times New Roman" w:hAnsi="Times New Roman"/>
          <w:sz w:val="24"/>
          <w:szCs w:val="24"/>
        </w:rPr>
        <w:t xml:space="preserve"> = 20).  We may also note that, on average, females perform equally under the two types of phonics instruction (</w:t>
      </w:r>
      <w:r w:rsidRPr="00E31E03">
        <w:rPr>
          <w:rFonts w:ascii="Times New Roman" w:hAnsi="Times New Roman"/>
          <w:i/>
          <w:sz w:val="24"/>
          <w:szCs w:val="24"/>
        </w:rPr>
        <w:t>M</w:t>
      </w:r>
      <w:r w:rsidRPr="00E31E03">
        <w:rPr>
          <w:rFonts w:ascii="Times New Roman" w:hAnsi="Times New Roman"/>
          <w:sz w:val="24"/>
          <w:szCs w:val="24"/>
        </w:rPr>
        <w:t xml:space="preserve"> = 20), but relatively worse under whole language (</w:t>
      </w:r>
      <w:r w:rsidRPr="00E31E03">
        <w:rPr>
          <w:rFonts w:ascii="Times New Roman" w:hAnsi="Times New Roman"/>
          <w:i/>
          <w:sz w:val="24"/>
          <w:szCs w:val="24"/>
        </w:rPr>
        <w:t>M</w:t>
      </w:r>
      <w:r w:rsidRPr="00E31E03">
        <w:rPr>
          <w:rFonts w:ascii="Times New Roman" w:hAnsi="Times New Roman"/>
          <w:sz w:val="24"/>
          <w:szCs w:val="24"/>
        </w:rPr>
        <w:t xml:space="preserve"> = 10).      </w:t>
      </w:r>
    </w:p>
    <w:p w14:paraId="24637176" w14:textId="77777777" w:rsidR="00753868" w:rsidRPr="00E31E03" w:rsidRDefault="00753868" w:rsidP="00753868">
      <w:pPr>
        <w:pStyle w:val="SUL"/>
        <w:numPr>
          <w:ilvl w:val="0"/>
          <w:numId w:val="5"/>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Given the statistically significant interaction, the relative effectiveness of the three methods by gender is captured by the response to part (c) above.</w:t>
      </w:r>
    </w:p>
    <w:p w14:paraId="1604860D" w14:textId="77777777" w:rsidR="00753868" w:rsidRPr="00E31E03" w:rsidRDefault="00753868" w:rsidP="00753868">
      <w:pPr>
        <w:pStyle w:val="SUL"/>
        <w:spacing w:line="240" w:lineRule="auto"/>
        <w:ind w:left="1080" w:hanging="360"/>
        <w:rPr>
          <w:rFonts w:ascii="Times New Roman" w:hAnsi="Times New Roman"/>
          <w:sz w:val="24"/>
          <w:szCs w:val="24"/>
        </w:rPr>
      </w:pPr>
      <w:r w:rsidRPr="00E31E03">
        <w:rPr>
          <w:rFonts w:ascii="Times New Roman" w:hAnsi="Times New Roman"/>
          <w:sz w:val="24"/>
          <w:szCs w:val="24"/>
        </w:rPr>
        <w:t>Graph (4) </w:t>
      </w:r>
    </w:p>
    <w:p w14:paraId="46974D74" w14:textId="77777777" w:rsidR="00753868" w:rsidRPr="00E31E03" w:rsidRDefault="00753868" w:rsidP="00753868">
      <w:pPr>
        <w:pStyle w:val="SUL"/>
        <w:numPr>
          <w:ilvl w:val="0"/>
          <w:numId w:val="6"/>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There is a main effect due to gender.  On average, males (</w:t>
      </w:r>
      <w:r w:rsidRPr="00E31E03">
        <w:rPr>
          <w:rFonts w:ascii="Times New Roman" w:hAnsi="Times New Roman"/>
          <w:i/>
          <w:sz w:val="24"/>
          <w:szCs w:val="24"/>
        </w:rPr>
        <w:t>M</w:t>
      </w:r>
      <w:r w:rsidRPr="00E31E03">
        <w:rPr>
          <w:rFonts w:ascii="Times New Roman" w:hAnsi="Times New Roman"/>
          <w:sz w:val="24"/>
          <w:szCs w:val="24"/>
        </w:rPr>
        <w:t xml:space="preserve"> = 35) score higher than females (</w:t>
      </w:r>
      <w:r w:rsidRPr="00E31E03">
        <w:rPr>
          <w:rFonts w:ascii="Times New Roman" w:hAnsi="Times New Roman"/>
          <w:i/>
          <w:sz w:val="24"/>
          <w:szCs w:val="24"/>
        </w:rPr>
        <w:t>M</w:t>
      </w:r>
      <w:r w:rsidRPr="00E31E03">
        <w:rPr>
          <w:rFonts w:ascii="Times New Roman" w:hAnsi="Times New Roman"/>
          <w:sz w:val="24"/>
          <w:szCs w:val="24"/>
        </w:rPr>
        <w:t xml:space="preserve"> = 15) on reading achievement. </w:t>
      </w:r>
    </w:p>
    <w:p w14:paraId="358345D7" w14:textId="77777777" w:rsidR="00753868" w:rsidRPr="00E31E03" w:rsidRDefault="00753868" w:rsidP="00753868">
      <w:pPr>
        <w:pStyle w:val="SUL"/>
        <w:numPr>
          <w:ilvl w:val="0"/>
          <w:numId w:val="6"/>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There is no main effect due to teaching method.  On average, there is no difference on reading achievement (</w:t>
      </w:r>
      <w:r w:rsidRPr="00E31E03">
        <w:rPr>
          <w:rFonts w:ascii="Times New Roman" w:hAnsi="Times New Roman"/>
          <w:i/>
          <w:sz w:val="24"/>
          <w:szCs w:val="24"/>
        </w:rPr>
        <w:t>M</w:t>
      </w:r>
      <w:r w:rsidRPr="00E31E03">
        <w:rPr>
          <w:rFonts w:ascii="Times New Roman" w:hAnsi="Times New Roman"/>
          <w:sz w:val="24"/>
          <w:szCs w:val="24"/>
        </w:rPr>
        <w:t xml:space="preserve"> = 25) across the three teaching methods. </w:t>
      </w:r>
    </w:p>
    <w:p w14:paraId="081B15C3" w14:textId="77777777" w:rsidR="00753868" w:rsidRPr="00E31E03" w:rsidRDefault="00753868" w:rsidP="00753868">
      <w:pPr>
        <w:pStyle w:val="SUL"/>
        <w:numPr>
          <w:ilvl w:val="0"/>
          <w:numId w:val="6"/>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There is an ordinal interaction in that, on average, males perform better than females under each teaching method by varying amounts of reading achievement.  In particular, on average, males score 10 points higher than females under whole language, 20 points higher under synthetic phonics, and 30 points higher under analytic phonics.  We may also characterize the interaction by comparing teaching methods for each gender.  For males, the highest average reading achievement scores are associated with analytic phonics (</w:t>
      </w:r>
      <w:r w:rsidRPr="00E31E03">
        <w:rPr>
          <w:rFonts w:ascii="Times New Roman" w:hAnsi="Times New Roman"/>
          <w:i/>
          <w:sz w:val="24"/>
          <w:szCs w:val="24"/>
        </w:rPr>
        <w:t>M</w:t>
      </w:r>
      <w:r w:rsidRPr="00E31E03">
        <w:rPr>
          <w:rFonts w:ascii="Times New Roman" w:hAnsi="Times New Roman"/>
          <w:sz w:val="24"/>
          <w:szCs w:val="24"/>
        </w:rPr>
        <w:t xml:space="preserve"> = 40), followed by synthetic phonics (</w:t>
      </w:r>
      <w:r w:rsidRPr="00E31E03">
        <w:rPr>
          <w:rFonts w:ascii="Times New Roman" w:hAnsi="Times New Roman"/>
          <w:i/>
          <w:sz w:val="24"/>
          <w:szCs w:val="24"/>
        </w:rPr>
        <w:t>M</w:t>
      </w:r>
      <w:r w:rsidRPr="00E31E03">
        <w:rPr>
          <w:rFonts w:ascii="Times New Roman" w:hAnsi="Times New Roman"/>
          <w:sz w:val="24"/>
          <w:szCs w:val="24"/>
        </w:rPr>
        <w:t xml:space="preserve"> = 35), followed by whole language (</w:t>
      </w:r>
      <w:r w:rsidRPr="00E31E03">
        <w:rPr>
          <w:rFonts w:ascii="Times New Roman" w:hAnsi="Times New Roman"/>
          <w:i/>
          <w:sz w:val="24"/>
          <w:szCs w:val="24"/>
        </w:rPr>
        <w:t>M</w:t>
      </w:r>
      <w:r w:rsidRPr="00E31E03">
        <w:rPr>
          <w:rFonts w:ascii="Times New Roman" w:hAnsi="Times New Roman"/>
          <w:sz w:val="24"/>
          <w:szCs w:val="24"/>
        </w:rPr>
        <w:t xml:space="preserve"> = 30).  For females, the highest average reading achievement scores are associated with whole language (</w:t>
      </w:r>
      <w:r w:rsidRPr="00E31E03">
        <w:rPr>
          <w:rFonts w:ascii="Times New Roman" w:hAnsi="Times New Roman"/>
          <w:i/>
          <w:sz w:val="24"/>
          <w:szCs w:val="24"/>
        </w:rPr>
        <w:t>M</w:t>
      </w:r>
      <w:r w:rsidRPr="00E31E03">
        <w:rPr>
          <w:rFonts w:ascii="Times New Roman" w:hAnsi="Times New Roman"/>
          <w:sz w:val="24"/>
          <w:szCs w:val="24"/>
        </w:rPr>
        <w:t xml:space="preserve"> = 20), followed by synthetic phonics (</w:t>
      </w:r>
      <w:r w:rsidRPr="00E31E03">
        <w:rPr>
          <w:rFonts w:ascii="Times New Roman" w:hAnsi="Times New Roman"/>
          <w:i/>
          <w:sz w:val="24"/>
          <w:szCs w:val="24"/>
        </w:rPr>
        <w:t>M</w:t>
      </w:r>
      <w:r w:rsidRPr="00E31E03">
        <w:rPr>
          <w:rFonts w:ascii="Times New Roman" w:hAnsi="Times New Roman"/>
          <w:sz w:val="24"/>
          <w:szCs w:val="24"/>
        </w:rPr>
        <w:t xml:space="preserve"> = 15), followed by analytic phonics (</w:t>
      </w:r>
      <w:r w:rsidRPr="00E31E03">
        <w:rPr>
          <w:rFonts w:ascii="Times New Roman" w:hAnsi="Times New Roman"/>
          <w:i/>
          <w:sz w:val="24"/>
          <w:szCs w:val="24"/>
        </w:rPr>
        <w:t>M</w:t>
      </w:r>
      <w:r w:rsidRPr="00E31E03">
        <w:rPr>
          <w:rFonts w:ascii="Times New Roman" w:hAnsi="Times New Roman"/>
          <w:sz w:val="24"/>
          <w:szCs w:val="24"/>
        </w:rPr>
        <w:t xml:space="preserve"> = 10).      </w:t>
      </w:r>
    </w:p>
    <w:p w14:paraId="121E865A" w14:textId="77777777" w:rsidR="00753868" w:rsidRPr="00E31E03" w:rsidRDefault="00753868" w:rsidP="00753868">
      <w:pPr>
        <w:pStyle w:val="SUL"/>
        <w:numPr>
          <w:ilvl w:val="0"/>
          <w:numId w:val="6"/>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Given the statistically significant interaction, the relative effectiveness of the three methods by gender is captured by the response to part (c) above.</w:t>
      </w:r>
    </w:p>
    <w:p w14:paraId="3814DA20" w14:textId="77777777" w:rsidR="00753868" w:rsidRPr="00E31E03" w:rsidRDefault="00753868" w:rsidP="00753868">
      <w:pPr>
        <w:pStyle w:val="SUL"/>
        <w:spacing w:line="240" w:lineRule="auto"/>
        <w:ind w:left="1080" w:hanging="360"/>
        <w:rPr>
          <w:rFonts w:ascii="Times New Roman" w:hAnsi="Times New Roman"/>
          <w:sz w:val="24"/>
          <w:szCs w:val="24"/>
        </w:rPr>
      </w:pPr>
      <w:r w:rsidRPr="00E31E03">
        <w:rPr>
          <w:rFonts w:ascii="Times New Roman" w:hAnsi="Times New Roman"/>
          <w:sz w:val="24"/>
          <w:szCs w:val="24"/>
        </w:rPr>
        <w:t>Graph (5) </w:t>
      </w:r>
    </w:p>
    <w:p w14:paraId="1300D6A5" w14:textId="5E75C72F" w:rsidR="00753868" w:rsidRPr="00E31E03" w:rsidRDefault="00753868" w:rsidP="00753868">
      <w:pPr>
        <w:pStyle w:val="SUL"/>
        <w:numPr>
          <w:ilvl w:val="0"/>
          <w:numId w:val="7"/>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There is a main effect due to gender.  On average, the reading achievement score for males (</w:t>
      </w:r>
      <w:r w:rsidRPr="00E31E03">
        <w:rPr>
          <w:rFonts w:ascii="Times New Roman" w:hAnsi="Times New Roman"/>
          <w:i/>
          <w:sz w:val="24"/>
          <w:szCs w:val="24"/>
        </w:rPr>
        <w:t>M</w:t>
      </w:r>
      <w:r w:rsidRPr="00E31E03">
        <w:rPr>
          <w:rFonts w:ascii="Times New Roman" w:hAnsi="Times New Roman"/>
          <w:sz w:val="24"/>
          <w:szCs w:val="24"/>
        </w:rPr>
        <w:t xml:space="preserve"> = 2</w:t>
      </w:r>
      <w:r w:rsidR="008B230D">
        <w:rPr>
          <w:rFonts w:ascii="Times New Roman" w:hAnsi="Times New Roman"/>
          <w:sz w:val="24"/>
          <w:szCs w:val="24"/>
        </w:rPr>
        <w:t>3</w:t>
      </w:r>
      <w:r w:rsidRPr="00E31E03">
        <w:rPr>
          <w:rFonts w:ascii="Times New Roman" w:hAnsi="Times New Roman"/>
          <w:sz w:val="24"/>
          <w:szCs w:val="24"/>
        </w:rPr>
        <w:t>.</w:t>
      </w:r>
      <w:r w:rsidR="008B230D">
        <w:rPr>
          <w:rFonts w:ascii="Times New Roman" w:hAnsi="Times New Roman"/>
          <w:sz w:val="24"/>
          <w:szCs w:val="24"/>
        </w:rPr>
        <w:t>33</w:t>
      </w:r>
      <w:r w:rsidRPr="00E31E03">
        <w:rPr>
          <w:rFonts w:ascii="Times New Roman" w:hAnsi="Times New Roman"/>
          <w:sz w:val="24"/>
          <w:szCs w:val="24"/>
        </w:rPr>
        <w:t>) is higher than it is for females (</w:t>
      </w:r>
      <w:r w:rsidRPr="00E31E03">
        <w:rPr>
          <w:rFonts w:ascii="Times New Roman" w:hAnsi="Times New Roman"/>
          <w:i/>
          <w:sz w:val="24"/>
          <w:szCs w:val="24"/>
        </w:rPr>
        <w:t>M</w:t>
      </w:r>
      <w:r w:rsidRPr="00E31E03">
        <w:rPr>
          <w:rFonts w:ascii="Times New Roman" w:hAnsi="Times New Roman"/>
          <w:sz w:val="24"/>
          <w:szCs w:val="24"/>
        </w:rPr>
        <w:t xml:space="preserve"> = 1</w:t>
      </w:r>
      <w:r w:rsidR="00C45B16">
        <w:rPr>
          <w:rFonts w:ascii="Times New Roman" w:hAnsi="Times New Roman"/>
          <w:sz w:val="24"/>
          <w:szCs w:val="24"/>
        </w:rPr>
        <w:t>3</w:t>
      </w:r>
      <w:r w:rsidRPr="00E31E03">
        <w:rPr>
          <w:rFonts w:ascii="Times New Roman" w:hAnsi="Times New Roman"/>
          <w:sz w:val="24"/>
          <w:szCs w:val="24"/>
        </w:rPr>
        <w:t>.</w:t>
      </w:r>
      <w:r w:rsidR="00C45B16">
        <w:rPr>
          <w:rFonts w:ascii="Times New Roman" w:hAnsi="Times New Roman"/>
          <w:sz w:val="24"/>
          <w:szCs w:val="24"/>
        </w:rPr>
        <w:t>33</w:t>
      </w:r>
      <w:r w:rsidRPr="00E31E03">
        <w:rPr>
          <w:rFonts w:ascii="Times New Roman" w:hAnsi="Times New Roman"/>
          <w:sz w:val="24"/>
          <w:szCs w:val="24"/>
        </w:rPr>
        <w:t xml:space="preserve">) across all teaching methods.  </w:t>
      </w:r>
    </w:p>
    <w:p w14:paraId="22372354" w14:textId="77777777" w:rsidR="00753868" w:rsidRPr="00E31E03" w:rsidRDefault="00753868" w:rsidP="00753868">
      <w:pPr>
        <w:pStyle w:val="SUL"/>
        <w:numPr>
          <w:ilvl w:val="0"/>
          <w:numId w:val="7"/>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There is a main effect due to teaching method.  On average, males and females both do better under whole language and analytic phonics (</w:t>
      </w:r>
      <w:r w:rsidRPr="00E31E03">
        <w:rPr>
          <w:rFonts w:ascii="Times New Roman" w:hAnsi="Times New Roman"/>
          <w:i/>
          <w:sz w:val="24"/>
          <w:szCs w:val="24"/>
        </w:rPr>
        <w:t>M</w:t>
      </w:r>
      <w:r w:rsidRPr="00E31E03">
        <w:rPr>
          <w:rFonts w:ascii="Times New Roman" w:hAnsi="Times New Roman"/>
          <w:sz w:val="24"/>
          <w:szCs w:val="24"/>
        </w:rPr>
        <w:t xml:space="preserve"> = 25) than they do under synthetic phonics (</w:t>
      </w:r>
      <w:r w:rsidRPr="00E31E03">
        <w:rPr>
          <w:rFonts w:ascii="Times New Roman" w:hAnsi="Times New Roman"/>
          <w:i/>
          <w:sz w:val="24"/>
          <w:szCs w:val="24"/>
        </w:rPr>
        <w:t>M</w:t>
      </w:r>
      <w:r w:rsidRPr="00E31E03">
        <w:rPr>
          <w:rFonts w:ascii="Times New Roman" w:hAnsi="Times New Roman"/>
          <w:sz w:val="24"/>
          <w:szCs w:val="24"/>
        </w:rPr>
        <w:t xml:space="preserve"> = 15). </w:t>
      </w:r>
    </w:p>
    <w:p w14:paraId="38530783" w14:textId="77777777" w:rsidR="00753868" w:rsidRPr="00E31E03" w:rsidRDefault="00753868" w:rsidP="00753868">
      <w:pPr>
        <w:pStyle w:val="SUL"/>
        <w:numPr>
          <w:ilvl w:val="0"/>
          <w:numId w:val="7"/>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There is no interaction effect.  On average, males outperform females by the same amount under all three teaching methods. That is, the mean difference on reading achievement between males and females is the same (</w:t>
      </w:r>
      <w:r w:rsidRPr="00E31E03">
        <w:rPr>
          <w:rFonts w:ascii="Times New Roman" w:hAnsi="Times New Roman"/>
          <w:i/>
          <w:sz w:val="24"/>
          <w:szCs w:val="24"/>
        </w:rPr>
        <w:t>M</w:t>
      </w:r>
      <w:r w:rsidRPr="00E31E03">
        <w:rPr>
          <w:rFonts w:ascii="Times New Roman" w:hAnsi="Times New Roman"/>
          <w:i/>
          <w:sz w:val="24"/>
          <w:szCs w:val="24"/>
          <w:vertAlign w:val="subscript"/>
        </w:rPr>
        <w:t>Difference</w:t>
      </w:r>
      <w:r w:rsidRPr="00E31E03">
        <w:rPr>
          <w:rFonts w:ascii="Times New Roman" w:hAnsi="Times New Roman"/>
          <w:i/>
          <w:sz w:val="24"/>
          <w:szCs w:val="24"/>
        </w:rPr>
        <w:t xml:space="preserve"> </w:t>
      </w:r>
      <w:r w:rsidRPr="00E31E03">
        <w:rPr>
          <w:rFonts w:ascii="Times New Roman" w:hAnsi="Times New Roman"/>
          <w:sz w:val="24"/>
          <w:szCs w:val="24"/>
        </w:rPr>
        <w:t>= 10) under all three teaching methods.</w:t>
      </w:r>
    </w:p>
    <w:p w14:paraId="6453F6B1" w14:textId="77777777" w:rsidR="00753868" w:rsidRPr="00E31E03" w:rsidRDefault="00753868" w:rsidP="00753868">
      <w:pPr>
        <w:pStyle w:val="SUL"/>
        <w:numPr>
          <w:ilvl w:val="0"/>
          <w:numId w:val="7"/>
        </w:numPr>
        <w:tabs>
          <w:tab w:val="clear" w:pos="1800"/>
        </w:tabs>
        <w:spacing w:line="240" w:lineRule="auto"/>
        <w:ind w:left="1080"/>
        <w:rPr>
          <w:rFonts w:ascii="Times New Roman" w:hAnsi="Times New Roman"/>
          <w:sz w:val="24"/>
          <w:szCs w:val="24"/>
        </w:rPr>
      </w:pPr>
      <w:r w:rsidRPr="00E31E03">
        <w:rPr>
          <w:rFonts w:ascii="Times New Roman" w:hAnsi="Times New Roman"/>
          <w:sz w:val="24"/>
          <w:szCs w:val="24"/>
        </w:rPr>
        <w:t xml:space="preserve">In the absence of an interaction, as given in the responses to parts (a) and (b) above, the main effects characterize the results of this study.  s are used to summarize the effects.  </w:t>
      </w:r>
    </w:p>
    <w:p w14:paraId="042BD6CC" w14:textId="77777777" w:rsidR="00753868" w:rsidRPr="00E31E03" w:rsidRDefault="00753868" w:rsidP="00753868">
      <w:pPr>
        <w:pStyle w:val="CM88"/>
        <w:spacing w:after="0" w:line="260" w:lineRule="atLeast"/>
        <w:rPr>
          <w:rFonts w:ascii="Times New Roman" w:hAnsi="Times New Roman"/>
          <w:i/>
          <w:iCs/>
        </w:rPr>
      </w:pPr>
    </w:p>
    <w:p w14:paraId="20DBF234" w14:textId="77777777" w:rsidR="00D7239C" w:rsidRDefault="006A7633">
      <w:pPr>
        <w:pStyle w:val="Default"/>
        <w:rPr>
          <w:rFonts w:ascii="Times New Roman" w:hAnsi="Times New Roman" w:cs="Times New Roman"/>
          <w:b/>
          <w:bCs/>
          <w:color w:val="auto"/>
        </w:rPr>
      </w:pPr>
      <w:r w:rsidRPr="006A7633">
        <w:rPr>
          <w:rFonts w:ascii="Times New Roman" w:hAnsi="Times New Roman" w:cs="Times New Roman"/>
          <w:b/>
          <w:bCs/>
          <w:color w:val="auto"/>
        </w:rPr>
        <w:t>14.2.</w:t>
      </w:r>
      <w:r w:rsidR="00753868">
        <w:rPr>
          <w:rFonts w:ascii="Times New Roman" w:hAnsi="Times New Roman" w:cs="Times New Roman"/>
          <w:b/>
          <w:bCs/>
          <w:color w:val="auto"/>
        </w:rPr>
        <w:t xml:space="preserve"> </w:t>
      </w:r>
    </w:p>
    <w:p w14:paraId="30E7812B" w14:textId="77777777" w:rsidR="00753868" w:rsidRPr="00E31E03" w:rsidRDefault="00753868" w:rsidP="00753868">
      <w:pPr>
        <w:pStyle w:val="Default"/>
        <w:numPr>
          <w:ilvl w:val="0"/>
          <w:numId w:val="1"/>
        </w:numPr>
        <w:tabs>
          <w:tab w:val="clear" w:pos="900"/>
          <w:tab w:val="num" w:pos="1080"/>
        </w:tabs>
        <w:ind w:left="1080"/>
        <w:rPr>
          <w:color w:val="auto"/>
          <w:vertAlign w:val="subscript"/>
        </w:rPr>
      </w:pPr>
      <w:r w:rsidRPr="00E31E03">
        <w:rPr>
          <w:color w:val="auto"/>
        </w:rPr>
        <w:t>For the main effect of SEX: H</w:t>
      </w:r>
      <w:r w:rsidRPr="00E31E03">
        <w:rPr>
          <w:color w:val="auto"/>
          <w:position w:val="-6"/>
          <w:vertAlign w:val="subscript"/>
        </w:rPr>
        <w:t>0</w:t>
      </w:r>
      <w:r w:rsidRPr="00E31E03">
        <w:rPr>
          <w:color w:val="auto"/>
        </w:rPr>
        <w:t xml:space="preserve">: </w:t>
      </w:r>
      <w:r w:rsidRPr="00E31E03">
        <w:rPr>
          <w:rFonts w:ascii="Symbol" w:hAnsi="Symbol"/>
          <w:color w:val="auto"/>
        </w:rPr>
        <w:t></w:t>
      </w:r>
      <w:r w:rsidRPr="00E31E03">
        <w:rPr>
          <w:color w:val="auto"/>
          <w:vertAlign w:val="subscript"/>
        </w:rPr>
        <w:t>male</w:t>
      </w:r>
      <w:r w:rsidRPr="00E31E03">
        <w:rPr>
          <w:color w:val="auto"/>
        </w:rPr>
        <w:t xml:space="preserve"> = </w:t>
      </w:r>
      <w:r w:rsidRPr="00E31E03">
        <w:rPr>
          <w:rFonts w:ascii="Symbol" w:hAnsi="Symbol"/>
          <w:color w:val="auto"/>
        </w:rPr>
        <w:t></w:t>
      </w:r>
      <w:r w:rsidRPr="00E31E03">
        <w:rPr>
          <w:color w:val="auto"/>
          <w:vertAlign w:val="subscript"/>
        </w:rPr>
        <w:t>female</w:t>
      </w:r>
      <w:r w:rsidRPr="00E31E03">
        <w:rPr>
          <w:color w:val="auto"/>
        </w:rPr>
        <w:t xml:space="preserve"> and H</w:t>
      </w:r>
      <w:r w:rsidRPr="00E31E03">
        <w:rPr>
          <w:color w:val="auto"/>
          <w:position w:val="-6"/>
          <w:vertAlign w:val="subscript"/>
        </w:rPr>
        <w:t>1</w:t>
      </w:r>
      <w:r w:rsidRPr="00E31E03">
        <w:rPr>
          <w:color w:val="auto"/>
        </w:rPr>
        <w:t xml:space="preserve">: </w:t>
      </w:r>
      <w:r w:rsidRPr="00E31E03">
        <w:rPr>
          <w:rFonts w:ascii="Symbol" w:hAnsi="Symbol"/>
          <w:color w:val="auto"/>
        </w:rPr>
        <w:t></w:t>
      </w:r>
      <w:r w:rsidRPr="00E31E03">
        <w:rPr>
          <w:color w:val="auto"/>
          <w:vertAlign w:val="subscript"/>
        </w:rPr>
        <w:t>male</w:t>
      </w:r>
      <w:r w:rsidRPr="00E31E03">
        <w:rPr>
          <w:color w:val="auto"/>
        </w:rPr>
        <w:t xml:space="preserve"> ≠ </w:t>
      </w:r>
      <w:r w:rsidRPr="00E31E03">
        <w:rPr>
          <w:rFonts w:ascii="Symbol" w:hAnsi="Symbol"/>
          <w:color w:val="auto"/>
        </w:rPr>
        <w:t></w:t>
      </w:r>
      <w:r w:rsidRPr="00E31E03">
        <w:rPr>
          <w:color w:val="auto"/>
          <w:vertAlign w:val="subscript"/>
        </w:rPr>
        <w:t xml:space="preserve">female.  </w:t>
      </w:r>
    </w:p>
    <w:p w14:paraId="3C532504" w14:textId="77777777" w:rsidR="00753868" w:rsidRPr="00E31E03" w:rsidRDefault="00753868" w:rsidP="00753868">
      <w:pPr>
        <w:pStyle w:val="SOL2"/>
        <w:spacing w:line="240" w:lineRule="auto"/>
        <w:ind w:left="1080" w:firstLine="0"/>
        <w:jc w:val="left"/>
        <w:rPr>
          <w:rFonts w:ascii="Times New Roman" w:hAnsi="Times New Roman"/>
          <w:sz w:val="24"/>
          <w:szCs w:val="24"/>
          <w:vertAlign w:val="subscript"/>
        </w:rPr>
      </w:pPr>
      <w:r w:rsidRPr="00E31E03">
        <w:rPr>
          <w:rFonts w:ascii="Times New Roman" w:hAnsi="Times New Roman"/>
          <w:sz w:val="24"/>
          <w:szCs w:val="24"/>
        </w:rPr>
        <w:t>For the main effect of CURSMOKE1: H</w:t>
      </w:r>
      <w:r w:rsidRPr="00E31E03">
        <w:rPr>
          <w:rFonts w:ascii="Times New Roman" w:hAnsi="Times New Roman"/>
          <w:position w:val="-6"/>
          <w:sz w:val="24"/>
          <w:szCs w:val="24"/>
          <w:vertAlign w:val="subscript"/>
        </w:rPr>
        <w:t>0</w:t>
      </w:r>
      <w:r w:rsidRPr="00E31E03">
        <w:rPr>
          <w:rFonts w:ascii="Times New Roman" w:hAnsi="Times New Roman"/>
          <w:sz w:val="24"/>
          <w:szCs w:val="24"/>
        </w:rPr>
        <w:t xml:space="preserve">: </w:t>
      </w:r>
      <w:r w:rsidRPr="00E31E03">
        <w:rPr>
          <w:rFonts w:ascii="Symbol" w:hAnsi="Symbol"/>
          <w:sz w:val="24"/>
          <w:szCs w:val="24"/>
        </w:rPr>
        <w:t></w:t>
      </w:r>
      <w:r w:rsidRPr="00E31E03">
        <w:rPr>
          <w:rFonts w:ascii="Times New Roman" w:hAnsi="Times New Roman"/>
          <w:sz w:val="24"/>
          <w:szCs w:val="24"/>
          <w:vertAlign w:val="subscript"/>
        </w:rPr>
        <w:t>smoker</w:t>
      </w:r>
      <w:r w:rsidRPr="00E31E03">
        <w:rPr>
          <w:rFonts w:ascii="Times New Roman" w:hAnsi="Times New Roman"/>
          <w:sz w:val="24"/>
          <w:szCs w:val="24"/>
        </w:rPr>
        <w:t xml:space="preserve"> = </w:t>
      </w:r>
      <w:r w:rsidRPr="00E31E03">
        <w:rPr>
          <w:rFonts w:ascii="Symbol" w:hAnsi="Symbol"/>
          <w:sz w:val="24"/>
          <w:szCs w:val="24"/>
        </w:rPr>
        <w:t></w:t>
      </w:r>
      <w:r w:rsidRPr="00E31E03">
        <w:rPr>
          <w:rFonts w:ascii="Times New Roman" w:hAnsi="Times New Roman"/>
          <w:sz w:val="24"/>
          <w:szCs w:val="24"/>
          <w:vertAlign w:val="subscript"/>
        </w:rPr>
        <w:t>non-smoker</w:t>
      </w:r>
      <w:r w:rsidRPr="00E31E03">
        <w:rPr>
          <w:rFonts w:ascii="Times New Roman" w:hAnsi="Times New Roman"/>
          <w:sz w:val="24"/>
          <w:szCs w:val="24"/>
        </w:rPr>
        <w:t xml:space="preserve"> and H</w:t>
      </w:r>
      <w:r w:rsidRPr="00E31E03">
        <w:rPr>
          <w:rFonts w:ascii="Times New Roman" w:hAnsi="Times New Roman"/>
          <w:position w:val="-6"/>
          <w:sz w:val="24"/>
          <w:szCs w:val="24"/>
          <w:vertAlign w:val="subscript"/>
        </w:rPr>
        <w:t>1</w:t>
      </w:r>
      <w:r w:rsidRPr="00E31E03">
        <w:rPr>
          <w:rFonts w:ascii="Times New Roman" w:hAnsi="Times New Roman"/>
          <w:sz w:val="24"/>
          <w:szCs w:val="24"/>
        </w:rPr>
        <w:t xml:space="preserve">: </w:t>
      </w:r>
      <w:r w:rsidRPr="00E31E03">
        <w:rPr>
          <w:rFonts w:ascii="Symbol" w:hAnsi="Symbol"/>
          <w:sz w:val="24"/>
          <w:szCs w:val="24"/>
        </w:rPr>
        <w:t></w:t>
      </w:r>
      <w:r w:rsidRPr="00E31E03">
        <w:rPr>
          <w:rFonts w:ascii="Times New Roman" w:hAnsi="Times New Roman"/>
          <w:sz w:val="24"/>
          <w:szCs w:val="24"/>
          <w:vertAlign w:val="subscript"/>
        </w:rPr>
        <w:t>smoker</w:t>
      </w:r>
      <w:r w:rsidRPr="00E31E03">
        <w:rPr>
          <w:rFonts w:ascii="Times New Roman" w:hAnsi="Times New Roman"/>
          <w:sz w:val="24"/>
          <w:szCs w:val="24"/>
        </w:rPr>
        <w:t xml:space="preserve"> ≠ </w:t>
      </w:r>
      <w:r w:rsidRPr="00E31E03">
        <w:rPr>
          <w:rFonts w:ascii="Symbol" w:hAnsi="Symbol"/>
          <w:sz w:val="24"/>
          <w:szCs w:val="24"/>
        </w:rPr>
        <w:t></w:t>
      </w:r>
      <w:r w:rsidRPr="00E31E03">
        <w:rPr>
          <w:rFonts w:ascii="Times New Roman" w:hAnsi="Times New Roman"/>
          <w:sz w:val="24"/>
          <w:szCs w:val="24"/>
          <w:vertAlign w:val="subscript"/>
        </w:rPr>
        <w:t>non-smoker.</w:t>
      </w:r>
    </w:p>
    <w:p w14:paraId="5CBFCE7D" w14:textId="77777777" w:rsidR="00753868" w:rsidRPr="00E31E03" w:rsidRDefault="00753868" w:rsidP="00753868">
      <w:pPr>
        <w:pStyle w:val="SOL2"/>
        <w:spacing w:line="240" w:lineRule="auto"/>
        <w:ind w:left="1080" w:firstLine="0"/>
        <w:jc w:val="left"/>
        <w:rPr>
          <w:rFonts w:ascii="Times New Roman" w:hAnsi="Times New Roman"/>
          <w:sz w:val="24"/>
          <w:szCs w:val="24"/>
        </w:rPr>
      </w:pPr>
      <w:r w:rsidRPr="00E31E03">
        <w:rPr>
          <w:rFonts w:ascii="Times New Roman" w:hAnsi="Times New Roman"/>
          <w:sz w:val="24"/>
          <w:szCs w:val="24"/>
        </w:rPr>
        <w:t>For the interaction effect: H</w:t>
      </w:r>
      <w:r w:rsidRPr="00E31E03">
        <w:rPr>
          <w:rFonts w:ascii="Times New Roman" w:hAnsi="Times New Roman"/>
          <w:position w:val="-6"/>
          <w:sz w:val="24"/>
          <w:szCs w:val="24"/>
          <w:vertAlign w:val="subscript"/>
        </w:rPr>
        <w:t>0</w:t>
      </w:r>
      <w:r w:rsidRPr="00E31E03">
        <w:rPr>
          <w:rFonts w:ascii="Times New Roman" w:hAnsi="Times New Roman"/>
          <w:sz w:val="24"/>
          <w:szCs w:val="24"/>
        </w:rPr>
        <w:t>: There is no interaction in the population between cigarette use and gender on body mass index. H</w:t>
      </w:r>
      <w:r w:rsidRPr="00E31E03">
        <w:rPr>
          <w:rFonts w:ascii="Times New Roman" w:hAnsi="Times New Roman"/>
          <w:position w:val="-6"/>
          <w:sz w:val="24"/>
          <w:szCs w:val="24"/>
          <w:vertAlign w:val="subscript"/>
        </w:rPr>
        <w:t>1</w:t>
      </w:r>
      <w:r w:rsidRPr="00E31E03">
        <w:rPr>
          <w:rFonts w:ascii="Times New Roman" w:hAnsi="Times New Roman"/>
          <w:sz w:val="24"/>
          <w:szCs w:val="24"/>
        </w:rPr>
        <w:t>: There is an interaction in the population between cigarette use and gender on body mass index.</w:t>
      </w:r>
    </w:p>
    <w:p w14:paraId="4561688D" w14:textId="489FA7CC" w:rsidR="000A5131" w:rsidRDefault="000A5131" w:rsidP="00753868">
      <w:pPr>
        <w:pStyle w:val="EX2"/>
        <w:numPr>
          <w:ilvl w:val="0"/>
          <w:numId w:val="1"/>
        </w:numPr>
        <w:tabs>
          <w:tab w:val="clear" w:pos="900"/>
          <w:tab w:val="num" w:pos="1080"/>
        </w:tabs>
        <w:spacing w:line="240" w:lineRule="auto"/>
        <w:ind w:left="1080"/>
        <w:jc w:val="left"/>
        <w:rPr>
          <w:rFonts w:ascii="Times New Roman" w:hAnsi="Times New Roman"/>
          <w:sz w:val="24"/>
          <w:szCs w:val="24"/>
        </w:rPr>
      </w:pPr>
      <w:r>
        <w:rPr>
          <w:rFonts w:ascii="Times New Roman" w:hAnsi="Times New Roman"/>
          <w:sz w:val="24"/>
          <w:szCs w:val="24"/>
        </w:rPr>
        <w:t xml:space="preserve">The </w:t>
      </w:r>
      <w:r w:rsidR="00E57F01">
        <w:rPr>
          <w:rFonts w:ascii="Times New Roman" w:hAnsi="Times New Roman"/>
          <w:sz w:val="24"/>
          <w:szCs w:val="24"/>
        </w:rPr>
        <w:t>R code</w:t>
      </w:r>
      <w:r>
        <w:rPr>
          <w:rFonts w:ascii="Times New Roman" w:hAnsi="Times New Roman"/>
          <w:sz w:val="24"/>
          <w:szCs w:val="24"/>
        </w:rPr>
        <w:t xml:space="preserve"> for generating</w:t>
      </w:r>
      <w:r w:rsidR="004F2FB9">
        <w:rPr>
          <w:rFonts w:ascii="Times New Roman" w:hAnsi="Times New Roman"/>
          <w:sz w:val="24"/>
          <w:szCs w:val="24"/>
        </w:rPr>
        <w:t xml:space="preserve"> the </w:t>
      </w:r>
      <w:r>
        <w:rPr>
          <w:rFonts w:ascii="Times New Roman" w:hAnsi="Times New Roman"/>
          <w:sz w:val="24"/>
          <w:szCs w:val="24"/>
        </w:rPr>
        <w:t xml:space="preserve">line graph </w:t>
      </w:r>
      <w:r w:rsidR="00633565">
        <w:rPr>
          <w:rFonts w:ascii="Times New Roman" w:hAnsi="Times New Roman"/>
          <w:sz w:val="24"/>
          <w:szCs w:val="24"/>
        </w:rPr>
        <w:t>is</w:t>
      </w:r>
      <w:r>
        <w:rPr>
          <w:rFonts w:ascii="Times New Roman" w:hAnsi="Times New Roman"/>
          <w:sz w:val="24"/>
          <w:szCs w:val="24"/>
        </w:rPr>
        <w:t>:</w:t>
      </w:r>
    </w:p>
    <w:p w14:paraId="18BBB903" w14:textId="2080E0BA" w:rsidR="00C7298F" w:rsidRDefault="00B16B6C" w:rsidP="00B16B6C">
      <w:pPr>
        <w:pStyle w:val="EX2"/>
        <w:ind w:left="1080"/>
        <w:rPr>
          <w:rFonts w:ascii="Times New Roman" w:hAnsi="Times New Roman"/>
          <w:b/>
          <w:sz w:val="24"/>
          <w:szCs w:val="24"/>
        </w:rPr>
      </w:pPr>
      <w:r w:rsidRPr="009A57C4">
        <w:rPr>
          <w:rFonts w:ascii="Times New Roman" w:hAnsi="Times New Roman"/>
          <w:b/>
          <w:sz w:val="24"/>
          <w:szCs w:val="24"/>
        </w:rPr>
        <w:lastRenderedPageBreak/>
        <w:t>interaction.plot(Framingham$CURSMOKE1</w:t>
      </w:r>
      <w:r w:rsidR="00C7298F">
        <w:rPr>
          <w:rFonts w:ascii="Times New Roman" w:hAnsi="Times New Roman"/>
          <w:b/>
          <w:sz w:val="24"/>
          <w:szCs w:val="24"/>
        </w:rPr>
        <w:t>,</w:t>
      </w:r>
      <w:r w:rsidRPr="009A57C4">
        <w:rPr>
          <w:rFonts w:ascii="Times New Roman" w:hAnsi="Times New Roman"/>
          <w:b/>
          <w:sz w:val="24"/>
          <w:szCs w:val="24"/>
        </w:rPr>
        <w:t>Framingham$SEX, Framingham$BMI1, xlab = "Smokes", ylab = "BMI", trace.label = "Sex"</w:t>
      </w:r>
      <w:r w:rsidR="00C7298F">
        <w:rPr>
          <w:rFonts w:ascii="Times New Roman" w:hAnsi="Times New Roman"/>
          <w:b/>
          <w:sz w:val="24"/>
          <w:szCs w:val="24"/>
        </w:rPr>
        <w:t xml:space="preserve">, </w:t>
      </w:r>
    </w:p>
    <w:p w14:paraId="44F4CC94" w14:textId="41FF709B" w:rsidR="000A5131" w:rsidRDefault="00C7298F" w:rsidP="00B16B6C">
      <w:pPr>
        <w:pStyle w:val="EX2"/>
        <w:ind w:left="1080"/>
        <w:rPr>
          <w:rFonts w:ascii="Times New Roman" w:hAnsi="Times New Roman"/>
          <w:b/>
          <w:sz w:val="24"/>
          <w:szCs w:val="24"/>
        </w:rPr>
      </w:pPr>
      <w:r>
        <w:rPr>
          <w:rFonts w:ascii="Times New Roman" w:hAnsi="Times New Roman"/>
          <w:b/>
          <w:sz w:val="24"/>
          <w:szCs w:val="24"/>
        </w:rPr>
        <w:t xml:space="preserve">    </w:t>
      </w:r>
      <w:r w:rsidRPr="00C7298F">
        <w:rPr>
          <w:rFonts w:ascii="Times New Roman" w:hAnsi="Times New Roman"/>
          <w:b/>
          <w:sz w:val="24"/>
          <w:szCs w:val="24"/>
        </w:rPr>
        <w:t>main = "Analysis of BMI by Sex and Currently Smokes"</w:t>
      </w:r>
      <w:r w:rsidR="00B16B6C" w:rsidRPr="009A57C4">
        <w:rPr>
          <w:rFonts w:ascii="Times New Roman" w:hAnsi="Times New Roman"/>
          <w:b/>
          <w:sz w:val="24"/>
          <w:szCs w:val="24"/>
        </w:rPr>
        <w:t xml:space="preserve"> )</w:t>
      </w:r>
    </w:p>
    <w:p w14:paraId="6946838F" w14:textId="5132041A" w:rsidR="00B16B6C" w:rsidRDefault="00B16B6C" w:rsidP="00B16B6C">
      <w:pPr>
        <w:pStyle w:val="EX2"/>
        <w:ind w:left="1080"/>
        <w:rPr>
          <w:rFonts w:ascii="Times New Roman" w:hAnsi="Times New Roman"/>
          <w:b/>
          <w:sz w:val="24"/>
          <w:szCs w:val="24"/>
        </w:rPr>
      </w:pPr>
    </w:p>
    <w:p w14:paraId="06D43CA7" w14:textId="0DD16D60" w:rsidR="00B16B6C" w:rsidRPr="009A57C4" w:rsidRDefault="00B16B6C" w:rsidP="00B16B6C">
      <w:pPr>
        <w:pStyle w:val="EX2"/>
        <w:ind w:left="1080"/>
        <w:rPr>
          <w:rFonts w:ascii="Times New Roman" w:hAnsi="Times New Roman"/>
          <w:sz w:val="24"/>
          <w:szCs w:val="24"/>
        </w:rPr>
      </w:pPr>
      <w:r w:rsidRPr="009A57C4">
        <w:rPr>
          <w:rFonts w:ascii="Times New Roman" w:hAnsi="Times New Roman"/>
          <w:sz w:val="24"/>
          <w:szCs w:val="24"/>
        </w:rPr>
        <w:t>OR</w:t>
      </w:r>
    </w:p>
    <w:p w14:paraId="365DB56C" w14:textId="4A15A752" w:rsidR="00B16B6C" w:rsidRDefault="00B16B6C" w:rsidP="00B16B6C">
      <w:pPr>
        <w:pStyle w:val="EX2"/>
        <w:ind w:left="1080"/>
        <w:rPr>
          <w:rFonts w:ascii="Times New Roman" w:hAnsi="Times New Roman"/>
          <w:b/>
          <w:sz w:val="24"/>
          <w:szCs w:val="24"/>
        </w:rPr>
      </w:pPr>
    </w:p>
    <w:p w14:paraId="41167B07" w14:textId="0B39FB71" w:rsidR="00C7298F" w:rsidRPr="00C7298F" w:rsidRDefault="00C7298F" w:rsidP="00C7298F">
      <w:pPr>
        <w:pStyle w:val="EX2"/>
        <w:ind w:left="1080"/>
        <w:rPr>
          <w:rFonts w:ascii="Times New Roman" w:hAnsi="Times New Roman"/>
          <w:b/>
          <w:sz w:val="24"/>
          <w:szCs w:val="24"/>
        </w:rPr>
      </w:pPr>
      <w:r w:rsidRPr="00C7298F">
        <w:rPr>
          <w:rFonts w:ascii="Times New Roman" w:hAnsi="Times New Roman"/>
          <w:b/>
          <w:sz w:val="24"/>
          <w:szCs w:val="24"/>
        </w:rPr>
        <w:t xml:space="preserve">interaction.plot(Framingham$SEX,Framingham$CURSMOKE1, Framingham$BMI1, xlab = "Sex", </w:t>
      </w:r>
    </w:p>
    <w:p w14:paraId="3BC0DB4B" w14:textId="3A705CE7" w:rsidR="00C7298F" w:rsidRDefault="00C7298F" w:rsidP="009A57C4">
      <w:pPr>
        <w:pStyle w:val="EX2"/>
        <w:ind w:left="900" w:firstLine="0"/>
        <w:rPr>
          <w:rFonts w:ascii="Times New Roman" w:hAnsi="Times New Roman"/>
          <w:b/>
          <w:sz w:val="24"/>
          <w:szCs w:val="24"/>
        </w:rPr>
      </w:pPr>
      <w:r w:rsidRPr="00C7298F">
        <w:rPr>
          <w:rFonts w:ascii="Times New Roman" w:hAnsi="Times New Roman"/>
          <w:b/>
          <w:sz w:val="24"/>
          <w:szCs w:val="24"/>
        </w:rPr>
        <w:t>ylab = "BMI", trace.label = "Smokes", main = "Analysis of BMI by Sex and Currently Smokes" )</w:t>
      </w:r>
    </w:p>
    <w:p w14:paraId="2A462DAF" w14:textId="77777777" w:rsidR="00B16B6C" w:rsidRPr="009A57C4" w:rsidRDefault="00B16B6C" w:rsidP="009A57C4">
      <w:pPr>
        <w:pStyle w:val="EX2"/>
        <w:ind w:left="1080"/>
        <w:rPr>
          <w:rFonts w:ascii="Times New Roman" w:hAnsi="Times New Roman"/>
          <w:b/>
          <w:sz w:val="24"/>
          <w:szCs w:val="24"/>
        </w:rPr>
      </w:pPr>
    </w:p>
    <w:p w14:paraId="6C640EB4" w14:textId="77777777" w:rsidR="00AB7B8F" w:rsidRDefault="00AB7B8F" w:rsidP="00AB7B8F">
      <w:pPr>
        <w:pStyle w:val="EX2"/>
        <w:spacing w:line="240" w:lineRule="auto"/>
        <w:ind w:left="1080" w:firstLine="0"/>
        <w:jc w:val="left"/>
        <w:rPr>
          <w:rFonts w:ascii="Times New Roman" w:hAnsi="Times New Roman"/>
          <w:sz w:val="24"/>
          <w:szCs w:val="24"/>
        </w:rPr>
      </w:pPr>
    </w:p>
    <w:p w14:paraId="5202B1DC" w14:textId="2AE14E18" w:rsidR="00753868" w:rsidRDefault="00753868" w:rsidP="00981F29">
      <w:pPr>
        <w:pStyle w:val="EX2"/>
        <w:spacing w:line="240" w:lineRule="auto"/>
        <w:ind w:left="1080" w:firstLine="0"/>
        <w:jc w:val="left"/>
        <w:rPr>
          <w:rFonts w:ascii="Times New Roman" w:hAnsi="Times New Roman"/>
          <w:sz w:val="24"/>
          <w:szCs w:val="24"/>
        </w:rPr>
      </w:pPr>
      <w:r w:rsidRPr="00E31E03">
        <w:rPr>
          <w:rFonts w:ascii="Times New Roman" w:hAnsi="Times New Roman"/>
          <w:sz w:val="24"/>
          <w:szCs w:val="24"/>
        </w:rPr>
        <w:t>Because the lines are approximately parallel, there does not appear to be an interaction between gender and cigarette use on BMI.  Because the line for males is higher than that for females, on average, males have a higher BMI than females across both levels of CURSMOKE1, suggesting a main effect due to gender.  Because both lines slope downward, and a higher BMI is associated with non-smokers, there appears also to be a main effect due to cigarette use.</w:t>
      </w:r>
    </w:p>
    <w:p w14:paraId="207DB980" w14:textId="2843E5A4" w:rsidR="00C7298F" w:rsidRDefault="00C7298F" w:rsidP="00981F29">
      <w:pPr>
        <w:pStyle w:val="EX2"/>
        <w:spacing w:line="240" w:lineRule="auto"/>
        <w:ind w:left="1080" w:firstLine="0"/>
        <w:jc w:val="left"/>
        <w:rPr>
          <w:rFonts w:ascii="Times New Roman" w:hAnsi="Times New Roman"/>
          <w:sz w:val="24"/>
          <w:szCs w:val="24"/>
        </w:rPr>
      </w:pPr>
    </w:p>
    <w:p w14:paraId="4FCD7B46" w14:textId="600701B9" w:rsidR="00C7298F" w:rsidRDefault="00790207" w:rsidP="00981F29">
      <w:pPr>
        <w:pStyle w:val="EX2"/>
        <w:spacing w:line="240" w:lineRule="auto"/>
        <w:ind w:left="1080" w:firstLine="0"/>
        <w:jc w:val="left"/>
        <w:rPr>
          <w:rFonts w:ascii="Times New Roman" w:hAnsi="Times New Roman"/>
          <w:sz w:val="24"/>
          <w:szCs w:val="24"/>
        </w:rPr>
      </w:pPr>
      <w:r>
        <w:rPr>
          <w:noProof/>
        </w:rPr>
        <w:drawing>
          <wp:inline distT="0" distB="0" distL="0" distR="0" wp14:anchorId="5FE11FDB" wp14:editId="5A8FF717">
            <wp:extent cx="4172164" cy="2533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164" cy="2533780"/>
                    </a:xfrm>
                    <a:prstGeom prst="rect">
                      <a:avLst/>
                    </a:prstGeom>
                  </pic:spPr>
                </pic:pic>
              </a:graphicData>
            </a:graphic>
          </wp:inline>
        </w:drawing>
      </w:r>
    </w:p>
    <w:p w14:paraId="07DA0448" w14:textId="5C6CF3A0" w:rsidR="00790207" w:rsidRDefault="00790207" w:rsidP="00981F29">
      <w:pPr>
        <w:pStyle w:val="EX2"/>
        <w:spacing w:line="240" w:lineRule="auto"/>
        <w:ind w:left="1080" w:firstLine="0"/>
        <w:jc w:val="left"/>
        <w:rPr>
          <w:rFonts w:ascii="Times New Roman" w:hAnsi="Times New Roman"/>
          <w:sz w:val="24"/>
          <w:szCs w:val="24"/>
        </w:rPr>
      </w:pPr>
      <w:r>
        <w:rPr>
          <w:noProof/>
        </w:rPr>
        <w:lastRenderedPageBreak/>
        <w:drawing>
          <wp:inline distT="0" distB="0" distL="0" distR="0" wp14:anchorId="5ACB3962" wp14:editId="416552E5">
            <wp:extent cx="4172164" cy="2533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164" cy="2533780"/>
                    </a:xfrm>
                    <a:prstGeom prst="rect">
                      <a:avLst/>
                    </a:prstGeom>
                  </pic:spPr>
                </pic:pic>
              </a:graphicData>
            </a:graphic>
          </wp:inline>
        </w:drawing>
      </w:r>
    </w:p>
    <w:p w14:paraId="2CCB1322" w14:textId="77777777" w:rsidR="00D7677F" w:rsidRDefault="00D7677F" w:rsidP="00981F29">
      <w:pPr>
        <w:pStyle w:val="EX2"/>
        <w:spacing w:line="240" w:lineRule="auto"/>
        <w:ind w:left="1080" w:firstLine="0"/>
        <w:jc w:val="left"/>
        <w:rPr>
          <w:rFonts w:ascii="Times New Roman" w:hAnsi="Times New Roman"/>
          <w:sz w:val="24"/>
          <w:szCs w:val="24"/>
        </w:rPr>
      </w:pPr>
    </w:p>
    <w:p w14:paraId="6408732F" w14:textId="509D4343" w:rsidR="00D7677F" w:rsidRPr="00E31E03" w:rsidRDefault="00D7677F" w:rsidP="00981F29">
      <w:pPr>
        <w:pStyle w:val="EX2"/>
        <w:spacing w:line="240" w:lineRule="auto"/>
        <w:ind w:left="1080" w:firstLine="0"/>
        <w:jc w:val="left"/>
        <w:rPr>
          <w:rFonts w:ascii="Times New Roman" w:hAnsi="Times New Roman"/>
          <w:sz w:val="24"/>
          <w:szCs w:val="24"/>
        </w:rPr>
      </w:pPr>
    </w:p>
    <w:p w14:paraId="4C6E25E1" w14:textId="36A95793" w:rsidR="00753868" w:rsidRDefault="00753868" w:rsidP="00753868">
      <w:pPr>
        <w:pStyle w:val="EX2"/>
        <w:tabs>
          <w:tab w:val="num" w:pos="720"/>
          <w:tab w:val="left" w:pos="1080"/>
        </w:tabs>
        <w:spacing w:line="240" w:lineRule="auto"/>
        <w:ind w:left="720" w:firstLine="0"/>
        <w:jc w:val="center"/>
        <w:rPr>
          <w:rFonts w:ascii="Times New Roman" w:hAnsi="Times New Roman"/>
          <w:sz w:val="24"/>
          <w:szCs w:val="24"/>
        </w:rPr>
      </w:pPr>
    </w:p>
    <w:p w14:paraId="5629275C" w14:textId="77777777" w:rsidR="00D7677F" w:rsidRPr="00E31E03" w:rsidRDefault="00D7677F" w:rsidP="00753868">
      <w:pPr>
        <w:pStyle w:val="EX2"/>
        <w:tabs>
          <w:tab w:val="num" w:pos="720"/>
          <w:tab w:val="left" w:pos="1080"/>
        </w:tabs>
        <w:spacing w:line="240" w:lineRule="auto"/>
        <w:ind w:left="720" w:firstLine="0"/>
        <w:jc w:val="center"/>
        <w:rPr>
          <w:rFonts w:ascii="Times New Roman" w:hAnsi="Times New Roman"/>
          <w:sz w:val="24"/>
          <w:szCs w:val="24"/>
        </w:rPr>
      </w:pPr>
    </w:p>
    <w:p w14:paraId="38B0043A" w14:textId="77777777" w:rsidR="00753868" w:rsidRPr="00E31E03" w:rsidRDefault="00753868" w:rsidP="00753868">
      <w:pPr>
        <w:pStyle w:val="EX2"/>
        <w:tabs>
          <w:tab w:val="left" w:pos="1080"/>
        </w:tabs>
        <w:spacing w:line="240" w:lineRule="auto"/>
        <w:ind w:left="1080" w:hanging="360"/>
        <w:jc w:val="left"/>
        <w:rPr>
          <w:rFonts w:ascii="Times New Roman" w:hAnsi="Times New Roman"/>
          <w:sz w:val="24"/>
          <w:szCs w:val="24"/>
        </w:rPr>
      </w:pPr>
      <w:r w:rsidRPr="00E31E03">
        <w:rPr>
          <w:rFonts w:ascii="Times New Roman" w:hAnsi="Times New Roman"/>
          <w:sz w:val="24"/>
          <w:szCs w:val="24"/>
        </w:rPr>
        <w:t xml:space="preserve">c)   The ANOVA is robust to possible violations of the normality assumption when each cell contains a large number of research participants, which is the case for these data since </w:t>
      </w:r>
      <w:r w:rsidRPr="00981F29">
        <w:rPr>
          <w:rFonts w:ascii="Times New Roman" w:hAnsi="Times New Roman"/>
          <w:i/>
          <w:sz w:val="24"/>
          <w:szCs w:val="24"/>
        </w:rPr>
        <w:t>n</w:t>
      </w:r>
      <w:r w:rsidR="005F738C">
        <w:rPr>
          <w:rFonts w:ascii="Times New Roman" w:hAnsi="Times New Roman"/>
          <w:sz w:val="24"/>
          <w:szCs w:val="24"/>
        </w:rPr>
        <w:t xml:space="preserve"> </w:t>
      </w:r>
      <w:r w:rsidRPr="00E31E03">
        <w:rPr>
          <w:rFonts w:ascii="Times New Roman" w:hAnsi="Times New Roman"/>
          <w:sz w:val="24"/>
          <w:szCs w:val="24"/>
        </w:rPr>
        <w:t>=</w:t>
      </w:r>
      <w:r w:rsidR="005F738C">
        <w:rPr>
          <w:rFonts w:ascii="Times New Roman" w:hAnsi="Times New Roman"/>
          <w:sz w:val="24"/>
          <w:szCs w:val="24"/>
        </w:rPr>
        <w:t xml:space="preserve"> </w:t>
      </w:r>
      <w:r w:rsidRPr="00E31E03">
        <w:rPr>
          <w:rFonts w:ascii="Times New Roman" w:hAnsi="Times New Roman"/>
          <w:sz w:val="24"/>
          <w:szCs w:val="24"/>
        </w:rPr>
        <w:t>100.  Hence, the normality assumption is not an issue for these data.</w:t>
      </w:r>
    </w:p>
    <w:p w14:paraId="539EF697" w14:textId="77777777" w:rsidR="00753868" w:rsidRPr="00E31E03" w:rsidRDefault="00753868" w:rsidP="00753868">
      <w:pPr>
        <w:pStyle w:val="EX2"/>
        <w:tabs>
          <w:tab w:val="num" w:pos="1080"/>
        </w:tabs>
        <w:spacing w:line="240" w:lineRule="auto"/>
        <w:ind w:left="1080" w:hanging="360"/>
        <w:jc w:val="left"/>
        <w:rPr>
          <w:rFonts w:ascii="Times New Roman" w:hAnsi="Times New Roman"/>
          <w:sz w:val="24"/>
          <w:szCs w:val="24"/>
        </w:rPr>
      </w:pPr>
      <w:r w:rsidRPr="00E31E03">
        <w:rPr>
          <w:rFonts w:ascii="Times New Roman" w:hAnsi="Times New Roman"/>
          <w:sz w:val="24"/>
          <w:szCs w:val="24"/>
        </w:rPr>
        <w:t>d)  The ANOVA is robust to violations of the homogeneity of variance assumption when cell sizes are equal and large, which is the case for these data.  Hence, the homogeneity of variance assumption is not an issue for these data.</w:t>
      </w:r>
    </w:p>
    <w:p w14:paraId="5C1A916E" w14:textId="510669D8" w:rsidR="00594BF8" w:rsidRDefault="00753868" w:rsidP="00790207">
      <w:pPr>
        <w:pStyle w:val="HTMLPreformatted"/>
        <w:shd w:val="clear" w:color="auto" w:fill="FFFFFF"/>
        <w:wordWrap w:val="0"/>
        <w:spacing w:line="187" w:lineRule="atLeast"/>
        <w:rPr>
          <w:rStyle w:val="gnkrckgcgsb"/>
          <w:rFonts w:ascii="Lucida Console" w:eastAsia="SimSun" w:hAnsi="Lucida Console"/>
          <w:b/>
          <w:color w:val="000000"/>
          <w:sz w:val="16"/>
          <w:szCs w:val="16"/>
          <w:bdr w:val="none" w:sz="0" w:space="0" w:color="auto" w:frame="1"/>
        </w:rPr>
      </w:pPr>
      <w:r w:rsidRPr="00E31E03">
        <w:rPr>
          <w:rFonts w:ascii="Times New Roman" w:hAnsi="Times New Roman"/>
          <w:sz w:val="24"/>
          <w:szCs w:val="24"/>
        </w:rPr>
        <w:t xml:space="preserve">e)   According to the ANOVA results, the interaction effect is not statistically significant, </w:t>
      </w:r>
      <w:r w:rsidRPr="00E31E03">
        <w:rPr>
          <w:rFonts w:ascii="Times New Roman" w:hAnsi="Times New Roman"/>
          <w:i/>
          <w:sz w:val="24"/>
          <w:szCs w:val="24"/>
        </w:rPr>
        <w:t>F</w:t>
      </w:r>
      <w:r w:rsidRPr="00E31E03">
        <w:rPr>
          <w:rFonts w:ascii="Times New Roman" w:hAnsi="Times New Roman"/>
          <w:sz w:val="24"/>
          <w:szCs w:val="24"/>
        </w:rPr>
        <w:t xml:space="preserve">(1, 396) = </w:t>
      </w:r>
      <w:r w:rsidR="007C6578">
        <w:rPr>
          <w:rFonts w:ascii="Times New Roman" w:hAnsi="Times New Roman"/>
          <w:sz w:val="24"/>
          <w:szCs w:val="24"/>
        </w:rPr>
        <w:t>0</w:t>
      </w:r>
      <w:r w:rsidRPr="00E31E03">
        <w:rPr>
          <w:rFonts w:ascii="Times New Roman" w:hAnsi="Times New Roman"/>
          <w:sz w:val="24"/>
          <w:szCs w:val="24"/>
        </w:rPr>
        <w:t xml:space="preserve">.04, </w:t>
      </w:r>
      <w:r w:rsidRPr="00E31E03">
        <w:rPr>
          <w:rFonts w:ascii="Times New Roman" w:hAnsi="Times New Roman"/>
          <w:i/>
          <w:sz w:val="24"/>
          <w:szCs w:val="24"/>
        </w:rPr>
        <w:t>p</w:t>
      </w:r>
      <w:r w:rsidRPr="00E31E03">
        <w:rPr>
          <w:rFonts w:ascii="Times New Roman" w:hAnsi="Times New Roman"/>
          <w:sz w:val="24"/>
          <w:szCs w:val="24"/>
        </w:rPr>
        <w:t xml:space="preserve"> = .85.  However, the main effect due to cigarette use is statistically significant, </w:t>
      </w:r>
      <w:r w:rsidRPr="00E31E03">
        <w:rPr>
          <w:rFonts w:ascii="Times New Roman" w:hAnsi="Times New Roman"/>
          <w:i/>
          <w:sz w:val="24"/>
          <w:szCs w:val="24"/>
        </w:rPr>
        <w:t>F</w:t>
      </w:r>
      <w:r w:rsidRPr="00E31E03">
        <w:rPr>
          <w:rFonts w:ascii="Times New Roman" w:hAnsi="Times New Roman"/>
          <w:sz w:val="24"/>
          <w:szCs w:val="24"/>
        </w:rPr>
        <w:t xml:space="preserve">(1, 396) = 9.20, </w:t>
      </w:r>
      <w:r w:rsidRPr="00E31E03">
        <w:rPr>
          <w:rFonts w:ascii="Times New Roman" w:hAnsi="Times New Roman"/>
          <w:i/>
          <w:sz w:val="24"/>
          <w:szCs w:val="24"/>
        </w:rPr>
        <w:t>p</w:t>
      </w:r>
      <w:r w:rsidRPr="00E31E03">
        <w:rPr>
          <w:rFonts w:ascii="Times New Roman" w:hAnsi="Times New Roman"/>
          <w:sz w:val="24"/>
          <w:szCs w:val="24"/>
        </w:rPr>
        <w:t xml:space="preserve"> = .003, as is the main effect due to gender, </w:t>
      </w:r>
      <w:r w:rsidRPr="00E31E03">
        <w:rPr>
          <w:rFonts w:ascii="Times New Roman" w:hAnsi="Times New Roman"/>
          <w:i/>
          <w:sz w:val="24"/>
          <w:szCs w:val="24"/>
        </w:rPr>
        <w:t>F</w:t>
      </w:r>
      <w:r w:rsidRPr="00E31E03">
        <w:rPr>
          <w:rFonts w:ascii="Times New Roman" w:hAnsi="Times New Roman"/>
          <w:sz w:val="24"/>
          <w:szCs w:val="24"/>
        </w:rPr>
        <w:t xml:space="preserve">(1, 396) = 8.59, </w:t>
      </w:r>
      <w:r w:rsidRPr="00E31E03">
        <w:rPr>
          <w:rFonts w:ascii="Times New Roman" w:hAnsi="Times New Roman"/>
          <w:i/>
          <w:sz w:val="24"/>
          <w:szCs w:val="24"/>
        </w:rPr>
        <w:t>p</w:t>
      </w:r>
      <w:r w:rsidRPr="00E31E03">
        <w:rPr>
          <w:rFonts w:ascii="Times New Roman" w:hAnsi="Times New Roman"/>
          <w:sz w:val="24"/>
          <w:szCs w:val="24"/>
        </w:rPr>
        <w:t xml:space="preserve"> = .004.  </w:t>
      </w:r>
    </w:p>
    <w:p w14:paraId="0097F143" w14:textId="77777777" w:rsidR="00594BF8" w:rsidRDefault="00594BF8" w:rsidP="00327328">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aov1 &lt;- aov(Framingham$BMI1~Framingham$SEX*Framingham$CURSMOKE1)</w:t>
      </w:r>
    </w:p>
    <w:p w14:paraId="600F4EA3" w14:textId="77777777" w:rsidR="00594BF8" w:rsidRDefault="00594BF8" w:rsidP="00327328">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summary(aov1)</w:t>
      </w:r>
    </w:p>
    <w:p w14:paraId="4648AA80" w14:textId="2DAC5D81" w:rsidR="00594BF8" w:rsidRDefault="00594BF8" w:rsidP="00A21BF7">
      <w:pPr>
        <w:pStyle w:val="HTMLPreformatted"/>
        <w:shd w:val="clear" w:color="auto" w:fill="FFFFFF"/>
        <w:wordWrap w:val="0"/>
        <w:spacing w:line="187" w:lineRule="atLeast"/>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Df Sum Sq Mean Sq F value  Pr(&gt;F)</w:t>
      </w:r>
    </w:p>
    <w:p w14:paraId="6CC1D593" w14:textId="77777777" w:rsidR="00594BF8" w:rsidRDefault="00594BF8" w:rsidP="000C5BFD">
      <w:pPr>
        <w:pStyle w:val="HTMLPreformatted"/>
        <w:shd w:val="clear" w:color="auto" w:fill="FFFFFF"/>
        <w:wordWrap w:val="0"/>
        <w:spacing w:line="187" w:lineRule="atLeast"/>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Framingham$SEX                        1    127  126.75   8.591 0.00357 **</w:t>
      </w:r>
    </w:p>
    <w:p w14:paraId="632B69E0" w14:textId="77777777" w:rsidR="00594BF8" w:rsidRDefault="00594BF8" w:rsidP="00DC0AA2">
      <w:pPr>
        <w:pStyle w:val="HTMLPreformatted"/>
        <w:shd w:val="clear" w:color="auto" w:fill="FFFFFF"/>
        <w:wordWrap w:val="0"/>
        <w:spacing w:line="187" w:lineRule="atLeast"/>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Framingham$CURSMOKE1                  1    136  135.66   9.195 0.00259 **</w:t>
      </w:r>
    </w:p>
    <w:p w14:paraId="1389B1C9" w14:textId="488BDF5A" w:rsidR="00594BF8" w:rsidRDefault="00594BF8" w:rsidP="00DC0AA2">
      <w:pPr>
        <w:pStyle w:val="HTMLPreformatted"/>
        <w:shd w:val="clear" w:color="auto" w:fill="FFFFFF"/>
        <w:wordWrap w:val="0"/>
        <w:spacing w:line="187" w:lineRule="atLeast"/>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Framingham$SEX:Framingham$CURSMOKE1   1      1    0.55   0.038 0.84641</w:t>
      </w:r>
    </w:p>
    <w:p w14:paraId="247625B7" w14:textId="39045018" w:rsidR="00594BF8" w:rsidRDefault="00594BF8" w:rsidP="009E5C93">
      <w:pPr>
        <w:pStyle w:val="HTMLPreformatted"/>
        <w:shd w:val="clear" w:color="auto" w:fill="FFFFFF"/>
        <w:wordWrap w:val="0"/>
        <w:spacing w:line="187" w:lineRule="atLeast"/>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Residuals                           396   5842   14.75</w:t>
      </w:r>
    </w:p>
    <w:p w14:paraId="6391B213" w14:textId="77777777" w:rsidR="00594BF8" w:rsidRDefault="00594BF8" w:rsidP="00EF1215">
      <w:pPr>
        <w:pStyle w:val="HTMLPreformatted"/>
        <w:shd w:val="clear" w:color="auto" w:fill="FFFFFF"/>
        <w:wordWrap w:val="0"/>
        <w:spacing w:line="187" w:lineRule="atLeast"/>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w:t>
      </w:r>
    </w:p>
    <w:p w14:paraId="67695F83" w14:textId="77777777" w:rsidR="00594BF8" w:rsidRDefault="00594BF8" w:rsidP="00EF1215">
      <w:pPr>
        <w:pStyle w:val="HTMLPreformatted"/>
        <w:shd w:val="clear" w:color="auto" w:fill="FFFFFF"/>
        <w:wordWrap w:val="0"/>
        <w:spacing w:line="187" w:lineRule="atLeast"/>
        <w:rPr>
          <w:rFonts w:ascii="Lucida Console" w:hAnsi="Lucida Console"/>
          <w:color w:val="000000"/>
        </w:rPr>
      </w:pPr>
      <w:r>
        <w:rPr>
          <w:rStyle w:val="gnkrckgcgsb"/>
          <w:rFonts w:ascii="Lucida Console" w:eastAsia="SimSun" w:hAnsi="Lucida Console"/>
          <w:color w:val="000000"/>
          <w:bdr w:val="none" w:sz="0" w:space="0" w:color="auto" w:frame="1"/>
        </w:rPr>
        <w:t>Signif. codes:  0 ‘***’ 0.001 ‘**’ 0.01 ‘*’ 0.05 ‘.’ 0.1 ‘ ’ 1</w:t>
      </w:r>
    </w:p>
    <w:p w14:paraId="709E92FF" w14:textId="77777777" w:rsidR="00594BF8" w:rsidRPr="009A57C4" w:rsidRDefault="00594BF8" w:rsidP="00790207">
      <w:pPr>
        <w:pStyle w:val="HTMLPreformatted"/>
        <w:shd w:val="clear" w:color="auto" w:fill="FFFFFF"/>
        <w:wordWrap w:val="0"/>
        <w:spacing w:line="187" w:lineRule="atLeast"/>
        <w:rPr>
          <w:rFonts w:ascii="Lucida Console" w:hAnsi="Lucida Console"/>
          <w:b/>
          <w:color w:val="000000"/>
          <w:sz w:val="16"/>
          <w:szCs w:val="16"/>
        </w:rPr>
      </w:pPr>
    </w:p>
    <w:p w14:paraId="4C2BCCF4" w14:textId="77777777" w:rsidR="005F738C" w:rsidRDefault="005F738C" w:rsidP="00753868">
      <w:pPr>
        <w:pStyle w:val="EX2"/>
        <w:tabs>
          <w:tab w:val="num" w:pos="1080"/>
        </w:tabs>
        <w:spacing w:line="240" w:lineRule="auto"/>
        <w:ind w:left="1080" w:hanging="360"/>
        <w:jc w:val="left"/>
        <w:rPr>
          <w:rFonts w:ascii="Times New Roman" w:hAnsi="Times New Roman"/>
          <w:sz w:val="24"/>
          <w:szCs w:val="24"/>
        </w:rPr>
      </w:pPr>
    </w:p>
    <w:p w14:paraId="476277A5" w14:textId="7E176193" w:rsidR="005F738C" w:rsidRPr="00E31E03" w:rsidRDefault="005F738C" w:rsidP="00753868">
      <w:pPr>
        <w:pStyle w:val="EX2"/>
        <w:tabs>
          <w:tab w:val="num" w:pos="1080"/>
        </w:tabs>
        <w:spacing w:line="240" w:lineRule="auto"/>
        <w:ind w:left="1080" w:hanging="360"/>
        <w:jc w:val="left"/>
        <w:rPr>
          <w:rFonts w:ascii="Times New Roman" w:hAnsi="Times New Roman"/>
          <w:sz w:val="24"/>
          <w:szCs w:val="24"/>
        </w:rPr>
      </w:pPr>
    </w:p>
    <w:p w14:paraId="2794C7F7" w14:textId="77777777" w:rsidR="00753868" w:rsidRPr="00E31E03" w:rsidRDefault="00753868" w:rsidP="00753868">
      <w:pPr>
        <w:pStyle w:val="EX2"/>
        <w:tabs>
          <w:tab w:val="num" w:pos="1080"/>
        </w:tabs>
        <w:spacing w:line="240" w:lineRule="auto"/>
        <w:ind w:left="1080" w:hanging="360"/>
        <w:jc w:val="left"/>
        <w:rPr>
          <w:rFonts w:ascii="Times New Roman" w:hAnsi="Times New Roman"/>
          <w:sz w:val="24"/>
          <w:szCs w:val="24"/>
        </w:rPr>
      </w:pPr>
      <w:r w:rsidRPr="00E31E03">
        <w:rPr>
          <w:rFonts w:ascii="Times New Roman" w:hAnsi="Times New Roman"/>
          <w:sz w:val="24"/>
          <w:szCs w:val="24"/>
        </w:rPr>
        <w:t xml:space="preserve">f)   Because each statistically significant main effect only has two levels, </w:t>
      </w:r>
      <w:r w:rsidRPr="00E31E03">
        <w:rPr>
          <w:rFonts w:ascii="Times New Roman" w:hAnsi="Times New Roman"/>
          <w:i/>
          <w:sz w:val="24"/>
          <w:szCs w:val="24"/>
        </w:rPr>
        <w:t>post-hoc</w:t>
      </w:r>
      <w:r w:rsidRPr="00E31E03">
        <w:rPr>
          <w:rFonts w:ascii="Times New Roman" w:hAnsi="Times New Roman"/>
          <w:sz w:val="24"/>
          <w:szCs w:val="24"/>
        </w:rPr>
        <w:t xml:space="preserve"> testing is not necessary.  The sample means themselves are sufficient to indicate the direction of the difference.  </w:t>
      </w:r>
    </w:p>
    <w:p w14:paraId="11C80C1A" w14:textId="77777777" w:rsidR="00753868" w:rsidRPr="00E31E03" w:rsidRDefault="00753868" w:rsidP="00753868">
      <w:pPr>
        <w:pStyle w:val="EX2"/>
        <w:tabs>
          <w:tab w:val="num" w:pos="1080"/>
        </w:tabs>
        <w:spacing w:line="240" w:lineRule="auto"/>
        <w:ind w:left="1080" w:firstLine="0"/>
        <w:jc w:val="left"/>
        <w:rPr>
          <w:rFonts w:ascii="Times New Roman" w:hAnsi="Times New Roman"/>
          <w:sz w:val="24"/>
          <w:szCs w:val="24"/>
        </w:rPr>
      </w:pPr>
      <w:r w:rsidRPr="00E31E03">
        <w:rPr>
          <w:rFonts w:ascii="Times New Roman" w:hAnsi="Times New Roman"/>
          <w:sz w:val="24"/>
          <w:szCs w:val="24"/>
        </w:rPr>
        <w:t>On average, males (</w:t>
      </w:r>
      <w:r w:rsidRPr="00E31E03">
        <w:rPr>
          <w:rFonts w:ascii="Times New Roman" w:hAnsi="Times New Roman"/>
          <w:i/>
          <w:sz w:val="24"/>
          <w:szCs w:val="24"/>
        </w:rPr>
        <w:t>M</w:t>
      </w:r>
      <w:r w:rsidRPr="00E31E03">
        <w:rPr>
          <w:rFonts w:ascii="Times New Roman" w:hAnsi="Times New Roman"/>
          <w:sz w:val="24"/>
          <w:szCs w:val="24"/>
        </w:rPr>
        <w:t xml:space="preserve"> = 26.31, </w:t>
      </w:r>
      <w:r w:rsidRPr="00E31E03">
        <w:rPr>
          <w:rFonts w:ascii="Times New Roman" w:hAnsi="Times New Roman"/>
          <w:i/>
          <w:sz w:val="24"/>
          <w:szCs w:val="24"/>
        </w:rPr>
        <w:t>SD</w:t>
      </w:r>
      <w:r w:rsidRPr="00E31E03">
        <w:rPr>
          <w:rFonts w:ascii="Times New Roman" w:hAnsi="Times New Roman"/>
          <w:sz w:val="24"/>
          <w:szCs w:val="24"/>
        </w:rPr>
        <w:t xml:space="preserve"> = 3.48) have a statistically significantly higher BMI than females (</w:t>
      </w:r>
      <w:r w:rsidRPr="00E31E03">
        <w:rPr>
          <w:rFonts w:ascii="Times New Roman" w:hAnsi="Times New Roman"/>
          <w:i/>
          <w:sz w:val="24"/>
          <w:szCs w:val="24"/>
        </w:rPr>
        <w:t>M</w:t>
      </w:r>
      <w:r w:rsidRPr="00E31E03">
        <w:rPr>
          <w:rFonts w:ascii="Times New Roman" w:hAnsi="Times New Roman"/>
          <w:sz w:val="24"/>
          <w:szCs w:val="24"/>
        </w:rPr>
        <w:t xml:space="preserve"> = 25.18, </w:t>
      </w:r>
      <w:r w:rsidRPr="00E31E03">
        <w:rPr>
          <w:rFonts w:ascii="Times New Roman" w:hAnsi="Times New Roman"/>
          <w:i/>
          <w:sz w:val="24"/>
          <w:szCs w:val="24"/>
        </w:rPr>
        <w:t>SD</w:t>
      </w:r>
      <w:r w:rsidRPr="00E31E03">
        <w:rPr>
          <w:rFonts w:ascii="Times New Roman" w:hAnsi="Times New Roman"/>
          <w:sz w:val="24"/>
          <w:szCs w:val="24"/>
        </w:rPr>
        <w:t xml:space="preserve"> = 4.24); and, on average, non-smokers (</w:t>
      </w:r>
      <w:r w:rsidRPr="00E31E03">
        <w:rPr>
          <w:rFonts w:ascii="Times New Roman" w:hAnsi="Times New Roman"/>
          <w:i/>
          <w:sz w:val="24"/>
          <w:szCs w:val="24"/>
        </w:rPr>
        <w:t>M</w:t>
      </w:r>
      <w:r w:rsidRPr="00E31E03">
        <w:rPr>
          <w:rFonts w:ascii="Times New Roman" w:hAnsi="Times New Roman"/>
          <w:sz w:val="24"/>
          <w:szCs w:val="24"/>
        </w:rPr>
        <w:t xml:space="preserve"> = 26.32, </w:t>
      </w:r>
      <w:r w:rsidRPr="00E31E03">
        <w:rPr>
          <w:rFonts w:ascii="Times New Roman" w:hAnsi="Times New Roman"/>
          <w:i/>
          <w:sz w:val="24"/>
          <w:szCs w:val="24"/>
        </w:rPr>
        <w:t>SD</w:t>
      </w:r>
      <w:r w:rsidRPr="00E31E03">
        <w:rPr>
          <w:rFonts w:ascii="Times New Roman" w:hAnsi="Times New Roman"/>
          <w:sz w:val="24"/>
          <w:szCs w:val="24"/>
        </w:rPr>
        <w:t xml:space="preserve"> = 3.80) have a statistically significantly higher BMI than smokers (</w:t>
      </w:r>
      <w:r w:rsidRPr="00E31E03">
        <w:rPr>
          <w:rFonts w:ascii="Times New Roman" w:hAnsi="Times New Roman"/>
          <w:i/>
          <w:sz w:val="24"/>
          <w:szCs w:val="24"/>
        </w:rPr>
        <w:t>M</w:t>
      </w:r>
      <w:r w:rsidRPr="00E31E03">
        <w:rPr>
          <w:rFonts w:ascii="Times New Roman" w:hAnsi="Times New Roman"/>
          <w:sz w:val="24"/>
          <w:szCs w:val="24"/>
        </w:rPr>
        <w:t xml:space="preserve"> = 25.16, </w:t>
      </w:r>
      <w:r w:rsidRPr="00E31E03">
        <w:rPr>
          <w:rFonts w:ascii="Times New Roman" w:hAnsi="Times New Roman"/>
          <w:i/>
          <w:sz w:val="24"/>
          <w:szCs w:val="24"/>
        </w:rPr>
        <w:t>SD</w:t>
      </w:r>
      <w:r w:rsidRPr="00E31E03">
        <w:rPr>
          <w:rFonts w:ascii="Times New Roman" w:hAnsi="Times New Roman"/>
          <w:sz w:val="24"/>
          <w:szCs w:val="24"/>
        </w:rPr>
        <w:t xml:space="preserve"> = 3.95).  </w:t>
      </w:r>
    </w:p>
    <w:p w14:paraId="4284EBDB" w14:textId="7BA2A68B" w:rsidR="00753868" w:rsidRPr="00E31E03" w:rsidRDefault="00753868" w:rsidP="00753868">
      <w:pPr>
        <w:pStyle w:val="EX2"/>
        <w:tabs>
          <w:tab w:val="num" w:pos="1080"/>
        </w:tabs>
        <w:spacing w:line="240" w:lineRule="auto"/>
        <w:ind w:left="1080" w:hanging="360"/>
        <w:jc w:val="left"/>
        <w:rPr>
          <w:rFonts w:ascii="Times New Roman" w:hAnsi="Times New Roman"/>
          <w:sz w:val="24"/>
          <w:szCs w:val="24"/>
        </w:rPr>
      </w:pPr>
      <w:r w:rsidRPr="00E31E03">
        <w:rPr>
          <w:rFonts w:ascii="Times New Roman" w:hAnsi="Times New Roman"/>
          <w:sz w:val="24"/>
          <w:szCs w:val="24"/>
        </w:rPr>
        <w:t xml:space="preserve">g)  According to the value of </w:t>
      </w:r>
      <w:r w:rsidRPr="00E31E03">
        <w:rPr>
          <w:rFonts w:ascii="Times New Roman" w:hAnsi="Times New Roman"/>
          <w:i/>
          <w:sz w:val="24"/>
          <w:szCs w:val="24"/>
        </w:rPr>
        <w:t>R</w:t>
      </w:r>
      <w:r w:rsidRPr="00E31E03">
        <w:rPr>
          <w:rFonts w:ascii="Times New Roman" w:hAnsi="Times New Roman"/>
          <w:i/>
          <w:sz w:val="24"/>
          <w:szCs w:val="24"/>
          <w:vertAlign w:val="superscript"/>
        </w:rPr>
        <w:t>2</w:t>
      </w:r>
      <w:r w:rsidRPr="00E31E03">
        <w:rPr>
          <w:rFonts w:ascii="Times New Roman" w:hAnsi="Times New Roman"/>
          <w:sz w:val="24"/>
          <w:szCs w:val="24"/>
        </w:rPr>
        <w:t>, approximately 2.2</w:t>
      </w:r>
      <w:r w:rsidR="00221A2E">
        <w:rPr>
          <w:rFonts w:ascii="Times New Roman" w:hAnsi="Times New Roman"/>
          <w:sz w:val="24"/>
          <w:szCs w:val="24"/>
        </w:rPr>
        <w:t>3</w:t>
      </w:r>
      <w:r w:rsidRPr="00E31E03">
        <w:rPr>
          <w:rFonts w:ascii="Times New Roman" w:hAnsi="Times New Roman"/>
          <w:sz w:val="24"/>
          <w:szCs w:val="24"/>
        </w:rPr>
        <w:t xml:space="preserve"> percent ((13</w:t>
      </w:r>
      <w:r w:rsidR="00A21BF7">
        <w:rPr>
          <w:rFonts w:ascii="Times New Roman" w:hAnsi="Times New Roman"/>
          <w:sz w:val="24"/>
          <w:szCs w:val="24"/>
        </w:rPr>
        <w:t>6</w:t>
      </w:r>
      <w:r w:rsidRPr="00E31E03">
        <w:rPr>
          <w:rFonts w:ascii="Times New Roman" w:hAnsi="Times New Roman"/>
          <w:sz w:val="24"/>
          <w:szCs w:val="24"/>
        </w:rPr>
        <w:t>/</w:t>
      </w:r>
      <w:r w:rsidR="00594BF8" w:rsidRPr="00594BF8">
        <w:t xml:space="preserve"> </w:t>
      </w:r>
      <w:r w:rsidR="00594BF8">
        <w:t>(</w:t>
      </w:r>
      <w:r w:rsidR="00594BF8" w:rsidRPr="00594BF8">
        <w:rPr>
          <w:rFonts w:ascii="Times New Roman" w:hAnsi="Times New Roman"/>
          <w:sz w:val="24"/>
          <w:szCs w:val="24"/>
        </w:rPr>
        <w:t>12</w:t>
      </w:r>
      <w:r w:rsidR="00221A2E">
        <w:rPr>
          <w:rFonts w:ascii="Times New Roman" w:hAnsi="Times New Roman"/>
          <w:sz w:val="24"/>
          <w:szCs w:val="24"/>
        </w:rPr>
        <w:t>7</w:t>
      </w:r>
      <w:r w:rsidR="00594BF8" w:rsidRPr="00594BF8">
        <w:rPr>
          <w:rFonts w:ascii="Times New Roman" w:hAnsi="Times New Roman"/>
          <w:sz w:val="24"/>
          <w:szCs w:val="24"/>
        </w:rPr>
        <w:t>+13</w:t>
      </w:r>
      <w:r w:rsidR="00221A2E">
        <w:rPr>
          <w:rFonts w:ascii="Times New Roman" w:hAnsi="Times New Roman"/>
          <w:sz w:val="24"/>
          <w:szCs w:val="24"/>
        </w:rPr>
        <w:t>6</w:t>
      </w:r>
      <w:r w:rsidR="00594BF8" w:rsidRPr="00594BF8">
        <w:rPr>
          <w:rFonts w:ascii="Times New Roman" w:hAnsi="Times New Roman"/>
          <w:sz w:val="24"/>
          <w:szCs w:val="24"/>
        </w:rPr>
        <w:t>+</w:t>
      </w:r>
      <w:r w:rsidR="00221A2E">
        <w:rPr>
          <w:rFonts w:ascii="Times New Roman" w:hAnsi="Times New Roman"/>
          <w:sz w:val="24"/>
          <w:szCs w:val="24"/>
        </w:rPr>
        <w:t>1</w:t>
      </w:r>
      <w:r w:rsidR="00594BF8" w:rsidRPr="00594BF8">
        <w:rPr>
          <w:rFonts w:ascii="Times New Roman" w:hAnsi="Times New Roman"/>
          <w:sz w:val="24"/>
          <w:szCs w:val="24"/>
        </w:rPr>
        <w:t>+5842</w:t>
      </w:r>
      <w:r w:rsidR="00594BF8">
        <w:rPr>
          <w:rFonts w:ascii="Times New Roman" w:hAnsi="Times New Roman"/>
          <w:sz w:val="24"/>
          <w:szCs w:val="24"/>
        </w:rPr>
        <w:t>)</w:t>
      </w:r>
      <w:r w:rsidRPr="00E31E03">
        <w:rPr>
          <w:rFonts w:ascii="Times New Roman" w:hAnsi="Times New Roman"/>
          <w:sz w:val="24"/>
          <w:szCs w:val="24"/>
        </w:rPr>
        <w:t xml:space="preserve">) x 100) of the variance in </w:t>
      </w:r>
      <w:r w:rsidR="00B4785F">
        <w:rPr>
          <w:rFonts w:ascii="Times New Roman" w:hAnsi="Times New Roman"/>
          <w:sz w:val="24"/>
          <w:szCs w:val="24"/>
        </w:rPr>
        <w:t xml:space="preserve">initial </w:t>
      </w:r>
      <w:r w:rsidRPr="00E31E03">
        <w:rPr>
          <w:rFonts w:ascii="Times New Roman" w:hAnsi="Times New Roman"/>
          <w:sz w:val="24"/>
          <w:szCs w:val="24"/>
        </w:rPr>
        <w:t>BMI is explained by cigarette use, and approximately 2.0</w:t>
      </w:r>
      <w:r w:rsidR="00594BF8">
        <w:rPr>
          <w:rFonts w:ascii="Times New Roman" w:hAnsi="Times New Roman"/>
          <w:sz w:val="24"/>
          <w:szCs w:val="24"/>
        </w:rPr>
        <w:t>8</w:t>
      </w:r>
      <w:r w:rsidRPr="00E31E03">
        <w:rPr>
          <w:rFonts w:ascii="Times New Roman" w:hAnsi="Times New Roman"/>
          <w:sz w:val="24"/>
          <w:szCs w:val="24"/>
        </w:rPr>
        <w:t xml:space="preserve"> percent (127/ </w:t>
      </w:r>
      <w:r w:rsidR="00594BF8">
        <w:rPr>
          <w:rFonts w:ascii="Times New Roman" w:hAnsi="Times New Roman"/>
          <w:sz w:val="24"/>
          <w:szCs w:val="24"/>
        </w:rPr>
        <w:t>(</w:t>
      </w:r>
      <w:r w:rsidR="00594BF8" w:rsidRPr="00594BF8">
        <w:rPr>
          <w:rFonts w:ascii="Times New Roman" w:hAnsi="Times New Roman"/>
          <w:sz w:val="24"/>
          <w:szCs w:val="24"/>
        </w:rPr>
        <w:t>12</w:t>
      </w:r>
      <w:r w:rsidR="00221A2E">
        <w:rPr>
          <w:rFonts w:ascii="Times New Roman" w:hAnsi="Times New Roman"/>
          <w:sz w:val="24"/>
          <w:szCs w:val="24"/>
        </w:rPr>
        <w:t>7</w:t>
      </w:r>
      <w:r w:rsidR="00594BF8" w:rsidRPr="00594BF8">
        <w:rPr>
          <w:rFonts w:ascii="Times New Roman" w:hAnsi="Times New Roman"/>
          <w:sz w:val="24"/>
          <w:szCs w:val="24"/>
        </w:rPr>
        <w:t>+13</w:t>
      </w:r>
      <w:r w:rsidR="00221A2E">
        <w:rPr>
          <w:rFonts w:ascii="Times New Roman" w:hAnsi="Times New Roman"/>
          <w:sz w:val="24"/>
          <w:szCs w:val="24"/>
        </w:rPr>
        <w:t>6</w:t>
      </w:r>
      <w:r w:rsidR="00594BF8" w:rsidRPr="00594BF8">
        <w:rPr>
          <w:rFonts w:ascii="Times New Roman" w:hAnsi="Times New Roman"/>
          <w:sz w:val="24"/>
          <w:szCs w:val="24"/>
        </w:rPr>
        <w:t>+</w:t>
      </w:r>
      <w:r w:rsidR="00221A2E">
        <w:rPr>
          <w:rFonts w:ascii="Times New Roman" w:hAnsi="Times New Roman"/>
          <w:sz w:val="24"/>
          <w:szCs w:val="24"/>
        </w:rPr>
        <w:t>1</w:t>
      </w:r>
      <w:r w:rsidR="00594BF8" w:rsidRPr="00594BF8">
        <w:rPr>
          <w:rFonts w:ascii="Times New Roman" w:hAnsi="Times New Roman"/>
          <w:sz w:val="24"/>
          <w:szCs w:val="24"/>
        </w:rPr>
        <w:t>+5842</w:t>
      </w:r>
      <w:r w:rsidR="00594BF8">
        <w:rPr>
          <w:rFonts w:ascii="Times New Roman" w:hAnsi="Times New Roman"/>
          <w:sz w:val="24"/>
          <w:szCs w:val="24"/>
        </w:rPr>
        <w:t>))</w:t>
      </w:r>
      <w:r w:rsidRPr="00E31E03">
        <w:rPr>
          <w:rFonts w:ascii="Times New Roman" w:hAnsi="Times New Roman"/>
          <w:sz w:val="24"/>
          <w:szCs w:val="24"/>
        </w:rPr>
        <w:t xml:space="preserve"> x 100) of the variance in </w:t>
      </w:r>
      <w:r w:rsidR="00B4785F">
        <w:rPr>
          <w:rFonts w:ascii="Times New Roman" w:hAnsi="Times New Roman"/>
          <w:sz w:val="24"/>
          <w:szCs w:val="24"/>
        </w:rPr>
        <w:t xml:space="preserve">initial </w:t>
      </w:r>
      <w:r w:rsidRPr="00E31E03">
        <w:rPr>
          <w:rFonts w:ascii="Times New Roman" w:hAnsi="Times New Roman"/>
          <w:sz w:val="24"/>
          <w:szCs w:val="24"/>
        </w:rPr>
        <w:t xml:space="preserve">BMI is </w:t>
      </w:r>
      <w:r w:rsidRPr="00E31E03">
        <w:rPr>
          <w:rFonts w:ascii="Times New Roman" w:hAnsi="Times New Roman"/>
          <w:sz w:val="24"/>
          <w:szCs w:val="24"/>
        </w:rPr>
        <w:lastRenderedPageBreak/>
        <w:t xml:space="preserve">explained by gender.  Collectively, both statistically significant main effects account for approximately </w:t>
      </w:r>
      <w:r w:rsidR="00B4785F">
        <w:rPr>
          <w:rFonts w:ascii="Times New Roman" w:hAnsi="Times New Roman"/>
          <w:sz w:val="24"/>
          <w:szCs w:val="24"/>
        </w:rPr>
        <w:t>4.3</w:t>
      </w:r>
      <w:r w:rsidR="00221A2E">
        <w:rPr>
          <w:rFonts w:ascii="Times New Roman" w:hAnsi="Times New Roman"/>
          <w:sz w:val="24"/>
          <w:szCs w:val="24"/>
        </w:rPr>
        <w:t>1</w:t>
      </w:r>
      <w:r w:rsidR="007C6578">
        <w:rPr>
          <w:rFonts w:ascii="Times New Roman" w:hAnsi="Times New Roman"/>
          <w:sz w:val="24"/>
          <w:szCs w:val="24"/>
        </w:rPr>
        <w:t xml:space="preserve"> percent</w:t>
      </w:r>
      <w:r w:rsidRPr="00E31E03">
        <w:rPr>
          <w:rFonts w:ascii="Times New Roman" w:hAnsi="Times New Roman"/>
          <w:sz w:val="24"/>
          <w:szCs w:val="24"/>
        </w:rPr>
        <w:t xml:space="preserve"> of </w:t>
      </w:r>
      <w:r w:rsidR="005F738C">
        <w:rPr>
          <w:rFonts w:ascii="Times New Roman" w:hAnsi="Times New Roman"/>
          <w:sz w:val="24"/>
          <w:szCs w:val="24"/>
        </w:rPr>
        <w:t xml:space="preserve">initial </w:t>
      </w:r>
      <w:r w:rsidRPr="00E31E03">
        <w:rPr>
          <w:rFonts w:ascii="Times New Roman" w:hAnsi="Times New Roman"/>
          <w:sz w:val="24"/>
          <w:szCs w:val="24"/>
        </w:rPr>
        <w:t>BMI variance.</w:t>
      </w:r>
    </w:p>
    <w:p w14:paraId="0059030F" w14:textId="77777777" w:rsidR="00753868" w:rsidRPr="00E31E03" w:rsidRDefault="00753868" w:rsidP="00753868">
      <w:pPr>
        <w:pStyle w:val="Default"/>
        <w:rPr>
          <w:rFonts w:ascii="Times New Roman" w:hAnsi="Times New Roman" w:cs="Times New Roman"/>
          <w:color w:val="auto"/>
        </w:rPr>
      </w:pPr>
    </w:p>
    <w:p w14:paraId="71D70966" w14:textId="77777777" w:rsidR="00D7239C" w:rsidRDefault="00D7239C">
      <w:pPr>
        <w:pStyle w:val="Default"/>
        <w:numPr>
          <w:ilvl w:val="1"/>
          <w:numId w:val="13"/>
        </w:numPr>
        <w:ind w:left="720" w:hanging="720"/>
        <w:rPr>
          <w:rFonts w:ascii="Times New Roman" w:hAnsi="Times New Roman" w:cs="Times New Roman"/>
          <w:color w:val="auto"/>
        </w:rPr>
      </w:pPr>
    </w:p>
    <w:p w14:paraId="687A85B4" w14:textId="77777777" w:rsidR="004A256D" w:rsidRDefault="004A256D" w:rsidP="00533774">
      <w:pPr>
        <w:pStyle w:val="EX2"/>
        <w:numPr>
          <w:ilvl w:val="0"/>
          <w:numId w:val="10"/>
        </w:numPr>
        <w:spacing w:line="240" w:lineRule="auto"/>
        <w:ind w:left="0" w:firstLine="0"/>
        <w:jc w:val="left"/>
        <w:rPr>
          <w:rFonts w:ascii="Times New Roman" w:hAnsi="Times New Roman"/>
          <w:sz w:val="24"/>
          <w:szCs w:val="24"/>
        </w:rPr>
      </w:pPr>
    </w:p>
    <w:p w14:paraId="7EE57A2E" w14:textId="4981818C" w:rsidR="004F2FB9" w:rsidRDefault="00594BF8" w:rsidP="004A256D">
      <w:pPr>
        <w:pStyle w:val="EX2"/>
        <w:spacing w:line="240" w:lineRule="auto"/>
        <w:jc w:val="left"/>
        <w:rPr>
          <w:rFonts w:ascii="Times New Roman" w:hAnsi="Times New Roman"/>
          <w:sz w:val="24"/>
          <w:szCs w:val="24"/>
        </w:rPr>
      </w:pPr>
      <w:r w:rsidRPr="00594BF8">
        <w:rPr>
          <w:rFonts w:ascii="Times New Roman" w:hAnsi="Times New Roman"/>
          <w:sz w:val="24"/>
          <w:szCs w:val="24"/>
        </w:rPr>
        <w:t xml:space="preserve">We can produce </w:t>
      </w:r>
      <w:r w:rsidR="004249E1" w:rsidRPr="00594BF8">
        <w:rPr>
          <w:rFonts w:ascii="Times New Roman" w:hAnsi="Times New Roman"/>
          <w:sz w:val="24"/>
          <w:szCs w:val="24"/>
        </w:rPr>
        <w:t xml:space="preserve">two graphs, exchanging the </w:t>
      </w:r>
      <w:r w:rsidR="001C3105">
        <w:rPr>
          <w:rFonts w:ascii="Times New Roman" w:hAnsi="Times New Roman"/>
          <w:sz w:val="24"/>
          <w:szCs w:val="24"/>
        </w:rPr>
        <w:t>x variable</w:t>
      </w:r>
      <w:r w:rsidR="004249E1" w:rsidRPr="00594BF8">
        <w:rPr>
          <w:rFonts w:ascii="Times New Roman" w:hAnsi="Times New Roman"/>
          <w:sz w:val="24"/>
          <w:szCs w:val="24"/>
        </w:rPr>
        <w:t xml:space="preserve"> and </w:t>
      </w:r>
      <w:r w:rsidR="001C3105">
        <w:rPr>
          <w:rFonts w:ascii="Times New Roman" w:hAnsi="Times New Roman"/>
          <w:sz w:val="24"/>
          <w:szCs w:val="24"/>
        </w:rPr>
        <w:t>trace variable</w:t>
      </w:r>
      <w:r w:rsidR="004249E1" w:rsidRPr="00594BF8">
        <w:rPr>
          <w:rFonts w:ascii="Times New Roman" w:hAnsi="Times New Roman"/>
          <w:sz w:val="24"/>
          <w:szCs w:val="24"/>
        </w:rPr>
        <w:t xml:space="preserve">.  </w:t>
      </w:r>
    </w:p>
    <w:p w14:paraId="58E79F97" w14:textId="0499C96B" w:rsidR="004A256D" w:rsidRDefault="004A256D" w:rsidP="009A57C4">
      <w:pPr>
        <w:pStyle w:val="EX2"/>
        <w:rPr>
          <w:rFonts w:ascii="Times New Roman" w:hAnsi="Times New Roman"/>
          <w:b/>
          <w:sz w:val="24"/>
          <w:szCs w:val="24"/>
        </w:rPr>
      </w:pPr>
      <w:r w:rsidRPr="009A57C4">
        <w:rPr>
          <w:rFonts w:ascii="Times New Roman" w:hAnsi="Times New Roman"/>
          <w:b/>
          <w:sz w:val="24"/>
          <w:szCs w:val="24"/>
        </w:rPr>
        <w:t xml:space="preserve">interaction.plot(Framingham$CURSMOKE1,Framingham$SEX, Framingham$AGE1, xlab = "Smokes",ylab = "Age", trace.label = "Sex", main = "Analysis of Age by Sex &amp; Currently </w:t>
      </w:r>
      <w:r>
        <w:rPr>
          <w:rFonts w:ascii="Times New Roman" w:hAnsi="Times New Roman"/>
          <w:b/>
          <w:sz w:val="24"/>
          <w:szCs w:val="24"/>
        </w:rPr>
        <w:t xml:space="preserve"> </w:t>
      </w:r>
      <w:r w:rsidRPr="009A57C4">
        <w:rPr>
          <w:rFonts w:ascii="Times New Roman" w:hAnsi="Times New Roman"/>
          <w:b/>
          <w:sz w:val="24"/>
          <w:szCs w:val="24"/>
        </w:rPr>
        <w:t>Smokes")</w:t>
      </w:r>
    </w:p>
    <w:p w14:paraId="6317F1F7" w14:textId="28AA8EE9" w:rsidR="004A256D" w:rsidRDefault="004A256D" w:rsidP="004A256D">
      <w:pPr>
        <w:pStyle w:val="EX2"/>
        <w:spacing w:line="240" w:lineRule="auto"/>
        <w:ind w:left="900" w:firstLine="0"/>
        <w:jc w:val="left"/>
        <w:rPr>
          <w:rFonts w:ascii="Times New Roman" w:hAnsi="Times New Roman"/>
          <w:b/>
          <w:sz w:val="24"/>
          <w:szCs w:val="24"/>
        </w:rPr>
      </w:pPr>
    </w:p>
    <w:p w14:paraId="323955FD" w14:textId="2DE45645" w:rsidR="004A256D" w:rsidRPr="009A57C4" w:rsidRDefault="004A256D" w:rsidP="009A57C4">
      <w:pPr>
        <w:pStyle w:val="EX2"/>
        <w:spacing w:line="240" w:lineRule="auto"/>
        <w:ind w:left="900" w:firstLine="0"/>
        <w:jc w:val="left"/>
        <w:rPr>
          <w:rFonts w:ascii="Times New Roman" w:hAnsi="Times New Roman"/>
          <w:b/>
          <w:sz w:val="24"/>
          <w:szCs w:val="24"/>
        </w:rPr>
      </w:pPr>
      <w:r>
        <w:rPr>
          <w:noProof/>
        </w:rPr>
        <w:drawing>
          <wp:inline distT="0" distB="0" distL="0" distR="0" wp14:anchorId="2BCE5069" wp14:editId="24EFA097">
            <wp:extent cx="4172164" cy="2533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164" cy="2533780"/>
                    </a:xfrm>
                    <a:prstGeom prst="rect">
                      <a:avLst/>
                    </a:prstGeom>
                  </pic:spPr>
                </pic:pic>
              </a:graphicData>
            </a:graphic>
          </wp:inline>
        </w:drawing>
      </w:r>
    </w:p>
    <w:p w14:paraId="40399F90" w14:textId="7DAB23E3" w:rsidR="004A256D" w:rsidRPr="009A57C4" w:rsidRDefault="004A256D" w:rsidP="004A256D">
      <w:pPr>
        <w:pStyle w:val="EX2"/>
        <w:spacing w:line="240" w:lineRule="auto"/>
        <w:jc w:val="left"/>
        <w:rPr>
          <w:rFonts w:ascii="Times New Roman" w:hAnsi="Times New Roman"/>
          <w:b/>
          <w:sz w:val="24"/>
          <w:szCs w:val="24"/>
        </w:rPr>
      </w:pPr>
    </w:p>
    <w:p w14:paraId="14058116" w14:textId="67A5DE91" w:rsidR="004A256D" w:rsidRPr="009A57C4" w:rsidRDefault="004A256D" w:rsidP="001C3105">
      <w:pPr>
        <w:pStyle w:val="EX2"/>
        <w:rPr>
          <w:rFonts w:ascii="Times New Roman" w:hAnsi="Times New Roman"/>
          <w:b/>
          <w:sz w:val="24"/>
          <w:szCs w:val="24"/>
        </w:rPr>
      </w:pPr>
      <w:r w:rsidRPr="009A57C4">
        <w:rPr>
          <w:rFonts w:ascii="Times New Roman" w:hAnsi="Times New Roman"/>
          <w:b/>
          <w:sz w:val="24"/>
          <w:szCs w:val="24"/>
        </w:rPr>
        <w:t xml:space="preserve">interaction.plot(Framingham$SEX,Framingham$CURSMOKE1, Framingham$AGE1, xlab = "Sex", </w:t>
      </w:r>
    </w:p>
    <w:p w14:paraId="095106BF" w14:textId="77777777" w:rsidR="001C3105" w:rsidRDefault="001C3105" w:rsidP="001C3105">
      <w:pPr>
        <w:pStyle w:val="EX2"/>
        <w:spacing w:line="240" w:lineRule="auto"/>
        <w:ind w:left="900" w:firstLine="0"/>
        <w:jc w:val="left"/>
        <w:rPr>
          <w:rFonts w:ascii="Times New Roman" w:hAnsi="Times New Roman"/>
          <w:b/>
          <w:sz w:val="24"/>
          <w:szCs w:val="24"/>
        </w:rPr>
      </w:pPr>
      <w:r>
        <w:rPr>
          <w:rFonts w:ascii="Times New Roman" w:hAnsi="Times New Roman"/>
          <w:b/>
          <w:sz w:val="24"/>
          <w:szCs w:val="24"/>
        </w:rPr>
        <w:t xml:space="preserve">    </w:t>
      </w:r>
      <w:r w:rsidR="004A256D" w:rsidRPr="009A57C4">
        <w:rPr>
          <w:rFonts w:ascii="Times New Roman" w:hAnsi="Times New Roman"/>
          <w:b/>
          <w:sz w:val="24"/>
          <w:szCs w:val="24"/>
        </w:rPr>
        <w:t>ylab = "Age", trace.label = "Smokes", main = "Analysis of Age by Sex &amp;</w:t>
      </w:r>
    </w:p>
    <w:p w14:paraId="298CADBB" w14:textId="501D263E" w:rsidR="004A256D" w:rsidRDefault="004A256D" w:rsidP="009A57C4">
      <w:pPr>
        <w:pStyle w:val="EX2"/>
        <w:spacing w:line="240" w:lineRule="auto"/>
        <w:ind w:left="900" w:firstLine="0"/>
        <w:jc w:val="left"/>
        <w:rPr>
          <w:rFonts w:ascii="Times New Roman" w:hAnsi="Times New Roman"/>
          <w:b/>
          <w:sz w:val="24"/>
          <w:szCs w:val="24"/>
        </w:rPr>
      </w:pPr>
      <w:r w:rsidRPr="009A57C4">
        <w:rPr>
          <w:rFonts w:ascii="Times New Roman" w:hAnsi="Times New Roman"/>
          <w:b/>
          <w:sz w:val="24"/>
          <w:szCs w:val="24"/>
        </w:rPr>
        <w:t xml:space="preserve"> </w:t>
      </w:r>
      <w:r w:rsidR="001C3105">
        <w:rPr>
          <w:rFonts w:ascii="Times New Roman" w:hAnsi="Times New Roman"/>
          <w:b/>
          <w:sz w:val="24"/>
          <w:szCs w:val="24"/>
        </w:rPr>
        <w:t xml:space="preserve">   </w:t>
      </w:r>
      <w:r w:rsidRPr="009A57C4">
        <w:rPr>
          <w:rFonts w:ascii="Times New Roman" w:hAnsi="Times New Roman"/>
          <w:b/>
          <w:sz w:val="24"/>
          <w:szCs w:val="24"/>
        </w:rPr>
        <w:t>Currently Smokes" )</w:t>
      </w:r>
    </w:p>
    <w:p w14:paraId="02BF239C" w14:textId="79C5CAEB" w:rsidR="004A256D" w:rsidRDefault="004A256D" w:rsidP="004A256D">
      <w:pPr>
        <w:pStyle w:val="EX2"/>
        <w:spacing w:line="240" w:lineRule="auto"/>
        <w:jc w:val="left"/>
        <w:rPr>
          <w:rFonts w:ascii="Times New Roman" w:hAnsi="Times New Roman"/>
          <w:b/>
          <w:sz w:val="24"/>
          <w:szCs w:val="24"/>
        </w:rPr>
      </w:pPr>
    </w:p>
    <w:p w14:paraId="3406A2DE" w14:textId="0DECE58C" w:rsidR="004A256D" w:rsidRPr="009A57C4" w:rsidRDefault="004A256D" w:rsidP="009A57C4">
      <w:pPr>
        <w:pStyle w:val="EX2"/>
        <w:spacing w:line="240" w:lineRule="auto"/>
        <w:jc w:val="left"/>
        <w:rPr>
          <w:rFonts w:ascii="Times New Roman" w:hAnsi="Times New Roman"/>
          <w:b/>
          <w:sz w:val="24"/>
          <w:szCs w:val="24"/>
        </w:rPr>
      </w:pPr>
      <w:r>
        <w:rPr>
          <w:noProof/>
        </w:rPr>
        <w:drawing>
          <wp:inline distT="0" distB="0" distL="0" distR="0" wp14:anchorId="542EDDE9" wp14:editId="25041A60">
            <wp:extent cx="4172164" cy="2533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164" cy="2533780"/>
                    </a:xfrm>
                    <a:prstGeom prst="rect">
                      <a:avLst/>
                    </a:prstGeom>
                  </pic:spPr>
                </pic:pic>
              </a:graphicData>
            </a:graphic>
          </wp:inline>
        </w:drawing>
      </w:r>
    </w:p>
    <w:p w14:paraId="20BD70A1" w14:textId="128F1703" w:rsidR="00EA4B23" w:rsidRDefault="00EA4B23" w:rsidP="004249E1">
      <w:pPr>
        <w:pStyle w:val="EX2"/>
        <w:spacing w:line="240" w:lineRule="auto"/>
        <w:ind w:left="1080" w:firstLine="0"/>
        <w:jc w:val="left"/>
        <w:rPr>
          <w:rFonts w:ascii="Times New Roman" w:hAnsi="Times New Roman"/>
          <w:sz w:val="24"/>
          <w:szCs w:val="24"/>
        </w:rPr>
      </w:pPr>
    </w:p>
    <w:p w14:paraId="538E7883" w14:textId="38D8C0F7" w:rsidR="00EA4B23" w:rsidRDefault="00EA4B23" w:rsidP="004249E1">
      <w:pPr>
        <w:pStyle w:val="EX2"/>
        <w:spacing w:line="240" w:lineRule="auto"/>
        <w:ind w:left="1080" w:firstLine="0"/>
        <w:jc w:val="left"/>
        <w:rPr>
          <w:rFonts w:ascii="Times New Roman" w:hAnsi="Times New Roman"/>
          <w:sz w:val="24"/>
          <w:szCs w:val="24"/>
        </w:rPr>
      </w:pPr>
    </w:p>
    <w:p w14:paraId="1AAE687B" w14:textId="77777777" w:rsidR="00EA4B23" w:rsidRDefault="00EA4B23" w:rsidP="004249E1">
      <w:pPr>
        <w:pStyle w:val="EX2"/>
        <w:spacing w:line="240" w:lineRule="auto"/>
        <w:ind w:left="1080" w:firstLine="0"/>
        <w:jc w:val="left"/>
        <w:rPr>
          <w:rFonts w:ascii="Times New Roman" w:hAnsi="Times New Roman"/>
          <w:sz w:val="24"/>
          <w:szCs w:val="24"/>
        </w:rPr>
      </w:pPr>
    </w:p>
    <w:p w14:paraId="598C857E" w14:textId="7100A0BD" w:rsidR="004249E1" w:rsidRPr="00E31E03" w:rsidRDefault="004249E1" w:rsidP="004249E1">
      <w:pPr>
        <w:pStyle w:val="EX2"/>
        <w:spacing w:line="240" w:lineRule="auto"/>
        <w:ind w:left="1080" w:firstLine="0"/>
        <w:jc w:val="left"/>
        <w:rPr>
          <w:rFonts w:ascii="Times New Roman" w:hAnsi="Times New Roman"/>
          <w:sz w:val="24"/>
          <w:szCs w:val="24"/>
        </w:rPr>
      </w:pPr>
      <w:r>
        <w:rPr>
          <w:rFonts w:ascii="Times New Roman" w:hAnsi="Times New Roman"/>
          <w:sz w:val="24"/>
          <w:szCs w:val="24"/>
        </w:rPr>
        <w:t>Interpretation</w:t>
      </w:r>
      <w:r w:rsidR="004A256D">
        <w:rPr>
          <w:rFonts w:ascii="Times New Roman" w:hAnsi="Times New Roman"/>
          <w:sz w:val="24"/>
          <w:szCs w:val="24"/>
        </w:rPr>
        <w:t>:</w:t>
      </w:r>
      <w:r>
        <w:rPr>
          <w:rFonts w:ascii="Times New Roman" w:hAnsi="Times New Roman"/>
          <w:sz w:val="24"/>
          <w:szCs w:val="24"/>
        </w:rPr>
        <w:t xml:space="preserve"> </w:t>
      </w:r>
      <w:r w:rsidRPr="00E31E03">
        <w:rPr>
          <w:rFonts w:ascii="Times New Roman" w:hAnsi="Times New Roman"/>
          <w:sz w:val="24"/>
          <w:szCs w:val="24"/>
        </w:rPr>
        <w:t>Because the lines cross, there appears to be a disordinal interaction between gender and cigarette use on age.  With respect to main effects, on average, females appear to be younger than males and, on average, smokers appear to be younger than non-smokers.</w:t>
      </w:r>
    </w:p>
    <w:p w14:paraId="7EEA172D" w14:textId="77777777" w:rsidR="004249E1" w:rsidRPr="00E31E03" w:rsidRDefault="004249E1" w:rsidP="004249E1">
      <w:pPr>
        <w:pStyle w:val="EX2"/>
        <w:tabs>
          <w:tab w:val="num" w:pos="720"/>
          <w:tab w:val="left" w:pos="1080"/>
        </w:tabs>
        <w:spacing w:line="240" w:lineRule="auto"/>
        <w:ind w:left="720" w:firstLine="0"/>
        <w:jc w:val="left"/>
        <w:rPr>
          <w:rFonts w:ascii="Times New Roman" w:hAnsi="Times New Roman"/>
          <w:sz w:val="24"/>
          <w:szCs w:val="24"/>
        </w:rPr>
      </w:pPr>
    </w:p>
    <w:p w14:paraId="75880278" w14:textId="595A8B1E" w:rsidR="00753868" w:rsidRDefault="00753868" w:rsidP="00981F29">
      <w:pPr>
        <w:pStyle w:val="EX2"/>
        <w:numPr>
          <w:ilvl w:val="0"/>
          <w:numId w:val="10"/>
        </w:numPr>
        <w:spacing w:line="240" w:lineRule="auto"/>
        <w:jc w:val="left"/>
        <w:rPr>
          <w:rFonts w:ascii="Times New Roman" w:hAnsi="Times New Roman"/>
          <w:sz w:val="24"/>
          <w:szCs w:val="24"/>
        </w:rPr>
      </w:pPr>
      <w:r w:rsidRPr="00E31E03">
        <w:rPr>
          <w:rFonts w:ascii="Times New Roman" w:hAnsi="Times New Roman"/>
          <w:sz w:val="24"/>
          <w:szCs w:val="24"/>
        </w:rPr>
        <w:t xml:space="preserve">According to the ANOVA results, there is a statistically significant interaction, </w:t>
      </w:r>
      <w:r w:rsidRPr="00E31E03">
        <w:rPr>
          <w:rFonts w:ascii="Times New Roman" w:hAnsi="Times New Roman"/>
          <w:i/>
          <w:sz w:val="24"/>
          <w:szCs w:val="24"/>
        </w:rPr>
        <w:t>F</w:t>
      </w:r>
      <w:r w:rsidRPr="00E31E03">
        <w:rPr>
          <w:rFonts w:ascii="Times New Roman" w:hAnsi="Times New Roman"/>
          <w:sz w:val="24"/>
          <w:szCs w:val="24"/>
        </w:rPr>
        <w:t xml:space="preserve">(1, 396) = 5.71, </w:t>
      </w:r>
      <w:r w:rsidRPr="00E31E03">
        <w:rPr>
          <w:rFonts w:ascii="Times New Roman" w:hAnsi="Times New Roman"/>
          <w:i/>
          <w:sz w:val="24"/>
          <w:szCs w:val="24"/>
        </w:rPr>
        <w:t>p</w:t>
      </w:r>
      <w:r w:rsidRPr="00E31E03">
        <w:rPr>
          <w:rFonts w:ascii="Times New Roman" w:hAnsi="Times New Roman"/>
          <w:sz w:val="24"/>
          <w:szCs w:val="24"/>
        </w:rPr>
        <w:t xml:space="preserve"> = .02, a statistically significant main effect due to cigarette use, </w:t>
      </w:r>
      <w:r w:rsidRPr="00E31E03">
        <w:rPr>
          <w:rFonts w:ascii="Times New Roman" w:hAnsi="Times New Roman"/>
          <w:i/>
          <w:sz w:val="24"/>
          <w:szCs w:val="24"/>
        </w:rPr>
        <w:t>F</w:t>
      </w:r>
      <w:r w:rsidRPr="00E31E03">
        <w:rPr>
          <w:rFonts w:ascii="Times New Roman" w:hAnsi="Times New Roman"/>
          <w:sz w:val="24"/>
          <w:szCs w:val="24"/>
        </w:rPr>
        <w:t xml:space="preserve">(1, 396) = 6.12, </w:t>
      </w:r>
      <w:r w:rsidRPr="00E31E03">
        <w:rPr>
          <w:rFonts w:ascii="Times New Roman" w:hAnsi="Times New Roman"/>
          <w:i/>
          <w:sz w:val="24"/>
          <w:szCs w:val="24"/>
        </w:rPr>
        <w:t>p</w:t>
      </w:r>
      <w:r w:rsidRPr="00E31E03">
        <w:rPr>
          <w:rFonts w:ascii="Times New Roman" w:hAnsi="Times New Roman"/>
          <w:sz w:val="24"/>
          <w:szCs w:val="24"/>
        </w:rPr>
        <w:t xml:space="preserve"> = .01, but no statistically significant main effect due to gender, </w:t>
      </w:r>
      <w:r w:rsidRPr="00E31E03">
        <w:rPr>
          <w:rFonts w:ascii="Times New Roman" w:hAnsi="Times New Roman"/>
          <w:i/>
          <w:sz w:val="24"/>
          <w:szCs w:val="24"/>
        </w:rPr>
        <w:t>F</w:t>
      </w:r>
      <w:r w:rsidRPr="00E31E03">
        <w:rPr>
          <w:rFonts w:ascii="Times New Roman" w:hAnsi="Times New Roman"/>
          <w:sz w:val="24"/>
          <w:szCs w:val="24"/>
        </w:rPr>
        <w:t xml:space="preserve">(1, 396) = </w:t>
      </w:r>
      <w:r w:rsidR="007C6578">
        <w:rPr>
          <w:rFonts w:ascii="Times New Roman" w:hAnsi="Times New Roman"/>
          <w:sz w:val="24"/>
          <w:szCs w:val="24"/>
        </w:rPr>
        <w:t>0</w:t>
      </w:r>
      <w:r w:rsidRPr="00E31E03">
        <w:rPr>
          <w:rFonts w:ascii="Times New Roman" w:hAnsi="Times New Roman"/>
          <w:sz w:val="24"/>
          <w:szCs w:val="24"/>
        </w:rPr>
        <w:t xml:space="preserve">.77, </w:t>
      </w:r>
      <w:r w:rsidRPr="00E31E03">
        <w:rPr>
          <w:rFonts w:ascii="Times New Roman" w:hAnsi="Times New Roman"/>
          <w:i/>
          <w:sz w:val="24"/>
          <w:szCs w:val="24"/>
        </w:rPr>
        <w:t>p</w:t>
      </w:r>
      <w:r w:rsidRPr="00E31E03">
        <w:rPr>
          <w:rFonts w:ascii="Times New Roman" w:hAnsi="Times New Roman"/>
          <w:sz w:val="24"/>
          <w:szCs w:val="24"/>
        </w:rPr>
        <w:t xml:space="preserve"> = .38.  </w:t>
      </w:r>
    </w:p>
    <w:p w14:paraId="7DD3AFCC" w14:textId="2BFC7B18" w:rsidR="004F2FB9" w:rsidRDefault="004F2FB9" w:rsidP="00981F29">
      <w:pPr>
        <w:pStyle w:val="EX2"/>
        <w:spacing w:line="240" w:lineRule="auto"/>
        <w:jc w:val="left"/>
        <w:rPr>
          <w:rFonts w:ascii="Times New Roman" w:hAnsi="Times New Roman"/>
          <w:sz w:val="24"/>
          <w:szCs w:val="24"/>
        </w:rPr>
      </w:pPr>
    </w:p>
    <w:p w14:paraId="0C045E26" w14:textId="77777777" w:rsidR="00437B9F" w:rsidRDefault="00437B9F" w:rsidP="00437B9F">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aov2 &lt;- aov(Framingham$AGE1~Framingham$SEX*Framingham$CURSMOKE1)</w:t>
      </w:r>
    </w:p>
    <w:p w14:paraId="1E9C8B22" w14:textId="77777777" w:rsidR="00437B9F" w:rsidRDefault="00437B9F" w:rsidP="00437B9F">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summary(aov2)</w:t>
      </w:r>
    </w:p>
    <w:p w14:paraId="76925B15" w14:textId="77777777" w:rsidR="00437B9F" w:rsidRDefault="00437B9F" w:rsidP="00437B9F">
      <w:pPr>
        <w:pStyle w:val="HTMLPreformatted"/>
        <w:shd w:val="clear" w:color="auto" w:fill="FFFFFF"/>
        <w:wordWrap w:val="0"/>
        <w:spacing w:line="187" w:lineRule="atLeast"/>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 xml:space="preserve">                                     Df Sum Sq Mean Sq F value Pr(&gt;F)  </w:t>
      </w:r>
    </w:p>
    <w:p w14:paraId="67BD3C9F" w14:textId="77777777" w:rsidR="00437B9F" w:rsidRDefault="00437B9F" w:rsidP="00437B9F">
      <w:pPr>
        <w:pStyle w:val="HTMLPreformatted"/>
        <w:shd w:val="clear" w:color="auto" w:fill="FFFFFF"/>
        <w:wordWrap w:val="0"/>
        <w:spacing w:line="187" w:lineRule="atLeast"/>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 xml:space="preserve">Framingham$SEX                        1     53    53.3   0.769 0.3811  </w:t>
      </w:r>
    </w:p>
    <w:p w14:paraId="61CB93AD" w14:textId="77777777" w:rsidR="00437B9F" w:rsidRDefault="00437B9F" w:rsidP="00437B9F">
      <w:pPr>
        <w:pStyle w:val="HTMLPreformatted"/>
        <w:shd w:val="clear" w:color="auto" w:fill="FFFFFF"/>
        <w:wordWrap w:val="0"/>
        <w:spacing w:line="187" w:lineRule="atLeast"/>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Framingham$CURSMOKE1                  1    424   424.4   6.122 0.0138 *</w:t>
      </w:r>
    </w:p>
    <w:p w14:paraId="59ED2D9C" w14:textId="77777777" w:rsidR="00437B9F" w:rsidRDefault="00437B9F" w:rsidP="00437B9F">
      <w:pPr>
        <w:pStyle w:val="HTMLPreformatted"/>
        <w:shd w:val="clear" w:color="auto" w:fill="FFFFFF"/>
        <w:wordWrap w:val="0"/>
        <w:spacing w:line="187" w:lineRule="atLeast"/>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Framingham$SEX:Framingham$CURSMOKE1   1    396   396.0   5.713 0.0173 *</w:t>
      </w:r>
    </w:p>
    <w:p w14:paraId="7AFBAABC" w14:textId="77777777" w:rsidR="00437B9F" w:rsidRDefault="00437B9F" w:rsidP="00437B9F">
      <w:pPr>
        <w:pStyle w:val="HTMLPreformatted"/>
        <w:shd w:val="clear" w:color="auto" w:fill="FFFFFF"/>
        <w:wordWrap w:val="0"/>
        <w:spacing w:line="187" w:lineRule="atLeast"/>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 xml:space="preserve">Residuals                           396  27450    69.3                 </w:t>
      </w:r>
    </w:p>
    <w:p w14:paraId="23D1F22C" w14:textId="77777777" w:rsidR="00437B9F" w:rsidRDefault="00437B9F" w:rsidP="00437B9F">
      <w:pPr>
        <w:pStyle w:val="HTMLPreformatted"/>
        <w:shd w:val="clear" w:color="auto" w:fill="FFFFFF"/>
        <w:wordWrap w:val="0"/>
        <w:spacing w:line="187" w:lineRule="atLeast"/>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w:t>
      </w:r>
    </w:p>
    <w:p w14:paraId="48444FD6" w14:textId="77777777" w:rsidR="00437B9F" w:rsidRDefault="00437B9F" w:rsidP="00437B9F">
      <w:pPr>
        <w:pStyle w:val="HTMLPreformatted"/>
        <w:shd w:val="clear" w:color="auto" w:fill="FFFFFF"/>
        <w:wordWrap w:val="0"/>
        <w:spacing w:line="187" w:lineRule="atLeast"/>
        <w:rPr>
          <w:rFonts w:ascii="Lucida Console" w:hAnsi="Lucida Console"/>
          <w:color w:val="000000"/>
        </w:rPr>
      </w:pPr>
      <w:r>
        <w:rPr>
          <w:rStyle w:val="gnkrckgcgsb"/>
          <w:rFonts w:ascii="Lucida Console" w:eastAsia="SimSun" w:hAnsi="Lucida Console"/>
          <w:color w:val="000000"/>
          <w:bdr w:val="none" w:sz="0" w:space="0" w:color="auto" w:frame="1"/>
        </w:rPr>
        <w:t>Signif. codes:  0 ‘***’ 0.001 ‘**’ 0.01 ‘*’ 0.05 ‘.’ 0.1 ‘ ’ 1</w:t>
      </w:r>
    </w:p>
    <w:p w14:paraId="100B186B" w14:textId="77777777" w:rsidR="00437B9F" w:rsidRDefault="00437B9F" w:rsidP="00981F29">
      <w:pPr>
        <w:pStyle w:val="EX2"/>
        <w:spacing w:line="240" w:lineRule="auto"/>
        <w:jc w:val="left"/>
        <w:rPr>
          <w:rFonts w:ascii="Times New Roman" w:hAnsi="Times New Roman"/>
          <w:sz w:val="24"/>
          <w:szCs w:val="24"/>
        </w:rPr>
      </w:pPr>
    </w:p>
    <w:p w14:paraId="3D0C2F34" w14:textId="40236706" w:rsidR="004F2FB9" w:rsidRDefault="004F2FB9" w:rsidP="00981F29">
      <w:pPr>
        <w:pStyle w:val="EX2"/>
        <w:spacing w:line="240" w:lineRule="auto"/>
        <w:jc w:val="left"/>
        <w:rPr>
          <w:rFonts w:ascii="Times New Roman" w:hAnsi="Times New Roman"/>
          <w:sz w:val="24"/>
          <w:szCs w:val="24"/>
        </w:rPr>
      </w:pPr>
    </w:p>
    <w:p w14:paraId="177BAEBE" w14:textId="77777777" w:rsidR="004F2FB9" w:rsidRPr="00E31E03" w:rsidRDefault="004F2FB9" w:rsidP="00981F29">
      <w:pPr>
        <w:pStyle w:val="EX2"/>
        <w:spacing w:line="240" w:lineRule="auto"/>
        <w:jc w:val="left"/>
        <w:rPr>
          <w:rFonts w:ascii="Times New Roman" w:hAnsi="Times New Roman"/>
          <w:sz w:val="24"/>
          <w:szCs w:val="24"/>
        </w:rPr>
      </w:pPr>
    </w:p>
    <w:p w14:paraId="7EEB621F" w14:textId="4D4123C1" w:rsidR="004F2FB9" w:rsidRDefault="004F2FB9" w:rsidP="00981F29">
      <w:pPr>
        <w:pStyle w:val="EX2"/>
        <w:numPr>
          <w:ilvl w:val="0"/>
          <w:numId w:val="10"/>
        </w:numPr>
        <w:spacing w:line="240" w:lineRule="auto"/>
        <w:jc w:val="left"/>
        <w:rPr>
          <w:rFonts w:ascii="Times New Roman" w:hAnsi="Times New Roman"/>
          <w:sz w:val="24"/>
          <w:szCs w:val="24"/>
        </w:rPr>
      </w:pPr>
      <w:r>
        <w:rPr>
          <w:rFonts w:ascii="Times New Roman" w:hAnsi="Times New Roman"/>
          <w:sz w:val="24"/>
          <w:szCs w:val="24"/>
        </w:rPr>
        <w:t xml:space="preserve">The </w:t>
      </w:r>
      <w:r w:rsidR="00762871">
        <w:rPr>
          <w:rFonts w:ascii="Times New Roman" w:hAnsi="Times New Roman"/>
          <w:sz w:val="24"/>
          <w:szCs w:val="24"/>
        </w:rPr>
        <w:t>R code</w:t>
      </w:r>
      <w:r>
        <w:rPr>
          <w:rFonts w:ascii="Times New Roman" w:hAnsi="Times New Roman"/>
          <w:sz w:val="24"/>
          <w:szCs w:val="24"/>
        </w:rPr>
        <w:t xml:space="preserve"> for conduct</w:t>
      </w:r>
      <w:r w:rsidR="00785F50">
        <w:rPr>
          <w:rFonts w:ascii="Times New Roman" w:hAnsi="Times New Roman"/>
          <w:sz w:val="24"/>
          <w:szCs w:val="24"/>
        </w:rPr>
        <w:t>ing the post hoc tests</w:t>
      </w:r>
      <w:r w:rsidR="0092463B">
        <w:rPr>
          <w:rFonts w:ascii="Times New Roman" w:hAnsi="Times New Roman"/>
          <w:sz w:val="24"/>
          <w:szCs w:val="24"/>
        </w:rPr>
        <w:t xml:space="preserve"> for the interaction and the related output follow.</w:t>
      </w:r>
      <w:r w:rsidR="00A847FA">
        <w:rPr>
          <w:rFonts w:ascii="Times New Roman" w:hAnsi="Times New Roman"/>
          <w:sz w:val="24"/>
          <w:szCs w:val="24"/>
        </w:rPr>
        <w:t xml:space="preserve"> </w:t>
      </w:r>
      <w:r w:rsidR="00762871">
        <w:rPr>
          <w:rFonts w:ascii="Times New Roman" w:hAnsi="Times New Roman"/>
          <w:sz w:val="24"/>
          <w:szCs w:val="24"/>
        </w:rPr>
        <w:t>We use the ANOVA object aov2 that we created in this example.</w:t>
      </w:r>
      <w:r w:rsidR="00A847FA">
        <w:rPr>
          <w:rFonts w:ascii="Times New Roman" w:hAnsi="Times New Roman"/>
          <w:sz w:val="24"/>
          <w:szCs w:val="24"/>
        </w:rPr>
        <w:t xml:space="preserve"> </w:t>
      </w:r>
    </w:p>
    <w:p w14:paraId="0D133266" w14:textId="18B67DF6" w:rsidR="00D6549F" w:rsidRDefault="00D6549F" w:rsidP="00981F29">
      <w:pPr>
        <w:pStyle w:val="0612InTextTBody"/>
        <w:ind w:left="1080" w:firstLine="0"/>
        <w:rPr>
          <w:rFonts w:ascii="Times New Roman" w:hAnsi="Times New Roman"/>
          <w:b/>
          <w:sz w:val="24"/>
          <w:szCs w:val="24"/>
        </w:rPr>
      </w:pPr>
    </w:p>
    <w:p w14:paraId="2C0B0D2D" w14:textId="52DF4FD6" w:rsidR="00762871" w:rsidRDefault="00762871" w:rsidP="00981F29">
      <w:pPr>
        <w:pStyle w:val="0612InTextTBody"/>
        <w:ind w:left="1080" w:firstLine="0"/>
        <w:rPr>
          <w:rFonts w:ascii="Times New Roman" w:hAnsi="Times New Roman"/>
          <w:b/>
          <w:sz w:val="24"/>
          <w:szCs w:val="24"/>
        </w:rPr>
      </w:pPr>
      <w:r w:rsidRPr="00762871">
        <w:rPr>
          <w:rFonts w:ascii="Times New Roman" w:hAnsi="Times New Roman"/>
          <w:b/>
          <w:sz w:val="24"/>
          <w:szCs w:val="24"/>
        </w:rPr>
        <w:t>testInteractions(aov2, fixed = "Framingham$CURSMOKE1", pairwise = "Framingham$SEX", adjustment = "bonferroni")</w:t>
      </w:r>
    </w:p>
    <w:p w14:paraId="4805E742" w14:textId="77777777" w:rsidR="00762871" w:rsidRDefault="00762871" w:rsidP="00981F29">
      <w:pPr>
        <w:pStyle w:val="0612InTextTBody"/>
        <w:ind w:left="1080" w:firstLine="0"/>
        <w:rPr>
          <w:rFonts w:ascii="Times New Roman" w:hAnsi="Times New Roman"/>
          <w:b/>
          <w:sz w:val="24"/>
          <w:szCs w:val="24"/>
        </w:rPr>
      </w:pPr>
    </w:p>
    <w:p w14:paraId="3EF9AB28" w14:textId="5983BC8D" w:rsidR="00762871" w:rsidRDefault="00762871" w:rsidP="009A57C4">
      <w:pPr>
        <w:pStyle w:val="HTMLPreformatted"/>
        <w:shd w:val="clear" w:color="auto" w:fill="FFFFFF"/>
        <w:wordWrap w:val="0"/>
        <w:spacing w:line="187" w:lineRule="atLeast"/>
        <w:ind w:left="1080"/>
        <w:rPr>
          <w:rStyle w:val="gnkrckgcgsb"/>
          <w:rFonts w:ascii="Lucida Console" w:hAnsi="Lucida Console" w:cs="Times New Roman"/>
          <w:color w:val="000000"/>
          <w:bdr w:val="none" w:sz="0" w:space="0" w:color="auto" w:frame="1"/>
        </w:rPr>
      </w:pPr>
      <w:r>
        <w:rPr>
          <w:rStyle w:val="gnkrckgcgsb"/>
          <w:rFonts w:ascii="Lucida Console" w:hAnsi="Lucida Console"/>
          <w:color w:val="000000"/>
          <w:bdr w:val="none" w:sz="0" w:space="0" w:color="auto" w:frame="1"/>
        </w:rPr>
        <w:t>F Test:</w:t>
      </w:r>
    </w:p>
    <w:p w14:paraId="0B27F174" w14:textId="77777777" w:rsidR="00762871" w:rsidRDefault="00762871" w:rsidP="009A57C4">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P-value adjustment method: bonferroni</w:t>
      </w:r>
    </w:p>
    <w:p w14:paraId="1666B367" w14:textId="50B0194D" w:rsidR="00762871" w:rsidRDefault="00762871" w:rsidP="009A57C4">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Value  Df Sum of Sq      F  Pr(&gt;F)</w:t>
      </w:r>
    </w:p>
    <w:p w14:paraId="7CFD3C19" w14:textId="0EC786AD" w:rsidR="00762871" w:rsidRDefault="00762871" w:rsidP="009A57C4">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Men-Women :  No -1.26   1      79.4 1.1451 0.57044</w:t>
      </w:r>
    </w:p>
    <w:p w14:paraId="19F78871" w14:textId="77777777" w:rsidR="00762871" w:rsidRDefault="00762871" w:rsidP="009A57C4">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Men-Women : Yes  2.72   1     369.9 5.3365 0.04279 *</w:t>
      </w:r>
    </w:p>
    <w:p w14:paraId="483A062E" w14:textId="17865D50" w:rsidR="00762871" w:rsidRDefault="00762871" w:rsidP="009A57C4">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             396   27450.3</w:t>
      </w:r>
    </w:p>
    <w:p w14:paraId="750BF636" w14:textId="77777777" w:rsidR="00762871" w:rsidRDefault="00762871" w:rsidP="009A57C4">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66F17E36" w14:textId="77777777" w:rsidR="00762871" w:rsidRDefault="00762871" w:rsidP="009A57C4">
      <w:pPr>
        <w:pStyle w:val="HTMLPreformatted"/>
        <w:shd w:val="clear" w:color="auto" w:fill="FFFFFF"/>
        <w:wordWrap w:val="0"/>
        <w:spacing w:line="187" w:lineRule="atLeast"/>
        <w:ind w:left="1080"/>
        <w:rPr>
          <w:rFonts w:ascii="Lucida Console" w:hAnsi="Lucida Console"/>
          <w:color w:val="000000"/>
        </w:rPr>
      </w:pPr>
      <w:r>
        <w:rPr>
          <w:rStyle w:val="gnkrckgcgsb"/>
          <w:rFonts w:ascii="Lucida Console" w:hAnsi="Lucida Console"/>
          <w:color w:val="000000"/>
          <w:bdr w:val="none" w:sz="0" w:space="0" w:color="auto" w:frame="1"/>
        </w:rPr>
        <w:t>Signif. codes:  0 ‘***’ 0.001 ‘**’ 0.01 ‘*’ 0.05 ‘.’ 0.1 ‘ ’ 1</w:t>
      </w:r>
    </w:p>
    <w:p w14:paraId="7721D802" w14:textId="5C069630" w:rsidR="00762871" w:rsidRDefault="00762871" w:rsidP="00762871">
      <w:pPr>
        <w:pStyle w:val="0612InTextTBody"/>
        <w:ind w:left="1080" w:firstLine="0"/>
        <w:rPr>
          <w:rFonts w:ascii="Times New Roman" w:hAnsi="Times New Roman"/>
          <w:b/>
          <w:sz w:val="24"/>
          <w:szCs w:val="24"/>
        </w:rPr>
      </w:pPr>
    </w:p>
    <w:p w14:paraId="03BC9A4A" w14:textId="4FA6837F" w:rsidR="00762871" w:rsidRDefault="00762871" w:rsidP="00762871">
      <w:pPr>
        <w:pStyle w:val="0612InTextTBody"/>
        <w:ind w:left="1080" w:firstLine="0"/>
        <w:rPr>
          <w:rFonts w:ascii="Times New Roman" w:hAnsi="Times New Roman"/>
          <w:b/>
          <w:sz w:val="24"/>
          <w:szCs w:val="24"/>
        </w:rPr>
      </w:pPr>
      <w:r w:rsidRPr="00762871">
        <w:rPr>
          <w:rFonts w:ascii="Times New Roman" w:hAnsi="Times New Roman"/>
          <w:b/>
          <w:sz w:val="24"/>
          <w:szCs w:val="24"/>
        </w:rPr>
        <w:t>testInteractions(aov2, fixed = "Framingham$SEX", pairwise = "Framingham$CURSMOKE1", adjustment = "bonferroni")</w:t>
      </w:r>
    </w:p>
    <w:p w14:paraId="420F833E" w14:textId="682AAEC6" w:rsidR="00762871" w:rsidRDefault="00762871" w:rsidP="00762871">
      <w:pPr>
        <w:pStyle w:val="0612InTextTBody"/>
        <w:ind w:left="1080" w:firstLine="0"/>
        <w:rPr>
          <w:rFonts w:ascii="Times New Roman" w:hAnsi="Times New Roman"/>
          <w:b/>
          <w:sz w:val="24"/>
          <w:szCs w:val="24"/>
        </w:rPr>
      </w:pPr>
    </w:p>
    <w:p w14:paraId="0FB468CD" w14:textId="77777777" w:rsidR="00762871" w:rsidRDefault="00762871" w:rsidP="009A57C4">
      <w:pPr>
        <w:pStyle w:val="HTMLPreformatted"/>
        <w:shd w:val="clear" w:color="auto" w:fill="FFFFFF"/>
        <w:wordWrap w:val="0"/>
        <w:spacing w:line="187" w:lineRule="atLeast"/>
        <w:ind w:left="1080"/>
        <w:rPr>
          <w:rStyle w:val="gnkrckgcgsb"/>
          <w:rFonts w:ascii="Lucida Console" w:hAnsi="Lucida Console" w:cs="Times New Roman"/>
          <w:color w:val="000000"/>
          <w:bdr w:val="none" w:sz="0" w:space="0" w:color="auto" w:frame="1"/>
        </w:rPr>
      </w:pPr>
      <w:r>
        <w:rPr>
          <w:rStyle w:val="gnkrckgcgsb"/>
          <w:rFonts w:ascii="Lucida Console" w:hAnsi="Lucida Console"/>
          <w:color w:val="000000"/>
          <w:bdr w:val="none" w:sz="0" w:space="0" w:color="auto" w:frame="1"/>
        </w:rPr>
        <w:t xml:space="preserve">F Test: </w:t>
      </w:r>
    </w:p>
    <w:p w14:paraId="17252E68" w14:textId="77777777" w:rsidR="00762871" w:rsidRDefault="00762871" w:rsidP="009A57C4">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P-value adjustment method: bonferroni</w:t>
      </w:r>
    </w:p>
    <w:p w14:paraId="08720C86" w14:textId="77777777" w:rsidR="00762871" w:rsidRDefault="00762871" w:rsidP="009A57C4">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Value  Df Sum of Sq       F   Pr(&gt;F)   </w:t>
      </w:r>
    </w:p>
    <w:p w14:paraId="1A5721C3" w14:textId="77777777" w:rsidR="00762871" w:rsidRDefault="00762871" w:rsidP="009A57C4">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No-Yes :   Men  0.07   1       0.2  0.0035 1.000000   </w:t>
      </w:r>
    </w:p>
    <w:p w14:paraId="1BB6E858" w14:textId="77777777" w:rsidR="00762871" w:rsidRDefault="00762871" w:rsidP="009A57C4">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No-Yes : Women  4.05   1     820.1 11.8312 0.001289 **</w:t>
      </w:r>
    </w:p>
    <w:p w14:paraId="52FC3BC7" w14:textId="77777777" w:rsidR="00762871" w:rsidRDefault="00762871" w:rsidP="009A57C4">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396   27450.3                    </w:t>
      </w:r>
    </w:p>
    <w:p w14:paraId="318E29E5" w14:textId="77777777" w:rsidR="00762871" w:rsidRDefault="00762871" w:rsidP="009A57C4">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5E9FF8C" w14:textId="77777777" w:rsidR="00762871" w:rsidRDefault="00762871" w:rsidP="009A57C4">
      <w:pPr>
        <w:pStyle w:val="HTMLPreformatted"/>
        <w:shd w:val="clear" w:color="auto" w:fill="FFFFFF"/>
        <w:wordWrap w:val="0"/>
        <w:spacing w:line="187" w:lineRule="atLeast"/>
        <w:ind w:left="1080"/>
        <w:rPr>
          <w:rFonts w:ascii="Lucida Console" w:hAnsi="Lucida Console"/>
          <w:color w:val="000000"/>
        </w:rPr>
      </w:pPr>
      <w:r>
        <w:rPr>
          <w:rStyle w:val="gnkrckgcgsb"/>
          <w:rFonts w:ascii="Lucida Console" w:hAnsi="Lucida Console"/>
          <w:color w:val="000000"/>
          <w:bdr w:val="none" w:sz="0" w:space="0" w:color="auto" w:frame="1"/>
        </w:rPr>
        <w:t>Signif. codes:  0 ‘***’ 0.001 ‘**’ 0.01 ‘*’ 0.05 ‘.’ 0.1 ‘ ’ 1</w:t>
      </w:r>
    </w:p>
    <w:p w14:paraId="487FC62F" w14:textId="77777777" w:rsidR="00762871" w:rsidRDefault="00762871" w:rsidP="00762871">
      <w:pPr>
        <w:pStyle w:val="0612InTextTBody"/>
        <w:ind w:left="1080" w:firstLine="0"/>
        <w:rPr>
          <w:rFonts w:ascii="Times New Roman" w:hAnsi="Times New Roman"/>
          <w:b/>
          <w:sz w:val="24"/>
          <w:szCs w:val="24"/>
        </w:rPr>
      </w:pPr>
    </w:p>
    <w:p w14:paraId="3F76DC17" w14:textId="2213DE98" w:rsidR="0063662E" w:rsidRPr="00E31E03" w:rsidRDefault="00633741" w:rsidP="0063662E">
      <w:pPr>
        <w:pStyle w:val="EX2"/>
        <w:tabs>
          <w:tab w:val="num" w:pos="1080"/>
        </w:tabs>
        <w:spacing w:line="240" w:lineRule="auto"/>
        <w:ind w:left="1080" w:hanging="360"/>
        <w:jc w:val="left"/>
        <w:rPr>
          <w:rFonts w:ascii="Times New Roman" w:hAnsi="Times New Roman"/>
          <w:sz w:val="24"/>
          <w:szCs w:val="24"/>
        </w:rPr>
      </w:pPr>
      <w:r>
        <w:rPr>
          <w:rFonts w:ascii="Times New Roman" w:hAnsi="Times New Roman"/>
          <w:sz w:val="24"/>
          <w:szCs w:val="24"/>
        </w:rPr>
        <w:tab/>
      </w:r>
      <w:r w:rsidR="0063662E">
        <w:rPr>
          <w:rFonts w:ascii="Times New Roman" w:hAnsi="Times New Roman"/>
          <w:sz w:val="24"/>
          <w:szCs w:val="24"/>
        </w:rPr>
        <w:t xml:space="preserve">Looking at the </w:t>
      </w:r>
      <w:r w:rsidR="00446344">
        <w:rPr>
          <w:rFonts w:ascii="Times New Roman" w:hAnsi="Times New Roman"/>
          <w:sz w:val="24"/>
          <w:szCs w:val="24"/>
        </w:rPr>
        <w:t xml:space="preserve">Bonferroni-adjusted </w:t>
      </w:r>
      <w:r w:rsidR="0063662E" w:rsidRPr="00981F29">
        <w:rPr>
          <w:rFonts w:ascii="Times New Roman" w:hAnsi="Times New Roman"/>
          <w:i/>
          <w:sz w:val="24"/>
          <w:szCs w:val="24"/>
        </w:rPr>
        <w:t>p</w:t>
      </w:r>
      <w:r w:rsidR="0063662E">
        <w:rPr>
          <w:rFonts w:ascii="Times New Roman" w:hAnsi="Times New Roman"/>
          <w:sz w:val="24"/>
          <w:szCs w:val="24"/>
        </w:rPr>
        <w:t xml:space="preserve">-values associated with the </w:t>
      </w:r>
      <w:r w:rsidR="0063662E" w:rsidRPr="00981F29">
        <w:rPr>
          <w:rFonts w:ascii="Times New Roman" w:hAnsi="Times New Roman"/>
          <w:i/>
          <w:sz w:val="24"/>
          <w:szCs w:val="24"/>
        </w:rPr>
        <w:t>F</w:t>
      </w:r>
      <w:r w:rsidR="0063662E">
        <w:rPr>
          <w:rFonts w:ascii="Times New Roman" w:hAnsi="Times New Roman"/>
          <w:sz w:val="24"/>
          <w:szCs w:val="24"/>
        </w:rPr>
        <w:t>-tests, we can determine which groups differ</w:t>
      </w:r>
      <w:r w:rsidR="00EB344B">
        <w:rPr>
          <w:rFonts w:ascii="Times New Roman" w:hAnsi="Times New Roman"/>
          <w:sz w:val="24"/>
          <w:szCs w:val="24"/>
        </w:rPr>
        <w:t xml:space="preserve"> from each other</w:t>
      </w:r>
      <w:r w:rsidR="0063662E">
        <w:rPr>
          <w:rFonts w:ascii="Times New Roman" w:hAnsi="Times New Roman"/>
          <w:sz w:val="24"/>
          <w:szCs w:val="24"/>
        </w:rPr>
        <w:t xml:space="preserve">.  </w:t>
      </w:r>
      <w:r w:rsidR="0063662E" w:rsidRPr="00E31E03">
        <w:rPr>
          <w:rFonts w:ascii="Times New Roman" w:hAnsi="Times New Roman"/>
          <w:sz w:val="24"/>
          <w:szCs w:val="24"/>
        </w:rPr>
        <w:t xml:space="preserve">Holding cigarette use constant:  For non-smokers, on average, males and females are not statistically significantly </w:t>
      </w:r>
      <w:r w:rsidR="0063662E" w:rsidRPr="00E31E03">
        <w:rPr>
          <w:rFonts w:ascii="Times New Roman" w:hAnsi="Times New Roman"/>
          <w:sz w:val="24"/>
          <w:szCs w:val="24"/>
        </w:rPr>
        <w:lastRenderedPageBreak/>
        <w:t xml:space="preserve">different in age.  For smokers, however, males are statistically significantly older than females.   </w:t>
      </w:r>
    </w:p>
    <w:p w14:paraId="4DE627B6" w14:textId="77777777" w:rsidR="0063662E" w:rsidRPr="00E31E03" w:rsidRDefault="0063662E" w:rsidP="0063662E">
      <w:pPr>
        <w:pStyle w:val="EX2"/>
        <w:tabs>
          <w:tab w:val="num" w:pos="1080"/>
        </w:tabs>
        <w:spacing w:line="240" w:lineRule="auto"/>
        <w:ind w:left="1080" w:firstLine="0"/>
        <w:jc w:val="left"/>
        <w:rPr>
          <w:rFonts w:ascii="Times New Roman" w:hAnsi="Times New Roman"/>
          <w:sz w:val="24"/>
          <w:szCs w:val="24"/>
        </w:rPr>
      </w:pPr>
      <w:r w:rsidRPr="00E31E03">
        <w:rPr>
          <w:rFonts w:ascii="Times New Roman" w:hAnsi="Times New Roman"/>
          <w:sz w:val="24"/>
          <w:szCs w:val="24"/>
        </w:rPr>
        <w:t xml:space="preserve">Holding gender constant:  For males, smokers and non-smokers are not statistically significantly different in age.  For females, however, smokers are statistically significantly younger than non-smokers. </w:t>
      </w:r>
    </w:p>
    <w:p w14:paraId="118E444A" w14:textId="77777777" w:rsidR="0063662E" w:rsidRDefault="0063662E" w:rsidP="00981F29">
      <w:pPr>
        <w:pStyle w:val="EX2"/>
        <w:tabs>
          <w:tab w:val="num" w:pos="1080"/>
        </w:tabs>
        <w:spacing w:line="240" w:lineRule="auto"/>
        <w:ind w:left="1080" w:firstLine="0"/>
        <w:jc w:val="left"/>
        <w:rPr>
          <w:highlight w:val="yellow"/>
        </w:rPr>
      </w:pPr>
      <w:r w:rsidRPr="00E31E03">
        <w:rPr>
          <w:rFonts w:ascii="Times New Roman" w:hAnsi="Times New Roman"/>
          <w:sz w:val="24"/>
          <w:szCs w:val="24"/>
        </w:rPr>
        <w:t xml:space="preserve">Given that cigarette use and gender each has only two levels, additional </w:t>
      </w:r>
      <w:r w:rsidRPr="00E31E03">
        <w:rPr>
          <w:rFonts w:ascii="Times New Roman" w:hAnsi="Times New Roman"/>
          <w:i/>
          <w:sz w:val="24"/>
          <w:szCs w:val="24"/>
        </w:rPr>
        <w:t xml:space="preserve">post-hoc </w:t>
      </w:r>
      <w:r w:rsidRPr="00E31E03">
        <w:rPr>
          <w:rFonts w:ascii="Times New Roman" w:hAnsi="Times New Roman"/>
          <w:sz w:val="24"/>
          <w:szCs w:val="24"/>
        </w:rPr>
        <w:t xml:space="preserve">tests are not necessary. </w:t>
      </w:r>
    </w:p>
    <w:p w14:paraId="19DE9630" w14:textId="77777777" w:rsidR="00753868" w:rsidRPr="00E31E03" w:rsidRDefault="00753868" w:rsidP="00981F29">
      <w:pPr>
        <w:pStyle w:val="EX2"/>
        <w:tabs>
          <w:tab w:val="num" w:pos="1080"/>
        </w:tabs>
        <w:spacing w:line="240" w:lineRule="auto"/>
        <w:ind w:left="1080" w:firstLine="0"/>
        <w:jc w:val="center"/>
        <w:rPr>
          <w:rFonts w:ascii="System" w:hAnsi="System" w:cs="System"/>
          <w:b/>
          <w:bCs/>
        </w:rPr>
      </w:pPr>
    </w:p>
    <w:p w14:paraId="0B3477F9" w14:textId="024689CE" w:rsidR="00753868" w:rsidRPr="00E31E03" w:rsidRDefault="00753868" w:rsidP="00753868">
      <w:pPr>
        <w:pStyle w:val="EX2"/>
        <w:tabs>
          <w:tab w:val="num" w:pos="1080"/>
        </w:tabs>
        <w:spacing w:line="240" w:lineRule="auto"/>
        <w:ind w:left="1080" w:hanging="360"/>
        <w:jc w:val="left"/>
        <w:rPr>
          <w:rFonts w:ascii="Times New Roman" w:hAnsi="Times New Roman"/>
          <w:sz w:val="24"/>
          <w:szCs w:val="24"/>
        </w:rPr>
      </w:pPr>
      <w:r w:rsidRPr="00E31E03">
        <w:rPr>
          <w:rFonts w:ascii="Times New Roman" w:hAnsi="Times New Roman"/>
          <w:sz w:val="24"/>
          <w:szCs w:val="24"/>
        </w:rPr>
        <w:t>d)</w:t>
      </w:r>
      <w:r w:rsidRPr="00E31E03">
        <w:rPr>
          <w:rFonts w:ascii="Times New Roman" w:hAnsi="Times New Roman"/>
          <w:sz w:val="24"/>
          <w:szCs w:val="24"/>
        </w:rPr>
        <w:tab/>
        <w:t xml:space="preserve">According to the respective values of </w:t>
      </w:r>
      <w:r w:rsidRPr="00E31E03">
        <w:rPr>
          <w:rFonts w:ascii="Times New Roman" w:hAnsi="Times New Roman"/>
          <w:i/>
          <w:sz w:val="24"/>
          <w:szCs w:val="24"/>
        </w:rPr>
        <w:t>R</w:t>
      </w:r>
      <w:r w:rsidRPr="00E31E03">
        <w:rPr>
          <w:rFonts w:ascii="Times New Roman" w:hAnsi="Times New Roman"/>
          <w:i/>
          <w:sz w:val="24"/>
          <w:szCs w:val="24"/>
          <w:vertAlign w:val="superscript"/>
        </w:rPr>
        <w:t>2</w:t>
      </w:r>
      <w:r w:rsidRPr="00E31E03">
        <w:rPr>
          <w:rFonts w:ascii="Times New Roman" w:hAnsi="Times New Roman"/>
          <w:sz w:val="24"/>
          <w:szCs w:val="24"/>
        </w:rPr>
        <w:t>, approximately 1.4 percent ((396/</w:t>
      </w:r>
      <w:r w:rsidR="00221A2E">
        <w:rPr>
          <w:rFonts w:ascii="Times New Roman" w:hAnsi="Times New Roman"/>
          <w:sz w:val="24"/>
          <w:szCs w:val="24"/>
        </w:rPr>
        <w:t>(</w:t>
      </w:r>
      <w:r w:rsidR="00221A2E" w:rsidRPr="00221A2E">
        <w:t xml:space="preserve"> </w:t>
      </w:r>
      <w:r w:rsidR="00221A2E" w:rsidRPr="00221A2E">
        <w:rPr>
          <w:rFonts w:ascii="Times New Roman" w:hAnsi="Times New Roman"/>
          <w:sz w:val="24"/>
          <w:szCs w:val="24"/>
        </w:rPr>
        <w:t>53+424+396+27450</w:t>
      </w:r>
      <w:r w:rsidRPr="00E31E03">
        <w:rPr>
          <w:rFonts w:ascii="Times New Roman" w:hAnsi="Times New Roman"/>
          <w:sz w:val="24"/>
          <w:szCs w:val="24"/>
        </w:rPr>
        <w:t>)</w:t>
      </w:r>
      <w:r w:rsidR="00221A2E">
        <w:rPr>
          <w:rFonts w:ascii="Times New Roman" w:hAnsi="Times New Roman"/>
          <w:sz w:val="24"/>
          <w:szCs w:val="24"/>
        </w:rPr>
        <w:t>)</w:t>
      </w:r>
      <w:r w:rsidRPr="00E31E03">
        <w:rPr>
          <w:rFonts w:ascii="Times New Roman" w:hAnsi="Times New Roman"/>
          <w:sz w:val="24"/>
          <w:szCs w:val="24"/>
        </w:rPr>
        <w:t xml:space="preserve"> x 100) of age variance is explained by the interaction of gender and cigarette use, and approximately 1.5 percent ((424/</w:t>
      </w:r>
      <w:r w:rsidR="00221A2E">
        <w:rPr>
          <w:rFonts w:ascii="Times New Roman" w:hAnsi="Times New Roman"/>
          <w:sz w:val="24"/>
          <w:szCs w:val="24"/>
        </w:rPr>
        <w:t>(</w:t>
      </w:r>
      <w:r w:rsidR="00221A2E" w:rsidRPr="00221A2E">
        <w:t xml:space="preserve"> </w:t>
      </w:r>
      <w:r w:rsidR="00221A2E" w:rsidRPr="00221A2E">
        <w:rPr>
          <w:rFonts w:ascii="Times New Roman" w:hAnsi="Times New Roman"/>
          <w:sz w:val="24"/>
          <w:szCs w:val="24"/>
        </w:rPr>
        <w:t>53+424+396+27450</w:t>
      </w:r>
      <w:r w:rsidR="00221A2E">
        <w:rPr>
          <w:rFonts w:ascii="Times New Roman" w:hAnsi="Times New Roman"/>
          <w:sz w:val="24"/>
          <w:szCs w:val="24"/>
        </w:rPr>
        <w:t>)</w:t>
      </w:r>
      <w:r w:rsidRPr="00E31E03">
        <w:rPr>
          <w:rFonts w:ascii="Times New Roman" w:hAnsi="Times New Roman"/>
          <w:sz w:val="24"/>
          <w:szCs w:val="24"/>
        </w:rPr>
        <w:t xml:space="preserve">) x 100) of age variance is explained by cigarette use.  Collectively, both statistically significant effects account for approximately 2.9 percent of age variance.  </w:t>
      </w:r>
    </w:p>
    <w:p w14:paraId="76EB3856" w14:textId="77777777" w:rsidR="00753868" w:rsidRPr="00E31E03" w:rsidRDefault="00753868" w:rsidP="00981F29">
      <w:pPr>
        <w:ind w:left="1080"/>
      </w:pPr>
      <w:r w:rsidRPr="00E31E03">
        <w:t xml:space="preserve"> </w:t>
      </w:r>
    </w:p>
    <w:p w14:paraId="38DD33E1" w14:textId="77777777" w:rsidR="00D7239C" w:rsidRDefault="00D7239C">
      <w:pPr>
        <w:pStyle w:val="Default"/>
        <w:numPr>
          <w:ilvl w:val="1"/>
          <w:numId w:val="13"/>
        </w:numPr>
        <w:ind w:left="720" w:hanging="720"/>
        <w:rPr>
          <w:rFonts w:ascii="Times New Roman" w:hAnsi="Times New Roman" w:cs="Times New Roman"/>
          <w:color w:val="auto"/>
        </w:rPr>
      </w:pPr>
    </w:p>
    <w:p w14:paraId="191C034D" w14:textId="67215BCE" w:rsidR="008B053D" w:rsidRPr="00C44FA3" w:rsidRDefault="008B053D" w:rsidP="00C44FA3">
      <w:pPr>
        <w:pStyle w:val="EX2"/>
        <w:numPr>
          <w:ilvl w:val="0"/>
          <w:numId w:val="11"/>
        </w:numPr>
        <w:spacing w:line="240" w:lineRule="auto"/>
        <w:jc w:val="left"/>
        <w:rPr>
          <w:rFonts w:ascii="Times New Roman" w:hAnsi="Times New Roman"/>
          <w:sz w:val="24"/>
          <w:szCs w:val="24"/>
        </w:rPr>
      </w:pPr>
      <w:r w:rsidRPr="00C44FA3">
        <w:rPr>
          <w:rFonts w:ascii="Times New Roman" w:hAnsi="Times New Roman"/>
          <w:sz w:val="24"/>
          <w:szCs w:val="24"/>
        </w:rPr>
        <w:t xml:space="preserve">The </w:t>
      </w:r>
      <w:r w:rsidR="004863A7">
        <w:rPr>
          <w:rFonts w:ascii="Times New Roman" w:hAnsi="Times New Roman"/>
          <w:sz w:val="24"/>
          <w:szCs w:val="24"/>
        </w:rPr>
        <w:t>R code</w:t>
      </w:r>
      <w:r w:rsidRPr="00C44FA3">
        <w:rPr>
          <w:rFonts w:ascii="Times New Roman" w:hAnsi="Times New Roman"/>
          <w:sz w:val="24"/>
          <w:szCs w:val="24"/>
        </w:rPr>
        <w:t xml:space="preserve"> for generating the ANOVA </w:t>
      </w:r>
      <w:r w:rsidR="001C188B">
        <w:rPr>
          <w:rFonts w:ascii="Times New Roman" w:hAnsi="Times New Roman"/>
          <w:sz w:val="24"/>
          <w:szCs w:val="24"/>
        </w:rPr>
        <w:t xml:space="preserve">analysis </w:t>
      </w:r>
      <w:r w:rsidR="00FC37BD">
        <w:rPr>
          <w:rFonts w:ascii="Times New Roman" w:hAnsi="Times New Roman"/>
          <w:sz w:val="24"/>
          <w:szCs w:val="24"/>
        </w:rPr>
        <w:t>and the line graph (using one of two possible ways</w:t>
      </w:r>
      <w:r w:rsidR="00355B89">
        <w:rPr>
          <w:rFonts w:ascii="Times New Roman" w:hAnsi="Times New Roman"/>
          <w:sz w:val="24"/>
          <w:szCs w:val="24"/>
        </w:rPr>
        <w:t xml:space="preserve"> given</w:t>
      </w:r>
      <w:r w:rsidR="00FC37BD">
        <w:rPr>
          <w:rFonts w:ascii="Times New Roman" w:hAnsi="Times New Roman"/>
          <w:sz w:val="24"/>
          <w:szCs w:val="24"/>
        </w:rPr>
        <w:t>) a</w:t>
      </w:r>
      <w:r w:rsidRPr="00C44FA3">
        <w:rPr>
          <w:rFonts w:ascii="Times New Roman" w:hAnsi="Times New Roman"/>
          <w:sz w:val="24"/>
          <w:szCs w:val="24"/>
        </w:rPr>
        <w:t>re:</w:t>
      </w:r>
    </w:p>
    <w:p w14:paraId="62B75C2A" w14:textId="5CBF7B37" w:rsidR="0063662E" w:rsidRDefault="0063662E" w:rsidP="00981F29">
      <w:pPr>
        <w:pStyle w:val="EX2"/>
        <w:spacing w:line="240" w:lineRule="auto"/>
        <w:ind w:left="1080" w:firstLine="0"/>
        <w:jc w:val="left"/>
        <w:rPr>
          <w:rFonts w:ascii="Times New Roman" w:hAnsi="Times New Roman"/>
          <w:sz w:val="24"/>
          <w:szCs w:val="24"/>
        </w:rPr>
      </w:pPr>
    </w:p>
    <w:p w14:paraId="38E6C64C" w14:textId="393B5F9C" w:rsidR="00EE428D" w:rsidRDefault="00EE428D" w:rsidP="00EE428D">
      <w:pPr>
        <w:pStyle w:val="EX2"/>
        <w:ind w:left="1080"/>
        <w:rPr>
          <w:rFonts w:ascii="Times New Roman" w:hAnsi="Times New Roman"/>
          <w:b/>
          <w:sz w:val="24"/>
          <w:szCs w:val="24"/>
        </w:rPr>
      </w:pPr>
      <w:r w:rsidRPr="009A57C4">
        <w:rPr>
          <w:rFonts w:ascii="Times New Roman" w:hAnsi="Times New Roman"/>
          <w:b/>
          <w:sz w:val="24"/>
          <w:szCs w:val="24"/>
        </w:rPr>
        <w:t>interaction.plot(as.numeric(Wages$ed), Wages$sex, Wages$exper, xlab = "Highest education level", ylab = "Experience", trace.label = "Sex")</w:t>
      </w:r>
    </w:p>
    <w:p w14:paraId="35CFB246" w14:textId="3B099BAF" w:rsidR="00EE428D" w:rsidRDefault="00EE428D" w:rsidP="00EE428D">
      <w:pPr>
        <w:pStyle w:val="EX2"/>
        <w:ind w:left="1080"/>
        <w:rPr>
          <w:rFonts w:ascii="Times New Roman" w:hAnsi="Times New Roman"/>
          <w:b/>
          <w:sz w:val="24"/>
          <w:szCs w:val="24"/>
        </w:rPr>
      </w:pPr>
    </w:p>
    <w:p w14:paraId="1DB19CAE" w14:textId="64C60ACC" w:rsidR="00EE428D" w:rsidRDefault="00EE428D" w:rsidP="00EE428D">
      <w:pPr>
        <w:pStyle w:val="EX2"/>
        <w:ind w:left="1080"/>
        <w:rPr>
          <w:rFonts w:ascii="Times New Roman" w:hAnsi="Times New Roman"/>
          <w:b/>
          <w:sz w:val="24"/>
          <w:szCs w:val="24"/>
        </w:rPr>
      </w:pPr>
    </w:p>
    <w:p w14:paraId="115CD7CA" w14:textId="6AF0E80B" w:rsidR="00EE428D" w:rsidRDefault="00565A60" w:rsidP="00EE428D">
      <w:pPr>
        <w:pStyle w:val="EX2"/>
        <w:ind w:left="1080"/>
        <w:rPr>
          <w:rFonts w:ascii="Times New Roman" w:hAnsi="Times New Roman"/>
          <w:b/>
          <w:sz w:val="24"/>
          <w:szCs w:val="24"/>
        </w:rPr>
      </w:pPr>
      <w:r w:rsidRPr="00EE428D">
        <w:rPr>
          <w:noProof/>
        </w:rPr>
        <w:drawing>
          <wp:anchor distT="0" distB="0" distL="114300" distR="114300" simplePos="0" relativeHeight="251658240" behindDoc="0" locked="0" layoutInCell="1" allowOverlap="1" wp14:anchorId="46199498" wp14:editId="460F6142">
            <wp:simplePos x="0" y="0"/>
            <wp:positionH relativeFrom="column">
              <wp:posOffset>1016522</wp:posOffset>
            </wp:positionH>
            <wp:positionV relativeFrom="paragraph">
              <wp:posOffset>4170</wp:posOffset>
            </wp:positionV>
            <wp:extent cx="4172164" cy="2533780"/>
            <wp:effectExtent l="0" t="0" r="0" b="0"/>
            <wp:wrapThrough wrapText="bothSides">
              <wp:wrapPolygon edited="0">
                <wp:start x="0" y="0"/>
                <wp:lineTo x="0" y="21438"/>
                <wp:lineTo x="21501" y="21438"/>
                <wp:lineTo x="21501"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72164" cy="2533780"/>
                    </a:xfrm>
                    <a:prstGeom prst="rect">
                      <a:avLst/>
                    </a:prstGeom>
                  </pic:spPr>
                </pic:pic>
              </a:graphicData>
            </a:graphic>
            <wp14:sizeRelH relativeFrom="page">
              <wp14:pctWidth>0</wp14:pctWidth>
            </wp14:sizeRelH>
            <wp14:sizeRelV relativeFrom="page">
              <wp14:pctHeight>0</wp14:pctHeight>
            </wp14:sizeRelV>
          </wp:anchor>
        </w:drawing>
      </w:r>
    </w:p>
    <w:p w14:paraId="47F17405" w14:textId="37BF3366" w:rsidR="00EE428D" w:rsidRPr="009A57C4" w:rsidRDefault="00EE428D" w:rsidP="009A57C4">
      <w:pPr>
        <w:pStyle w:val="EX2"/>
        <w:ind w:left="1080"/>
        <w:rPr>
          <w:rFonts w:ascii="Times New Roman" w:hAnsi="Times New Roman"/>
          <w:b/>
          <w:sz w:val="24"/>
          <w:szCs w:val="24"/>
        </w:rPr>
      </w:pPr>
    </w:p>
    <w:p w14:paraId="39CB9052" w14:textId="516C75A7" w:rsidR="00EE428D" w:rsidRDefault="00EE428D" w:rsidP="00EE428D">
      <w:pPr>
        <w:pStyle w:val="EX2"/>
        <w:spacing w:line="240" w:lineRule="auto"/>
        <w:ind w:left="1080" w:firstLine="0"/>
        <w:jc w:val="left"/>
        <w:rPr>
          <w:rFonts w:ascii="Times New Roman" w:hAnsi="Times New Roman"/>
          <w:sz w:val="24"/>
          <w:szCs w:val="24"/>
        </w:rPr>
      </w:pPr>
    </w:p>
    <w:p w14:paraId="48EA6122" w14:textId="77777777" w:rsidR="00EE428D" w:rsidRDefault="00EE428D" w:rsidP="00EE428D">
      <w:pPr>
        <w:pStyle w:val="EX2"/>
        <w:spacing w:line="240" w:lineRule="auto"/>
        <w:ind w:left="1080" w:firstLine="0"/>
        <w:jc w:val="left"/>
        <w:rPr>
          <w:rFonts w:ascii="Times New Roman" w:hAnsi="Times New Roman"/>
          <w:sz w:val="24"/>
          <w:szCs w:val="24"/>
        </w:rPr>
      </w:pPr>
    </w:p>
    <w:p w14:paraId="6FDB3FE1" w14:textId="77777777" w:rsidR="00EE428D" w:rsidRDefault="00EE428D" w:rsidP="00355B89">
      <w:pPr>
        <w:pStyle w:val="EX2"/>
        <w:ind w:left="1440" w:hanging="360"/>
        <w:rPr>
          <w:rFonts w:ascii="Times New Roman" w:hAnsi="Times New Roman"/>
          <w:b/>
          <w:sz w:val="24"/>
          <w:szCs w:val="24"/>
        </w:rPr>
      </w:pPr>
    </w:p>
    <w:p w14:paraId="176BD5CF" w14:textId="0C671DDA" w:rsidR="00EE428D" w:rsidRDefault="00EE428D" w:rsidP="00355B89">
      <w:pPr>
        <w:pStyle w:val="EX2"/>
        <w:ind w:left="1440" w:hanging="360"/>
        <w:rPr>
          <w:rFonts w:ascii="Times New Roman" w:hAnsi="Times New Roman"/>
          <w:b/>
          <w:sz w:val="24"/>
          <w:szCs w:val="24"/>
        </w:rPr>
      </w:pPr>
    </w:p>
    <w:p w14:paraId="6104C1DF" w14:textId="77777777" w:rsidR="00EE428D" w:rsidRDefault="00EE428D" w:rsidP="00355B89">
      <w:pPr>
        <w:pStyle w:val="EX2"/>
        <w:ind w:left="1440" w:hanging="360"/>
        <w:rPr>
          <w:rFonts w:ascii="Times New Roman" w:hAnsi="Times New Roman"/>
          <w:b/>
          <w:sz w:val="24"/>
          <w:szCs w:val="24"/>
        </w:rPr>
      </w:pPr>
    </w:p>
    <w:p w14:paraId="47CD4BF5" w14:textId="77777777" w:rsidR="00565A60" w:rsidRDefault="00565A60" w:rsidP="00355B89">
      <w:pPr>
        <w:pStyle w:val="EX2"/>
        <w:ind w:left="1440" w:hanging="360"/>
        <w:rPr>
          <w:rFonts w:ascii="Times New Roman" w:hAnsi="Times New Roman"/>
          <w:b/>
          <w:sz w:val="24"/>
          <w:szCs w:val="24"/>
        </w:rPr>
      </w:pPr>
    </w:p>
    <w:p w14:paraId="3C684B4A" w14:textId="4F4D0EEB" w:rsidR="00565A60" w:rsidRDefault="00565A60" w:rsidP="00355B89">
      <w:pPr>
        <w:pStyle w:val="EX2"/>
        <w:ind w:left="1440" w:hanging="360"/>
        <w:rPr>
          <w:rFonts w:ascii="Times New Roman" w:hAnsi="Times New Roman"/>
          <w:b/>
          <w:sz w:val="24"/>
          <w:szCs w:val="24"/>
        </w:rPr>
      </w:pPr>
    </w:p>
    <w:p w14:paraId="61554E0B" w14:textId="77777777" w:rsidR="00565A60" w:rsidRDefault="00565A60" w:rsidP="00355B89">
      <w:pPr>
        <w:pStyle w:val="EX2"/>
        <w:ind w:left="1440" w:hanging="360"/>
        <w:rPr>
          <w:rFonts w:ascii="Times New Roman" w:hAnsi="Times New Roman"/>
          <w:b/>
          <w:sz w:val="24"/>
          <w:szCs w:val="24"/>
        </w:rPr>
      </w:pPr>
    </w:p>
    <w:p w14:paraId="313F88DE" w14:textId="7922692D" w:rsidR="00565A60" w:rsidRDefault="00565A60" w:rsidP="00355B89">
      <w:pPr>
        <w:pStyle w:val="EX2"/>
        <w:ind w:left="1440" w:hanging="360"/>
        <w:rPr>
          <w:rFonts w:ascii="Times New Roman" w:hAnsi="Times New Roman"/>
          <w:b/>
          <w:sz w:val="24"/>
          <w:szCs w:val="24"/>
        </w:rPr>
      </w:pPr>
    </w:p>
    <w:p w14:paraId="5E3C53F8" w14:textId="1C946551" w:rsidR="00565A60" w:rsidRDefault="00565A60" w:rsidP="00355B89">
      <w:pPr>
        <w:pStyle w:val="EX2"/>
        <w:ind w:left="1440" w:hanging="360"/>
        <w:rPr>
          <w:rFonts w:ascii="Times New Roman" w:hAnsi="Times New Roman"/>
          <w:b/>
          <w:sz w:val="24"/>
          <w:szCs w:val="24"/>
        </w:rPr>
      </w:pPr>
    </w:p>
    <w:p w14:paraId="5CEA9F10" w14:textId="43A78FF8" w:rsidR="00565A60" w:rsidRDefault="00565A60" w:rsidP="00355B89">
      <w:pPr>
        <w:pStyle w:val="EX2"/>
        <w:ind w:left="1440" w:hanging="360"/>
        <w:rPr>
          <w:rFonts w:ascii="Times New Roman" w:hAnsi="Times New Roman"/>
          <w:b/>
          <w:sz w:val="24"/>
          <w:szCs w:val="24"/>
        </w:rPr>
      </w:pPr>
    </w:p>
    <w:p w14:paraId="0260F2CA" w14:textId="5F5318C3" w:rsidR="00565A60" w:rsidRDefault="00565A60" w:rsidP="00355B89">
      <w:pPr>
        <w:pStyle w:val="EX2"/>
        <w:ind w:left="1440" w:hanging="360"/>
        <w:rPr>
          <w:rFonts w:ascii="Times New Roman" w:hAnsi="Times New Roman"/>
          <w:b/>
          <w:sz w:val="24"/>
          <w:szCs w:val="24"/>
        </w:rPr>
      </w:pPr>
    </w:p>
    <w:p w14:paraId="581A3257" w14:textId="31A1A823" w:rsidR="00565A60" w:rsidRDefault="00565A60" w:rsidP="00355B89">
      <w:pPr>
        <w:pStyle w:val="EX2"/>
        <w:ind w:left="1440" w:hanging="360"/>
        <w:rPr>
          <w:rFonts w:ascii="Times New Roman" w:hAnsi="Times New Roman"/>
          <w:b/>
          <w:sz w:val="24"/>
          <w:szCs w:val="24"/>
        </w:rPr>
      </w:pPr>
    </w:p>
    <w:p w14:paraId="04B88074" w14:textId="245875CE" w:rsidR="00565A60" w:rsidRDefault="00565A60" w:rsidP="00355B89">
      <w:pPr>
        <w:pStyle w:val="EX2"/>
        <w:ind w:left="1440" w:hanging="360"/>
        <w:rPr>
          <w:rFonts w:ascii="Times New Roman" w:hAnsi="Times New Roman"/>
          <w:b/>
          <w:sz w:val="24"/>
          <w:szCs w:val="24"/>
        </w:rPr>
      </w:pPr>
    </w:p>
    <w:p w14:paraId="572244DB" w14:textId="3EFEF9EC" w:rsidR="00565A60" w:rsidRDefault="00565A60" w:rsidP="00355B89">
      <w:pPr>
        <w:pStyle w:val="EX2"/>
        <w:ind w:left="1440" w:hanging="360"/>
        <w:rPr>
          <w:rFonts w:ascii="Times New Roman" w:hAnsi="Times New Roman"/>
          <w:b/>
          <w:sz w:val="24"/>
          <w:szCs w:val="24"/>
        </w:rPr>
      </w:pPr>
    </w:p>
    <w:p w14:paraId="33FA002F" w14:textId="68DDDF34" w:rsidR="00565A60" w:rsidRDefault="00565A60" w:rsidP="00355B89">
      <w:pPr>
        <w:pStyle w:val="EX2"/>
        <w:ind w:left="1440" w:hanging="360"/>
        <w:rPr>
          <w:rFonts w:ascii="Times New Roman" w:hAnsi="Times New Roman"/>
          <w:b/>
          <w:sz w:val="24"/>
          <w:szCs w:val="24"/>
        </w:rPr>
      </w:pPr>
    </w:p>
    <w:p w14:paraId="46B6D4BD" w14:textId="129097E8" w:rsidR="00565A60" w:rsidRDefault="00565A60" w:rsidP="00565A60">
      <w:pPr>
        <w:pStyle w:val="EX2"/>
        <w:ind w:left="1440" w:hanging="360"/>
        <w:rPr>
          <w:rFonts w:ascii="Times New Roman" w:hAnsi="Times New Roman"/>
          <w:b/>
          <w:sz w:val="24"/>
          <w:szCs w:val="24"/>
        </w:rPr>
      </w:pPr>
      <w:r w:rsidRPr="00565A60">
        <w:rPr>
          <w:rFonts w:ascii="Times New Roman" w:hAnsi="Times New Roman"/>
          <w:b/>
          <w:sz w:val="24"/>
          <w:szCs w:val="24"/>
        </w:rPr>
        <w:t>interaction.plot(Wages$sex, Wages$ed, Wages$exper, xlab = "Sex", ylab = "Experience", trace.label = "Education")</w:t>
      </w:r>
    </w:p>
    <w:p w14:paraId="421AABAB" w14:textId="06F04E25" w:rsidR="00565A60" w:rsidRDefault="00565A60" w:rsidP="00565A60">
      <w:pPr>
        <w:pStyle w:val="EX2"/>
        <w:ind w:left="1440" w:hanging="360"/>
        <w:rPr>
          <w:rFonts w:ascii="Times New Roman" w:hAnsi="Times New Roman"/>
          <w:b/>
          <w:sz w:val="24"/>
          <w:szCs w:val="24"/>
        </w:rPr>
      </w:pPr>
      <w:r w:rsidRPr="00565A60">
        <w:rPr>
          <w:noProof/>
        </w:rPr>
        <w:lastRenderedPageBreak/>
        <w:drawing>
          <wp:anchor distT="0" distB="0" distL="114300" distR="114300" simplePos="0" relativeHeight="251659264" behindDoc="0" locked="0" layoutInCell="1" allowOverlap="1" wp14:anchorId="4F9CD003" wp14:editId="4BF28A80">
            <wp:simplePos x="0" y="0"/>
            <wp:positionH relativeFrom="margin">
              <wp:align>center</wp:align>
            </wp:positionH>
            <wp:positionV relativeFrom="paragraph">
              <wp:posOffset>65500</wp:posOffset>
            </wp:positionV>
            <wp:extent cx="3733992" cy="2533780"/>
            <wp:effectExtent l="0" t="0" r="0" b="0"/>
            <wp:wrapThrough wrapText="bothSides">
              <wp:wrapPolygon edited="0">
                <wp:start x="0" y="0"/>
                <wp:lineTo x="0" y="21438"/>
                <wp:lineTo x="21490" y="21438"/>
                <wp:lineTo x="21490"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33992" cy="2533780"/>
                    </a:xfrm>
                    <a:prstGeom prst="rect">
                      <a:avLst/>
                    </a:prstGeom>
                  </pic:spPr>
                </pic:pic>
              </a:graphicData>
            </a:graphic>
            <wp14:sizeRelH relativeFrom="page">
              <wp14:pctWidth>0</wp14:pctWidth>
            </wp14:sizeRelH>
            <wp14:sizeRelV relativeFrom="page">
              <wp14:pctHeight>0</wp14:pctHeight>
            </wp14:sizeRelV>
          </wp:anchor>
        </w:drawing>
      </w:r>
    </w:p>
    <w:p w14:paraId="59904FB4" w14:textId="7AD6C6E6" w:rsidR="00565A60" w:rsidRDefault="00565A60" w:rsidP="00565A60">
      <w:pPr>
        <w:pStyle w:val="EX2"/>
        <w:ind w:left="1440" w:hanging="360"/>
        <w:rPr>
          <w:rFonts w:ascii="Times New Roman" w:hAnsi="Times New Roman"/>
          <w:b/>
          <w:sz w:val="24"/>
          <w:szCs w:val="24"/>
        </w:rPr>
      </w:pPr>
    </w:p>
    <w:p w14:paraId="30916AD2" w14:textId="2BD78AB0" w:rsidR="00565A60" w:rsidRDefault="00565A60" w:rsidP="00565A60">
      <w:pPr>
        <w:pStyle w:val="EX2"/>
        <w:ind w:left="1440" w:hanging="360"/>
        <w:rPr>
          <w:rFonts w:ascii="Times New Roman" w:hAnsi="Times New Roman"/>
          <w:b/>
          <w:sz w:val="24"/>
          <w:szCs w:val="24"/>
        </w:rPr>
      </w:pPr>
    </w:p>
    <w:p w14:paraId="43D83736" w14:textId="61E9CCAB" w:rsidR="00565A60" w:rsidRDefault="00565A60" w:rsidP="00355B89">
      <w:pPr>
        <w:pStyle w:val="EX2"/>
        <w:ind w:left="1440" w:hanging="360"/>
        <w:rPr>
          <w:rFonts w:ascii="Times New Roman" w:hAnsi="Times New Roman"/>
          <w:b/>
          <w:sz w:val="24"/>
          <w:szCs w:val="24"/>
        </w:rPr>
      </w:pPr>
    </w:p>
    <w:p w14:paraId="7D59851A" w14:textId="77777777" w:rsidR="00565A60" w:rsidRDefault="00565A60" w:rsidP="00355B89">
      <w:pPr>
        <w:pStyle w:val="EX2"/>
        <w:ind w:left="1440" w:hanging="360"/>
        <w:rPr>
          <w:rFonts w:ascii="Times New Roman" w:hAnsi="Times New Roman"/>
          <w:b/>
          <w:sz w:val="24"/>
          <w:szCs w:val="24"/>
        </w:rPr>
      </w:pPr>
    </w:p>
    <w:p w14:paraId="6C5B9732" w14:textId="77777777" w:rsidR="00565A60" w:rsidRDefault="00565A60" w:rsidP="00355B89">
      <w:pPr>
        <w:pStyle w:val="EX2"/>
        <w:ind w:left="1440" w:hanging="360"/>
        <w:rPr>
          <w:rFonts w:ascii="Times New Roman" w:hAnsi="Times New Roman"/>
          <w:b/>
          <w:sz w:val="24"/>
          <w:szCs w:val="24"/>
        </w:rPr>
      </w:pPr>
    </w:p>
    <w:p w14:paraId="5729A261" w14:textId="77777777" w:rsidR="00565A60" w:rsidRDefault="00565A60" w:rsidP="00355B89">
      <w:pPr>
        <w:pStyle w:val="EX2"/>
        <w:ind w:left="1440" w:hanging="360"/>
        <w:rPr>
          <w:rFonts w:ascii="Times New Roman" w:hAnsi="Times New Roman"/>
          <w:b/>
          <w:sz w:val="24"/>
          <w:szCs w:val="24"/>
        </w:rPr>
      </w:pPr>
    </w:p>
    <w:p w14:paraId="127CF1B8" w14:textId="77777777" w:rsidR="00565A60" w:rsidRDefault="00565A60" w:rsidP="00355B89">
      <w:pPr>
        <w:pStyle w:val="EX2"/>
        <w:ind w:left="1440" w:hanging="360"/>
        <w:rPr>
          <w:rFonts w:ascii="Times New Roman" w:hAnsi="Times New Roman"/>
          <w:b/>
          <w:sz w:val="24"/>
          <w:szCs w:val="24"/>
        </w:rPr>
      </w:pPr>
    </w:p>
    <w:p w14:paraId="077D5BED" w14:textId="77777777" w:rsidR="00565A60" w:rsidRDefault="00565A60" w:rsidP="00355B89">
      <w:pPr>
        <w:pStyle w:val="EX2"/>
        <w:ind w:left="1440" w:hanging="360"/>
        <w:rPr>
          <w:rFonts w:ascii="Times New Roman" w:hAnsi="Times New Roman"/>
          <w:b/>
          <w:sz w:val="24"/>
          <w:szCs w:val="24"/>
        </w:rPr>
      </w:pPr>
    </w:p>
    <w:p w14:paraId="7649C8A0" w14:textId="77777777" w:rsidR="00565A60" w:rsidRDefault="00565A60" w:rsidP="00355B89">
      <w:pPr>
        <w:pStyle w:val="EX2"/>
        <w:ind w:left="1440" w:hanging="360"/>
        <w:rPr>
          <w:rFonts w:ascii="Times New Roman" w:hAnsi="Times New Roman"/>
          <w:b/>
          <w:sz w:val="24"/>
          <w:szCs w:val="24"/>
        </w:rPr>
      </w:pPr>
    </w:p>
    <w:p w14:paraId="011871DC" w14:textId="77777777" w:rsidR="00565A60" w:rsidRDefault="00565A60" w:rsidP="00355B89">
      <w:pPr>
        <w:pStyle w:val="EX2"/>
        <w:ind w:left="1440" w:hanging="360"/>
        <w:rPr>
          <w:rFonts w:ascii="Times New Roman" w:hAnsi="Times New Roman"/>
          <w:b/>
          <w:sz w:val="24"/>
          <w:szCs w:val="24"/>
        </w:rPr>
      </w:pPr>
    </w:p>
    <w:p w14:paraId="76FB2683" w14:textId="77777777" w:rsidR="00565A60" w:rsidRDefault="00565A60" w:rsidP="00355B89">
      <w:pPr>
        <w:pStyle w:val="EX2"/>
        <w:ind w:left="1440" w:hanging="360"/>
        <w:rPr>
          <w:rFonts w:ascii="Times New Roman" w:hAnsi="Times New Roman"/>
          <w:b/>
          <w:sz w:val="24"/>
          <w:szCs w:val="24"/>
        </w:rPr>
      </w:pPr>
    </w:p>
    <w:p w14:paraId="7C93D2C0" w14:textId="77777777" w:rsidR="00565A60" w:rsidRDefault="00565A60" w:rsidP="00355B89">
      <w:pPr>
        <w:pStyle w:val="EX2"/>
        <w:ind w:left="1440" w:hanging="360"/>
        <w:rPr>
          <w:rFonts w:ascii="Times New Roman" w:hAnsi="Times New Roman"/>
          <w:b/>
          <w:sz w:val="24"/>
          <w:szCs w:val="24"/>
        </w:rPr>
      </w:pPr>
    </w:p>
    <w:p w14:paraId="4E50E2F8" w14:textId="77777777" w:rsidR="00565A60" w:rsidRDefault="00565A60" w:rsidP="00355B89">
      <w:pPr>
        <w:pStyle w:val="EX2"/>
        <w:ind w:left="1440" w:hanging="360"/>
        <w:rPr>
          <w:rFonts w:ascii="Times New Roman" w:hAnsi="Times New Roman"/>
          <w:b/>
          <w:sz w:val="24"/>
          <w:szCs w:val="24"/>
        </w:rPr>
      </w:pPr>
    </w:p>
    <w:p w14:paraId="3B1ACC25" w14:textId="77777777" w:rsidR="00565A60" w:rsidRDefault="00565A60" w:rsidP="00355B89">
      <w:pPr>
        <w:pStyle w:val="EX2"/>
        <w:ind w:left="1440" w:hanging="360"/>
        <w:rPr>
          <w:rFonts w:ascii="Times New Roman" w:hAnsi="Times New Roman"/>
          <w:b/>
          <w:sz w:val="24"/>
          <w:szCs w:val="24"/>
        </w:rPr>
      </w:pPr>
    </w:p>
    <w:p w14:paraId="0DAFF842" w14:textId="77777777" w:rsidR="00565A60" w:rsidRDefault="00565A60" w:rsidP="00355B89">
      <w:pPr>
        <w:pStyle w:val="EX2"/>
        <w:ind w:left="1440" w:hanging="360"/>
        <w:rPr>
          <w:rFonts w:ascii="Times New Roman" w:hAnsi="Times New Roman"/>
          <w:b/>
          <w:sz w:val="24"/>
          <w:szCs w:val="24"/>
        </w:rPr>
      </w:pPr>
    </w:p>
    <w:p w14:paraId="4D91E57D" w14:textId="77777777" w:rsidR="009B768F" w:rsidRDefault="009B768F" w:rsidP="00981F29">
      <w:pPr>
        <w:pStyle w:val="EX2"/>
        <w:spacing w:line="240" w:lineRule="auto"/>
        <w:ind w:left="1080" w:firstLine="0"/>
        <w:jc w:val="left"/>
        <w:rPr>
          <w:rFonts w:ascii="Times New Roman" w:hAnsi="Times New Roman"/>
          <w:sz w:val="24"/>
          <w:szCs w:val="24"/>
        </w:rPr>
      </w:pPr>
    </w:p>
    <w:p w14:paraId="6EFF5572" w14:textId="77777777" w:rsidR="00753868" w:rsidRPr="00E31E03" w:rsidRDefault="00753868" w:rsidP="007326AD">
      <w:pPr>
        <w:pStyle w:val="EX2"/>
        <w:spacing w:line="240" w:lineRule="auto"/>
        <w:ind w:left="1080" w:firstLine="0"/>
        <w:jc w:val="left"/>
        <w:rPr>
          <w:rFonts w:ascii="Times New Roman" w:hAnsi="Times New Roman"/>
          <w:sz w:val="24"/>
          <w:szCs w:val="24"/>
        </w:rPr>
      </w:pPr>
      <w:r w:rsidRPr="00E31E03">
        <w:rPr>
          <w:rFonts w:ascii="Times New Roman" w:hAnsi="Times New Roman"/>
          <w:sz w:val="24"/>
          <w:szCs w:val="24"/>
        </w:rPr>
        <w:t xml:space="preserve">Because the </w:t>
      </w:r>
      <w:r w:rsidR="00DC07E1">
        <w:rPr>
          <w:rFonts w:ascii="Times New Roman" w:hAnsi="Times New Roman"/>
          <w:sz w:val="24"/>
          <w:szCs w:val="24"/>
        </w:rPr>
        <w:t>lines cross several times, this</w:t>
      </w:r>
      <w:r w:rsidRPr="00E31E03">
        <w:rPr>
          <w:rFonts w:ascii="Times New Roman" w:hAnsi="Times New Roman"/>
          <w:sz w:val="24"/>
          <w:szCs w:val="24"/>
        </w:rPr>
        <w:t xml:space="preserve"> </w:t>
      </w:r>
      <w:r w:rsidR="00DC07E1">
        <w:rPr>
          <w:rFonts w:ascii="Times New Roman" w:hAnsi="Times New Roman"/>
          <w:sz w:val="24"/>
          <w:szCs w:val="24"/>
        </w:rPr>
        <w:t>is</w:t>
      </w:r>
      <w:r w:rsidRPr="00E31E03">
        <w:rPr>
          <w:rFonts w:ascii="Times New Roman" w:hAnsi="Times New Roman"/>
          <w:sz w:val="24"/>
          <w:szCs w:val="24"/>
        </w:rPr>
        <w:t xml:space="preserve"> a disordinal interaction between education level and gender on years of work experience.  In particular, on average, the number of years of work experience appears to be greater for females than males when both have either less than a high school degree, some college, or a graduate degree; and, greater for males than females when both have either a high school degree or a college degree.  With respect to main effects, on average, the number of years of work experience for females appears to be approximately equal to that for males; and, on average, the number of years of work experience appears to be highest for those with less than a high school degree, next highest for those with a graduate school degree, and so on.</w:t>
      </w:r>
    </w:p>
    <w:p w14:paraId="547DE921" w14:textId="27AA7EED" w:rsidR="00753868" w:rsidRDefault="00DA256A" w:rsidP="00DA256A">
      <w:pPr>
        <w:pStyle w:val="EX2"/>
        <w:numPr>
          <w:ilvl w:val="0"/>
          <w:numId w:val="11"/>
        </w:numPr>
        <w:spacing w:line="240" w:lineRule="auto"/>
        <w:jc w:val="left"/>
        <w:rPr>
          <w:rFonts w:ascii="Times New Roman" w:hAnsi="Times New Roman"/>
          <w:sz w:val="24"/>
          <w:szCs w:val="24"/>
        </w:rPr>
      </w:pPr>
      <w:r w:rsidRPr="00DA256A">
        <w:rPr>
          <w:rFonts w:ascii="Times New Roman" w:hAnsi="Times New Roman"/>
          <w:sz w:val="24"/>
          <w:szCs w:val="24"/>
        </w:rPr>
        <w:t xml:space="preserve">By running the </w:t>
      </w:r>
      <w:r w:rsidR="00D238F8">
        <w:rPr>
          <w:rFonts w:ascii="Times New Roman" w:hAnsi="Times New Roman"/>
          <w:sz w:val="24"/>
          <w:szCs w:val="24"/>
        </w:rPr>
        <w:t>R code</w:t>
      </w:r>
      <w:r w:rsidR="00ED1297">
        <w:rPr>
          <w:rFonts w:ascii="Times New Roman" w:hAnsi="Times New Roman"/>
          <w:sz w:val="24"/>
          <w:szCs w:val="24"/>
        </w:rPr>
        <w:t xml:space="preserve"> below,</w:t>
      </w:r>
      <w:r w:rsidRPr="00DA256A">
        <w:rPr>
          <w:rFonts w:ascii="Times New Roman" w:hAnsi="Times New Roman"/>
          <w:sz w:val="24"/>
          <w:szCs w:val="24"/>
        </w:rPr>
        <w:t xml:space="preserve"> we obtain a table of cell means, </w:t>
      </w:r>
      <w:r w:rsidR="00ED1297">
        <w:rPr>
          <w:rFonts w:ascii="Times New Roman" w:hAnsi="Times New Roman"/>
          <w:sz w:val="24"/>
          <w:szCs w:val="24"/>
        </w:rPr>
        <w:t xml:space="preserve">a table of </w:t>
      </w:r>
      <w:r w:rsidRPr="00DA256A">
        <w:rPr>
          <w:rFonts w:ascii="Times New Roman" w:hAnsi="Times New Roman"/>
          <w:sz w:val="24"/>
          <w:szCs w:val="24"/>
        </w:rPr>
        <w:t xml:space="preserve">standard deviations, and </w:t>
      </w:r>
      <w:r w:rsidR="00ED1297">
        <w:rPr>
          <w:rFonts w:ascii="Times New Roman" w:hAnsi="Times New Roman"/>
          <w:sz w:val="24"/>
          <w:szCs w:val="24"/>
        </w:rPr>
        <w:t xml:space="preserve">table of </w:t>
      </w:r>
      <w:r w:rsidRPr="00DA256A">
        <w:rPr>
          <w:rFonts w:ascii="Times New Roman" w:hAnsi="Times New Roman"/>
          <w:sz w:val="24"/>
          <w:szCs w:val="24"/>
        </w:rPr>
        <w:t xml:space="preserve">cell sizes.  </w:t>
      </w:r>
      <w:r w:rsidR="00753868" w:rsidRPr="00DA256A">
        <w:rPr>
          <w:rFonts w:ascii="Times New Roman" w:hAnsi="Times New Roman"/>
          <w:sz w:val="24"/>
          <w:szCs w:val="24"/>
        </w:rPr>
        <w:t xml:space="preserve">The ANOVA is robust to possible violations of the normality assumption when each cell contains a large number of research participants, which is the case for these data </w:t>
      </w:r>
      <w:r>
        <w:rPr>
          <w:rFonts w:ascii="Times New Roman" w:hAnsi="Times New Roman"/>
          <w:sz w:val="24"/>
          <w:szCs w:val="24"/>
        </w:rPr>
        <w:t>with</w:t>
      </w:r>
      <w:r w:rsidR="00753868" w:rsidRPr="00DA256A">
        <w:rPr>
          <w:rFonts w:ascii="Times New Roman" w:hAnsi="Times New Roman"/>
          <w:sz w:val="24"/>
          <w:szCs w:val="24"/>
        </w:rPr>
        <w:t xml:space="preserve"> </w:t>
      </w:r>
      <w:r w:rsidR="00753868" w:rsidRPr="00DA256A">
        <w:rPr>
          <w:rFonts w:ascii="Times New Roman" w:hAnsi="Times New Roman"/>
          <w:i/>
          <w:sz w:val="24"/>
          <w:szCs w:val="24"/>
        </w:rPr>
        <w:t>n</w:t>
      </w:r>
      <w:r w:rsidR="00753868" w:rsidRPr="00DA256A">
        <w:rPr>
          <w:rFonts w:ascii="Times New Roman" w:hAnsi="Times New Roman"/>
          <w:sz w:val="24"/>
          <w:szCs w:val="24"/>
        </w:rPr>
        <w:t xml:space="preserve"> = 40.  Hence, the normality assumption is not an issue for these data.</w:t>
      </w:r>
      <w:r w:rsidR="001D301E">
        <w:rPr>
          <w:rFonts w:ascii="Times New Roman" w:hAnsi="Times New Roman"/>
          <w:sz w:val="24"/>
          <w:szCs w:val="24"/>
        </w:rPr>
        <w:t xml:space="preserve">  We reproduce the table</w:t>
      </w:r>
      <w:r w:rsidR="00ED1297">
        <w:rPr>
          <w:rFonts w:ascii="Times New Roman" w:hAnsi="Times New Roman"/>
          <w:sz w:val="24"/>
          <w:szCs w:val="24"/>
        </w:rPr>
        <w:t>s</w:t>
      </w:r>
      <w:r w:rsidR="001D301E">
        <w:rPr>
          <w:rFonts w:ascii="Times New Roman" w:hAnsi="Times New Roman"/>
          <w:sz w:val="24"/>
          <w:szCs w:val="24"/>
        </w:rPr>
        <w:t xml:space="preserve"> here as </w:t>
      </w:r>
      <w:r w:rsidR="00ED1297">
        <w:rPr>
          <w:rFonts w:ascii="Times New Roman" w:hAnsi="Times New Roman"/>
          <w:sz w:val="24"/>
          <w:szCs w:val="24"/>
        </w:rPr>
        <w:t>they</w:t>
      </w:r>
      <w:r w:rsidR="001D301E">
        <w:rPr>
          <w:rFonts w:ascii="Times New Roman" w:hAnsi="Times New Roman"/>
          <w:sz w:val="24"/>
          <w:szCs w:val="24"/>
        </w:rPr>
        <w:t xml:space="preserve"> may be used to determine the direction of the mean differences detected in part e).</w:t>
      </w:r>
    </w:p>
    <w:p w14:paraId="3FB40E75" w14:textId="32137E8F" w:rsidR="00ED1297" w:rsidRDefault="00ED1297" w:rsidP="00ED1297">
      <w:pPr>
        <w:pStyle w:val="EX2"/>
        <w:spacing w:line="240" w:lineRule="auto"/>
        <w:jc w:val="left"/>
        <w:rPr>
          <w:rFonts w:ascii="Times New Roman" w:hAnsi="Times New Roman"/>
          <w:sz w:val="24"/>
          <w:szCs w:val="24"/>
        </w:rPr>
      </w:pPr>
    </w:p>
    <w:p w14:paraId="30EB0087" w14:textId="5FAFCEB8" w:rsidR="00ED1297" w:rsidRDefault="00ED1297" w:rsidP="009A57C4">
      <w:pPr>
        <w:pStyle w:val="EX2"/>
        <w:spacing w:line="240" w:lineRule="auto"/>
        <w:ind w:hanging="60"/>
        <w:jc w:val="left"/>
        <w:rPr>
          <w:rFonts w:ascii="Times New Roman" w:hAnsi="Times New Roman"/>
          <w:b/>
          <w:sz w:val="24"/>
          <w:szCs w:val="24"/>
        </w:rPr>
      </w:pPr>
      <w:r w:rsidRPr="009A57C4">
        <w:rPr>
          <w:rFonts w:ascii="Times New Roman" w:hAnsi="Times New Roman"/>
          <w:b/>
          <w:sz w:val="24"/>
          <w:szCs w:val="24"/>
        </w:rPr>
        <w:t>aggregate(Wages$exper ~ Wages$sex + Wages$ed, FUN = mean)</w:t>
      </w:r>
    </w:p>
    <w:p w14:paraId="769A655F" w14:textId="1C2FE95F" w:rsidR="00ED1297" w:rsidRDefault="00ED1297" w:rsidP="00ED1297">
      <w:pPr>
        <w:pStyle w:val="EX2"/>
        <w:spacing w:line="240" w:lineRule="auto"/>
        <w:jc w:val="left"/>
        <w:rPr>
          <w:rFonts w:ascii="Times New Roman" w:hAnsi="Times New Roman"/>
          <w:b/>
          <w:sz w:val="24"/>
          <w:szCs w:val="24"/>
        </w:rPr>
      </w:pPr>
    </w:p>
    <w:p w14:paraId="7680EA7C"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s="Times New Roman"/>
          <w:color w:val="000000"/>
          <w:bdr w:val="none" w:sz="0" w:space="0" w:color="auto" w:frame="1"/>
        </w:rPr>
      </w:pPr>
      <w:r>
        <w:rPr>
          <w:rStyle w:val="gnkrckgcgsb"/>
          <w:rFonts w:ascii="Lucida Console" w:hAnsi="Lucida Console"/>
          <w:color w:val="000000"/>
          <w:bdr w:val="none" w:sz="0" w:space="0" w:color="auto" w:frame="1"/>
        </w:rPr>
        <w:t xml:space="preserve">   Wages$sex              Wages$ed Wages$exper</w:t>
      </w:r>
    </w:p>
    <w:p w14:paraId="4AB093F4"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Male Less than h.s. degree       24.00</w:t>
      </w:r>
    </w:p>
    <w:p w14:paraId="7328C9AF"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Female Less than h.s. degree       30.60</w:t>
      </w:r>
    </w:p>
    <w:p w14:paraId="7ECE3ACD"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Male    High school degree       18.15</w:t>
      </w:r>
    </w:p>
    <w:p w14:paraId="48B2D0F8"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Female    High school degree       13.90</w:t>
      </w:r>
    </w:p>
    <w:p w14:paraId="0F0795BC"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Male          Some college       12.80</w:t>
      </w:r>
    </w:p>
    <w:p w14:paraId="31080665"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Female          Some college       13.65</w:t>
      </w:r>
    </w:p>
    <w:p w14:paraId="1BEA13E8"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Male        College degree       16.55</w:t>
      </w:r>
    </w:p>
    <w:p w14:paraId="7E0A5C22"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Female        College degree       12.20</w:t>
      </w:r>
    </w:p>
    <w:p w14:paraId="6E7D6EAC"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Male       Graduate school       15.10</w:t>
      </w:r>
    </w:p>
    <w:p w14:paraId="5D0BB318" w14:textId="5FFFBAF9" w:rsidR="00ED1297" w:rsidRDefault="00ED1297" w:rsidP="00ED1297">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Female       Graduate school       18.20</w:t>
      </w:r>
    </w:p>
    <w:p w14:paraId="70B4CB5B" w14:textId="62EA4749" w:rsidR="00ED1297" w:rsidRDefault="00ED1297" w:rsidP="00ED1297">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p>
    <w:p w14:paraId="50BDA4A5" w14:textId="166221B7" w:rsidR="00ED1297" w:rsidRDefault="00ED1297" w:rsidP="00ED1297">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p>
    <w:p w14:paraId="4DB41FCE" w14:textId="15067DBE" w:rsidR="00ED1297" w:rsidRDefault="00ED1297" w:rsidP="00ED1297">
      <w:pPr>
        <w:pStyle w:val="HTMLPreformatted"/>
        <w:shd w:val="clear" w:color="auto" w:fill="FFFFFF"/>
        <w:wordWrap w:val="0"/>
        <w:spacing w:line="187" w:lineRule="atLeast"/>
        <w:ind w:left="1140"/>
        <w:rPr>
          <w:rFonts w:ascii="Lucida Console" w:hAnsi="Lucida Console"/>
          <w:b/>
          <w:color w:val="000000"/>
        </w:rPr>
      </w:pPr>
      <w:r w:rsidRPr="009A57C4">
        <w:rPr>
          <w:rFonts w:ascii="Lucida Console" w:hAnsi="Lucida Console"/>
          <w:b/>
          <w:color w:val="000000"/>
        </w:rPr>
        <w:t>aggregate(Wages$exper ~ Wages$sex + Wages$ed, FUN = sd)</w:t>
      </w:r>
    </w:p>
    <w:p w14:paraId="35129E44" w14:textId="264E720B" w:rsidR="00ED1297" w:rsidRDefault="00ED1297" w:rsidP="00ED1297">
      <w:pPr>
        <w:pStyle w:val="HTMLPreformatted"/>
        <w:shd w:val="clear" w:color="auto" w:fill="FFFFFF"/>
        <w:wordWrap w:val="0"/>
        <w:spacing w:line="187" w:lineRule="atLeast"/>
        <w:ind w:left="1140"/>
        <w:rPr>
          <w:rFonts w:ascii="Lucida Console" w:hAnsi="Lucida Console"/>
          <w:b/>
          <w:color w:val="000000"/>
        </w:rPr>
      </w:pPr>
    </w:p>
    <w:p w14:paraId="71E34B8E"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Wages$sex              Wages$ed Wages$exper</w:t>
      </w:r>
    </w:p>
    <w:p w14:paraId="37D66BBD"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Male Less than h.s. degree   12.253728</w:t>
      </w:r>
    </w:p>
    <w:p w14:paraId="37F013E4"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Female Less than h.s. degree   11.405801</w:t>
      </w:r>
    </w:p>
    <w:p w14:paraId="1037F0B1"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Male    High school degree   13.916509</w:t>
      </w:r>
    </w:p>
    <w:p w14:paraId="4D196821"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Female    High school degree    9.896386</w:t>
      </w:r>
    </w:p>
    <w:p w14:paraId="62BC8BCF"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Male          Some college    8.348806</w:t>
      </w:r>
    </w:p>
    <w:p w14:paraId="764C6B86"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Female          Some college    9.333013</w:t>
      </w:r>
    </w:p>
    <w:p w14:paraId="6CC5E006"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Male        College degree    8.761659</w:t>
      </w:r>
    </w:p>
    <w:p w14:paraId="7E303931"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Female        College degree    8.274769</w:t>
      </w:r>
    </w:p>
    <w:p w14:paraId="1B0F061D" w14:textId="77777777" w:rsidR="00ED1297" w:rsidRDefault="00ED1297" w:rsidP="009A57C4">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Male       Graduate school   10.357210</w:t>
      </w:r>
    </w:p>
    <w:p w14:paraId="2A6A3D02" w14:textId="1FF83DC6" w:rsidR="00ED1297" w:rsidRDefault="00ED1297" w:rsidP="00ED1297">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Female       Graduate school   10.754129</w:t>
      </w:r>
    </w:p>
    <w:p w14:paraId="116686E9" w14:textId="2552520B" w:rsidR="00ED1297" w:rsidRDefault="00ED1297" w:rsidP="00ED1297">
      <w:pPr>
        <w:pStyle w:val="HTMLPreformatted"/>
        <w:shd w:val="clear" w:color="auto" w:fill="FFFFFF"/>
        <w:wordWrap w:val="0"/>
        <w:spacing w:line="187" w:lineRule="atLeast"/>
        <w:ind w:left="1140"/>
        <w:rPr>
          <w:rStyle w:val="gnkrckgcgsb"/>
          <w:rFonts w:ascii="Lucida Console" w:hAnsi="Lucida Console"/>
          <w:color w:val="000000"/>
          <w:bdr w:val="none" w:sz="0" w:space="0" w:color="auto" w:frame="1"/>
        </w:rPr>
      </w:pPr>
    </w:p>
    <w:p w14:paraId="622228B7" w14:textId="18E90186" w:rsidR="00ED1297" w:rsidRDefault="00ED1297" w:rsidP="00ED1297">
      <w:pPr>
        <w:pStyle w:val="HTMLPreformatted"/>
        <w:shd w:val="clear" w:color="auto" w:fill="FFFFFF"/>
        <w:wordWrap w:val="0"/>
        <w:spacing w:line="187" w:lineRule="atLeast"/>
        <w:ind w:left="1140"/>
        <w:rPr>
          <w:rFonts w:ascii="Lucida Console" w:hAnsi="Lucida Console"/>
          <w:b/>
          <w:color w:val="000000"/>
        </w:rPr>
      </w:pPr>
      <w:r w:rsidRPr="009A57C4">
        <w:rPr>
          <w:rFonts w:ascii="Lucida Console" w:hAnsi="Lucida Console"/>
          <w:b/>
          <w:color w:val="000000"/>
        </w:rPr>
        <w:t>table(Wages$sex, Wages$ed)</w:t>
      </w:r>
    </w:p>
    <w:p w14:paraId="3DEC27C7" w14:textId="27BEDCAE" w:rsidR="00ED1297" w:rsidRDefault="00ED1297" w:rsidP="00ED1297">
      <w:pPr>
        <w:pStyle w:val="HTMLPreformatted"/>
        <w:shd w:val="clear" w:color="auto" w:fill="FFFFFF"/>
        <w:wordWrap w:val="0"/>
        <w:spacing w:line="187" w:lineRule="atLeast"/>
        <w:ind w:left="1140"/>
        <w:rPr>
          <w:rFonts w:ascii="Lucida Console" w:hAnsi="Lucida Console"/>
          <w:b/>
          <w:color w:val="000000"/>
        </w:rPr>
      </w:pPr>
    </w:p>
    <w:p w14:paraId="3291B749" w14:textId="77777777" w:rsidR="00ED1297" w:rsidRPr="009A57C4" w:rsidRDefault="00ED1297" w:rsidP="00ED1297">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r w:rsidRPr="009A57C4">
        <w:rPr>
          <w:rStyle w:val="gnkrckgcgsb"/>
          <w:rFonts w:ascii="Lucida Console" w:hAnsi="Lucida Console"/>
          <w:color w:val="000000"/>
          <w:sz w:val="16"/>
          <w:szCs w:val="16"/>
          <w:bdr w:val="none" w:sz="0" w:space="0" w:color="auto" w:frame="1"/>
        </w:rPr>
        <w:t xml:space="preserve">        Less than h.s. degree High school degree Some college College degree Graduate school</w:t>
      </w:r>
    </w:p>
    <w:p w14:paraId="1B313267" w14:textId="77777777" w:rsidR="00ED1297" w:rsidRPr="009A57C4" w:rsidRDefault="00ED1297" w:rsidP="00ED1297">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r w:rsidRPr="009A57C4">
        <w:rPr>
          <w:rStyle w:val="gnkrckgcgsb"/>
          <w:rFonts w:ascii="Lucida Console" w:hAnsi="Lucida Console"/>
          <w:color w:val="000000"/>
          <w:sz w:val="16"/>
          <w:szCs w:val="16"/>
          <w:bdr w:val="none" w:sz="0" w:space="0" w:color="auto" w:frame="1"/>
        </w:rPr>
        <w:t xml:space="preserve">  Male                      40                 40           40             40              40</w:t>
      </w:r>
    </w:p>
    <w:p w14:paraId="49676CD0" w14:textId="77777777" w:rsidR="00ED1297" w:rsidRDefault="00ED1297" w:rsidP="00ED1297">
      <w:pPr>
        <w:pStyle w:val="HTMLPreformatted"/>
        <w:shd w:val="clear" w:color="auto" w:fill="FFFFFF"/>
        <w:wordWrap w:val="0"/>
        <w:spacing w:line="187" w:lineRule="atLeast"/>
        <w:rPr>
          <w:rFonts w:ascii="Lucida Console" w:hAnsi="Lucida Console"/>
          <w:color w:val="000000"/>
        </w:rPr>
      </w:pPr>
      <w:r w:rsidRPr="009A57C4">
        <w:rPr>
          <w:rStyle w:val="gnkrckgcgsb"/>
          <w:rFonts w:ascii="Lucida Console" w:hAnsi="Lucida Console"/>
          <w:color w:val="000000"/>
          <w:sz w:val="16"/>
          <w:szCs w:val="16"/>
          <w:bdr w:val="none" w:sz="0" w:space="0" w:color="auto" w:frame="1"/>
        </w:rPr>
        <w:t xml:space="preserve">  Female                    40                 40           40             40              40</w:t>
      </w:r>
    </w:p>
    <w:p w14:paraId="6024BB74" w14:textId="77777777" w:rsidR="00ED1297" w:rsidRPr="009A57C4" w:rsidRDefault="00ED1297" w:rsidP="009A57C4">
      <w:pPr>
        <w:pStyle w:val="HTMLPreformatted"/>
        <w:shd w:val="clear" w:color="auto" w:fill="FFFFFF"/>
        <w:wordWrap w:val="0"/>
        <w:spacing w:line="187" w:lineRule="atLeast"/>
        <w:ind w:left="1140"/>
        <w:rPr>
          <w:rFonts w:ascii="Lucida Console" w:hAnsi="Lucida Console"/>
          <w:b/>
          <w:color w:val="000000"/>
        </w:rPr>
      </w:pPr>
    </w:p>
    <w:p w14:paraId="2A79D395" w14:textId="77777777" w:rsidR="00ED1297" w:rsidRPr="009A57C4" w:rsidRDefault="00ED1297" w:rsidP="009A57C4">
      <w:pPr>
        <w:pStyle w:val="HTMLPreformatted"/>
        <w:shd w:val="clear" w:color="auto" w:fill="FFFFFF"/>
        <w:wordWrap w:val="0"/>
        <w:spacing w:line="187" w:lineRule="atLeast"/>
        <w:ind w:left="1140"/>
        <w:rPr>
          <w:rFonts w:ascii="Lucida Console" w:hAnsi="Lucida Console"/>
          <w:b/>
          <w:color w:val="000000"/>
        </w:rPr>
      </w:pPr>
    </w:p>
    <w:p w14:paraId="75189EBA" w14:textId="77777777" w:rsidR="00ED1297" w:rsidRPr="009A57C4" w:rsidRDefault="00ED1297" w:rsidP="009A57C4">
      <w:pPr>
        <w:pStyle w:val="EX2"/>
        <w:spacing w:line="240" w:lineRule="auto"/>
        <w:jc w:val="left"/>
        <w:rPr>
          <w:rFonts w:ascii="Times New Roman" w:hAnsi="Times New Roman"/>
          <w:b/>
          <w:sz w:val="24"/>
          <w:szCs w:val="24"/>
        </w:rPr>
      </w:pPr>
    </w:p>
    <w:p w14:paraId="05636FB7" w14:textId="52D41939" w:rsidR="001D301E" w:rsidRPr="00DA256A" w:rsidRDefault="001D301E" w:rsidP="001D301E">
      <w:pPr>
        <w:pStyle w:val="EX2"/>
        <w:spacing w:line="240" w:lineRule="auto"/>
        <w:ind w:left="1080" w:firstLine="0"/>
        <w:jc w:val="left"/>
        <w:rPr>
          <w:rFonts w:ascii="Times New Roman" w:hAnsi="Times New Roman"/>
          <w:sz w:val="24"/>
          <w:szCs w:val="24"/>
        </w:rPr>
      </w:pPr>
    </w:p>
    <w:p w14:paraId="7D65746C" w14:textId="77777777" w:rsidR="00753868" w:rsidRPr="00E31E03" w:rsidRDefault="00753868" w:rsidP="00753868">
      <w:pPr>
        <w:pStyle w:val="EX2"/>
        <w:tabs>
          <w:tab w:val="num" w:pos="1080"/>
        </w:tabs>
        <w:spacing w:line="240" w:lineRule="auto"/>
        <w:ind w:left="1080" w:hanging="360"/>
        <w:jc w:val="left"/>
        <w:rPr>
          <w:rFonts w:ascii="Times New Roman" w:hAnsi="Times New Roman"/>
          <w:sz w:val="24"/>
          <w:szCs w:val="24"/>
        </w:rPr>
      </w:pPr>
      <w:r w:rsidRPr="00E31E03">
        <w:rPr>
          <w:rFonts w:ascii="Times New Roman" w:hAnsi="Times New Roman"/>
          <w:sz w:val="24"/>
          <w:szCs w:val="24"/>
        </w:rPr>
        <w:t xml:space="preserve">c)  </w:t>
      </w:r>
      <w:r>
        <w:rPr>
          <w:rFonts w:ascii="Times New Roman" w:hAnsi="Times New Roman"/>
          <w:sz w:val="24"/>
          <w:szCs w:val="24"/>
        </w:rPr>
        <w:tab/>
      </w:r>
      <w:r w:rsidRPr="00E31E03">
        <w:rPr>
          <w:rFonts w:ascii="Times New Roman" w:hAnsi="Times New Roman"/>
          <w:sz w:val="24"/>
          <w:szCs w:val="24"/>
        </w:rPr>
        <w:t>The ANOVA is robust to violations of the homogeneity of variance assumption when cell sizes are equal and large, which is the case for these data.  Hence, the homogeneity of variance assumption is not an issue for these data.</w:t>
      </w:r>
    </w:p>
    <w:p w14:paraId="3830407B" w14:textId="4AD63498" w:rsidR="00753868" w:rsidRDefault="00753868" w:rsidP="00753868">
      <w:pPr>
        <w:pStyle w:val="EX2"/>
        <w:tabs>
          <w:tab w:val="num" w:pos="1080"/>
        </w:tabs>
        <w:spacing w:line="240" w:lineRule="auto"/>
        <w:ind w:left="1080" w:hanging="360"/>
        <w:jc w:val="left"/>
        <w:rPr>
          <w:rFonts w:ascii="Times New Roman" w:hAnsi="Times New Roman"/>
          <w:sz w:val="24"/>
          <w:szCs w:val="24"/>
        </w:rPr>
      </w:pPr>
      <w:r w:rsidRPr="00E31E03">
        <w:rPr>
          <w:rFonts w:ascii="Times New Roman" w:hAnsi="Times New Roman"/>
          <w:sz w:val="24"/>
          <w:szCs w:val="24"/>
        </w:rPr>
        <w:t>d)   According to the ANOVA results</w:t>
      </w:r>
      <w:r w:rsidR="00355B89">
        <w:rPr>
          <w:rFonts w:ascii="Times New Roman" w:hAnsi="Times New Roman"/>
          <w:sz w:val="24"/>
          <w:szCs w:val="24"/>
        </w:rPr>
        <w:t xml:space="preserve"> </w:t>
      </w:r>
      <w:r w:rsidRPr="00E31E03">
        <w:rPr>
          <w:rFonts w:ascii="Times New Roman" w:hAnsi="Times New Roman"/>
          <w:sz w:val="24"/>
          <w:szCs w:val="24"/>
        </w:rPr>
        <w:t xml:space="preserve">there is a statistically significant interaction, </w:t>
      </w:r>
      <w:r w:rsidRPr="00E31E03">
        <w:rPr>
          <w:rFonts w:ascii="Times New Roman" w:hAnsi="Times New Roman"/>
          <w:i/>
          <w:sz w:val="24"/>
          <w:szCs w:val="24"/>
        </w:rPr>
        <w:t>F</w:t>
      </w:r>
      <w:r w:rsidRPr="00E31E03">
        <w:rPr>
          <w:rFonts w:ascii="Times New Roman" w:hAnsi="Times New Roman"/>
          <w:sz w:val="24"/>
          <w:szCs w:val="24"/>
        </w:rPr>
        <w:t xml:space="preserve">(4, 390) = 4.11, </w:t>
      </w:r>
      <w:r w:rsidRPr="00E31E03">
        <w:rPr>
          <w:rFonts w:ascii="Times New Roman" w:hAnsi="Times New Roman"/>
          <w:i/>
          <w:sz w:val="24"/>
          <w:szCs w:val="24"/>
        </w:rPr>
        <w:t>p</w:t>
      </w:r>
      <w:r w:rsidRPr="00E31E03">
        <w:rPr>
          <w:rFonts w:ascii="Times New Roman" w:hAnsi="Times New Roman"/>
          <w:sz w:val="24"/>
          <w:szCs w:val="24"/>
        </w:rPr>
        <w:t xml:space="preserve"> = .003, a statistically significant main effect due to education level, </w:t>
      </w:r>
      <w:r w:rsidRPr="00E31E03">
        <w:rPr>
          <w:rFonts w:ascii="Times New Roman" w:hAnsi="Times New Roman"/>
          <w:i/>
          <w:sz w:val="24"/>
          <w:szCs w:val="24"/>
        </w:rPr>
        <w:t>F</w:t>
      </w:r>
      <w:r w:rsidRPr="00E31E03">
        <w:rPr>
          <w:rFonts w:ascii="Times New Roman" w:hAnsi="Times New Roman"/>
          <w:sz w:val="24"/>
          <w:szCs w:val="24"/>
        </w:rPr>
        <w:t xml:space="preserve">(4, 390) = 23.15, </w:t>
      </w:r>
      <w:r w:rsidRPr="00E31E03">
        <w:rPr>
          <w:rFonts w:ascii="Times New Roman" w:hAnsi="Times New Roman"/>
          <w:i/>
          <w:sz w:val="24"/>
          <w:szCs w:val="24"/>
        </w:rPr>
        <w:t>p</w:t>
      </w:r>
      <w:r w:rsidRPr="00E31E03">
        <w:rPr>
          <w:rFonts w:ascii="Times New Roman" w:hAnsi="Times New Roman"/>
          <w:sz w:val="24"/>
          <w:szCs w:val="24"/>
        </w:rPr>
        <w:t xml:space="preserve"> &lt; .0005, but not a statistically significant main effect due to gender, </w:t>
      </w:r>
      <w:r w:rsidRPr="00E31E03">
        <w:rPr>
          <w:rFonts w:ascii="Times New Roman" w:hAnsi="Times New Roman"/>
          <w:i/>
          <w:sz w:val="24"/>
          <w:szCs w:val="24"/>
        </w:rPr>
        <w:t>F</w:t>
      </w:r>
      <w:r w:rsidRPr="00E31E03">
        <w:rPr>
          <w:rFonts w:ascii="Times New Roman" w:hAnsi="Times New Roman"/>
          <w:sz w:val="24"/>
          <w:szCs w:val="24"/>
        </w:rPr>
        <w:t xml:space="preserve">(1, 390) = </w:t>
      </w:r>
      <w:r w:rsidR="001D301E">
        <w:rPr>
          <w:rFonts w:ascii="Times New Roman" w:hAnsi="Times New Roman"/>
          <w:sz w:val="24"/>
          <w:szCs w:val="24"/>
        </w:rPr>
        <w:t>0</w:t>
      </w:r>
      <w:r w:rsidRPr="00E31E03">
        <w:rPr>
          <w:rFonts w:ascii="Times New Roman" w:hAnsi="Times New Roman"/>
          <w:sz w:val="24"/>
          <w:szCs w:val="24"/>
        </w:rPr>
        <w:t xml:space="preserve">.14, </w:t>
      </w:r>
      <w:r w:rsidRPr="00E31E03">
        <w:rPr>
          <w:rFonts w:ascii="Times New Roman" w:hAnsi="Times New Roman"/>
          <w:i/>
          <w:sz w:val="24"/>
          <w:szCs w:val="24"/>
        </w:rPr>
        <w:t>p</w:t>
      </w:r>
      <w:r w:rsidRPr="00E31E03">
        <w:rPr>
          <w:rFonts w:ascii="Times New Roman" w:hAnsi="Times New Roman"/>
          <w:sz w:val="24"/>
          <w:szCs w:val="24"/>
        </w:rPr>
        <w:t xml:space="preserve"> = .71.  </w:t>
      </w:r>
    </w:p>
    <w:p w14:paraId="3AF1F838" w14:textId="07519DF1" w:rsidR="00D52A8A" w:rsidRDefault="00D52A8A" w:rsidP="00753868">
      <w:pPr>
        <w:pStyle w:val="EX2"/>
        <w:tabs>
          <w:tab w:val="num" w:pos="1080"/>
        </w:tabs>
        <w:spacing w:line="240" w:lineRule="auto"/>
        <w:ind w:left="1080" w:hanging="360"/>
        <w:jc w:val="left"/>
        <w:rPr>
          <w:rFonts w:ascii="Times New Roman" w:hAnsi="Times New Roman"/>
          <w:sz w:val="24"/>
          <w:szCs w:val="24"/>
        </w:rPr>
      </w:pPr>
    </w:p>
    <w:p w14:paraId="6A25B87D" w14:textId="77777777" w:rsidR="00D52A8A" w:rsidRDefault="00D52A8A" w:rsidP="009A57C4">
      <w:pPr>
        <w:pStyle w:val="HTMLPreformatted"/>
        <w:shd w:val="clear" w:color="auto" w:fill="FFFFFF"/>
        <w:wordWrap w:val="0"/>
        <w:spacing w:line="187" w:lineRule="atLeast"/>
        <w:ind w:left="1080"/>
        <w:rPr>
          <w:rStyle w:val="gnkrckgcmrb"/>
          <w:rFonts w:ascii="Lucida Console" w:hAnsi="Lucida Console" w:cs="Times New Roman"/>
          <w:color w:val="0000FF"/>
        </w:rPr>
      </w:pPr>
      <w:r>
        <w:rPr>
          <w:rStyle w:val="gnkrckgcmsb"/>
          <w:rFonts w:ascii="Lucida Console" w:hAnsi="Lucida Console"/>
          <w:color w:val="0000FF"/>
        </w:rPr>
        <w:t xml:space="preserve">&gt; </w:t>
      </w:r>
      <w:r>
        <w:rPr>
          <w:rStyle w:val="gnkrckgcmrb"/>
          <w:rFonts w:ascii="Lucida Console" w:hAnsi="Lucida Console"/>
          <w:color w:val="0000FF"/>
        </w:rPr>
        <w:t>aov3 &lt;- aov(Wages$exper~Wages$sex*Wages$ed)</w:t>
      </w:r>
    </w:p>
    <w:p w14:paraId="44237198" w14:textId="77777777" w:rsidR="00D52A8A" w:rsidRDefault="00D52A8A" w:rsidP="009A57C4">
      <w:pPr>
        <w:pStyle w:val="HTMLPreformatted"/>
        <w:shd w:val="clear" w:color="auto" w:fill="FFFFFF"/>
        <w:wordWrap w:val="0"/>
        <w:spacing w:line="187" w:lineRule="atLeast"/>
        <w:ind w:left="108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summary(aov3)</w:t>
      </w:r>
    </w:p>
    <w:p w14:paraId="1EC9BA6C" w14:textId="77777777" w:rsidR="00D52A8A" w:rsidRDefault="00D52A8A" w:rsidP="009A57C4">
      <w:pPr>
        <w:pStyle w:val="HTMLPreformatted"/>
        <w:shd w:val="clear" w:color="auto" w:fill="FFFFFF"/>
        <w:wordWrap w:val="0"/>
        <w:spacing w:line="187" w:lineRule="atLeast"/>
        <w:ind w:left="1080"/>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 xml:space="preserve">                    Df Sum Sq Mean Sq F value  Pr(&gt;F)    </w:t>
      </w:r>
    </w:p>
    <w:p w14:paraId="3C0191C8" w14:textId="77777777" w:rsidR="00D52A8A" w:rsidRDefault="00D52A8A" w:rsidP="009A57C4">
      <w:pPr>
        <w:pStyle w:val="HTMLPreformatted"/>
        <w:shd w:val="clear" w:color="auto" w:fill="FFFFFF"/>
        <w:wordWrap w:val="0"/>
        <w:spacing w:line="187" w:lineRule="atLeast"/>
        <w:ind w:left="1080"/>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 xml:space="preserve">Wages$sex            1     15    15.2   0.139 0.70981    </w:t>
      </w:r>
    </w:p>
    <w:p w14:paraId="2342899D" w14:textId="77777777" w:rsidR="00D52A8A" w:rsidRDefault="00D52A8A" w:rsidP="009A57C4">
      <w:pPr>
        <w:pStyle w:val="HTMLPreformatted"/>
        <w:shd w:val="clear" w:color="auto" w:fill="FFFFFF"/>
        <w:wordWrap w:val="0"/>
        <w:spacing w:line="187" w:lineRule="atLeast"/>
        <w:ind w:left="1080"/>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Wages$ed             4  10158  2539.6  23.154 &lt; 2e-16 ***</w:t>
      </w:r>
    </w:p>
    <w:p w14:paraId="4AA60B59" w14:textId="77777777" w:rsidR="00D52A8A" w:rsidRDefault="00D52A8A" w:rsidP="009A57C4">
      <w:pPr>
        <w:pStyle w:val="HTMLPreformatted"/>
        <w:shd w:val="clear" w:color="auto" w:fill="FFFFFF"/>
        <w:wordWrap w:val="0"/>
        <w:spacing w:line="187" w:lineRule="atLeast"/>
        <w:ind w:left="1080"/>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 xml:space="preserve">Wages$sex:Wages$ed   4   1802   450.6   4.108 0.00284 ** </w:t>
      </w:r>
    </w:p>
    <w:p w14:paraId="5F0E41D4" w14:textId="77777777" w:rsidR="00D52A8A" w:rsidRDefault="00D52A8A" w:rsidP="009A57C4">
      <w:pPr>
        <w:pStyle w:val="HTMLPreformatted"/>
        <w:shd w:val="clear" w:color="auto" w:fill="FFFFFF"/>
        <w:wordWrap w:val="0"/>
        <w:spacing w:line="187" w:lineRule="atLeast"/>
        <w:ind w:left="1080"/>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 xml:space="preserve">Residuals          390  42776   109.7                    </w:t>
      </w:r>
    </w:p>
    <w:p w14:paraId="41003C74" w14:textId="77777777" w:rsidR="00D52A8A" w:rsidRDefault="00D52A8A" w:rsidP="009A57C4">
      <w:pPr>
        <w:pStyle w:val="HTMLPreformatted"/>
        <w:shd w:val="clear" w:color="auto" w:fill="FFFFFF"/>
        <w:wordWrap w:val="0"/>
        <w:spacing w:line="187" w:lineRule="atLeast"/>
        <w:ind w:left="1080"/>
        <w:rPr>
          <w:rStyle w:val="gnkrckgcgsb"/>
          <w:rFonts w:ascii="Lucida Console" w:eastAsia="SimSun" w:hAnsi="Lucida Console"/>
          <w:color w:val="000000"/>
          <w:bdr w:val="none" w:sz="0" w:space="0" w:color="auto" w:frame="1"/>
        </w:rPr>
      </w:pPr>
      <w:r>
        <w:rPr>
          <w:rStyle w:val="gnkrckgcgsb"/>
          <w:rFonts w:ascii="Lucida Console" w:eastAsia="SimSun" w:hAnsi="Lucida Console"/>
          <w:color w:val="000000"/>
          <w:bdr w:val="none" w:sz="0" w:space="0" w:color="auto" w:frame="1"/>
        </w:rPr>
        <w:t>---</w:t>
      </w:r>
    </w:p>
    <w:p w14:paraId="411C1132" w14:textId="77777777" w:rsidR="00D52A8A" w:rsidRDefault="00D52A8A" w:rsidP="009A57C4">
      <w:pPr>
        <w:pStyle w:val="HTMLPreformatted"/>
        <w:shd w:val="clear" w:color="auto" w:fill="FFFFFF"/>
        <w:wordWrap w:val="0"/>
        <w:spacing w:line="187" w:lineRule="atLeast"/>
        <w:ind w:left="1080"/>
        <w:rPr>
          <w:rFonts w:ascii="Lucida Console" w:hAnsi="Lucida Console"/>
          <w:color w:val="000000"/>
        </w:rPr>
      </w:pPr>
      <w:r>
        <w:rPr>
          <w:rStyle w:val="gnkrckgcgsb"/>
          <w:rFonts w:ascii="Lucida Console" w:eastAsia="SimSun" w:hAnsi="Lucida Console"/>
          <w:color w:val="000000"/>
          <w:bdr w:val="none" w:sz="0" w:space="0" w:color="auto" w:frame="1"/>
        </w:rPr>
        <w:t>Signif. codes:  0 ‘***’ 0.001 ‘**’ 0.01 ‘*’ 0.05 ‘.’ 0.1 ‘ ’ 1</w:t>
      </w:r>
    </w:p>
    <w:p w14:paraId="6124E1BE" w14:textId="77777777" w:rsidR="00D52A8A" w:rsidRPr="00E31E03" w:rsidRDefault="00D52A8A" w:rsidP="00753868">
      <w:pPr>
        <w:pStyle w:val="EX2"/>
        <w:tabs>
          <w:tab w:val="num" w:pos="1080"/>
        </w:tabs>
        <w:spacing w:line="240" w:lineRule="auto"/>
        <w:ind w:left="1080" w:hanging="360"/>
        <w:jc w:val="left"/>
        <w:rPr>
          <w:rFonts w:ascii="Times New Roman" w:hAnsi="Times New Roman"/>
          <w:sz w:val="24"/>
          <w:szCs w:val="24"/>
        </w:rPr>
      </w:pPr>
    </w:p>
    <w:p w14:paraId="2E26823B" w14:textId="77777777" w:rsidR="00753868" w:rsidRPr="00E31E03" w:rsidRDefault="00753868" w:rsidP="00753868">
      <w:pPr>
        <w:pStyle w:val="EX2"/>
        <w:tabs>
          <w:tab w:val="num" w:pos="1080"/>
        </w:tabs>
        <w:spacing w:line="240" w:lineRule="auto"/>
        <w:ind w:left="1080" w:hanging="360"/>
        <w:jc w:val="left"/>
        <w:rPr>
          <w:rFonts w:ascii="Times New Roman" w:hAnsi="Times New Roman"/>
          <w:sz w:val="24"/>
          <w:szCs w:val="24"/>
        </w:rPr>
      </w:pPr>
    </w:p>
    <w:p w14:paraId="165ED938" w14:textId="16AC9818" w:rsidR="00753868" w:rsidRPr="00E31E03" w:rsidRDefault="00753868" w:rsidP="001D301E">
      <w:pPr>
        <w:autoSpaceDE w:val="0"/>
        <w:autoSpaceDN w:val="0"/>
        <w:adjustRightInd w:val="0"/>
        <w:ind w:firstLine="720"/>
        <w:rPr>
          <w:rFonts w:ascii="System" w:hAnsi="System" w:cs="System"/>
          <w:b/>
          <w:bCs/>
          <w:sz w:val="20"/>
          <w:szCs w:val="20"/>
        </w:rPr>
      </w:pPr>
    </w:p>
    <w:p w14:paraId="5662093E" w14:textId="33BC9809" w:rsidR="008644D0" w:rsidRPr="00E87C36" w:rsidRDefault="00CA4813" w:rsidP="009A57C4">
      <w:pPr>
        <w:pStyle w:val="EX2"/>
        <w:numPr>
          <w:ilvl w:val="0"/>
          <w:numId w:val="7"/>
        </w:numPr>
        <w:spacing w:line="240" w:lineRule="auto"/>
        <w:jc w:val="left"/>
        <w:rPr>
          <w:rFonts w:ascii="Times New Roman" w:hAnsi="Times New Roman"/>
          <w:sz w:val="24"/>
          <w:szCs w:val="24"/>
        </w:rPr>
      </w:pPr>
      <w:r>
        <w:rPr>
          <w:rFonts w:ascii="Times New Roman" w:hAnsi="Times New Roman"/>
          <w:sz w:val="24"/>
          <w:szCs w:val="24"/>
        </w:rPr>
        <w:t>T</w:t>
      </w:r>
      <w:r w:rsidR="003637DE" w:rsidRPr="00714CFC">
        <w:rPr>
          <w:rFonts w:ascii="Times New Roman" w:hAnsi="Times New Roman"/>
          <w:sz w:val="24"/>
          <w:szCs w:val="24"/>
        </w:rPr>
        <w:t xml:space="preserve">o conduct the two tests of simple effects due to education level, </w:t>
      </w:r>
      <w:r w:rsidR="00D52A8A">
        <w:rPr>
          <w:rFonts w:ascii="Times New Roman" w:hAnsi="Times New Roman"/>
          <w:sz w:val="24"/>
          <w:szCs w:val="24"/>
        </w:rPr>
        <w:t>we use</w:t>
      </w:r>
      <w:r w:rsidR="0054769D">
        <w:rPr>
          <w:rFonts w:ascii="Times New Roman" w:hAnsi="Times New Roman"/>
          <w:sz w:val="24"/>
          <w:szCs w:val="24"/>
        </w:rPr>
        <w:t xml:space="preserve"> the </w:t>
      </w:r>
      <w:r w:rsidR="0054769D" w:rsidRPr="009A57C4">
        <w:rPr>
          <w:rFonts w:ascii="Times New Roman" w:hAnsi="Times New Roman"/>
          <w:b/>
          <w:sz w:val="24"/>
          <w:szCs w:val="24"/>
        </w:rPr>
        <w:t>testInteractions</w:t>
      </w:r>
      <w:r w:rsidR="0054769D">
        <w:rPr>
          <w:rFonts w:ascii="Times New Roman" w:hAnsi="Times New Roman"/>
          <w:sz w:val="24"/>
          <w:szCs w:val="24"/>
        </w:rPr>
        <w:t xml:space="preserve"> function from the </w:t>
      </w:r>
      <w:r w:rsidR="00D52A8A" w:rsidRPr="009A57C4">
        <w:rPr>
          <w:rFonts w:ascii="Times New Roman" w:hAnsi="Times New Roman"/>
          <w:b/>
          <w:sz w:val="24"/>
          <w:szCs w:val="24"/>
        </w:rPr>
        <w:t>phia</w:t>
      </w:r>
      <w:r w:rsidR="00D52A8A">
        <w:rPr>
          <w:rFonts w:ascii="Times New Roman" w:hAnsi="Times New Roman"/>
          <w:sz w:val="24"/>
          <w:szCs w:val="24"/>
        </w:rPr>
        <w:t xml:space="preserve"> package. We will not install or </w:t>
      </w:r>
      <w:r w:rsidR="00E87C36">
        <w:rPr>
          <w:rFonts w:ascii="Times New Roman" w:hAnsi="Times New Roman"/>
          <w:sz w:val="24"/>
          <w:szCs w:val="24"/>
        </w:rPr>
        <w:t>load t</w:t>
      </w:r>
      <w:r w:rsidR="00D52A8A">
        <w:rPr>
          <w:rFonts w:ascii="Times New Roman" w:hAnsi="Times New Roman"/>
          <w:sz w:val="24"/>
          <w:szCs w:val="24"/>
        </w:rPr>
        <w:t>he phia package into working memory as we have done that earlier in the exercise.</w:t>
      </w:r>
      <w:r w:rsidR="0054769D">
        <w:rPr>
          <w:rFonts w:ascii="Times New Roman" w:hAnsi="Times New Roman"/>
          <w:sz w:val="24"/>
          <w:szCs w:val="24"/>
        </w:rPr>
        <w:t xml:space="preserve"> </w:t>
      </w:r>
    </w:p>
    <w:p w14:paraId="1F15FCEF" w14:textId="77777777" w:rsidR="000F2E99" w:rsidRDefault="000F2E99" w:rsidP="00C7303E">
      <w:pPr>
        <w:pStyle w:val="0612InTextTBody"/>
        <w:ind w:left="1080" w:firstLine="0"/>
        <w:rPr>
          <w:rFonts w:ascii="Times New Roman" w:hAnsi="Times New Roman"/>
          <w:b/>
          <w:sz w:val="24"/>
          <w:szCs w:val="24"/>
        </w:rPr>
      </w:pPr>
    </w:p>
    <w:p w14:paraId="06BAAE12" w14:textId="7168F534" w:rsidR="00355B89" w:rsidRDefault="00355B89" w:rsidP="00355B89">
      <w:pPr>
        <w:pStyle w:val="0612InTextTBody"/>
        <w:ind w:left="1080" w:firstLine="0"/>
        <w:rPr>
          <w:rFonts w:ascii="Times New Roman" w:hAnsi="Times New Roman"/>
          <w:b/>
          <w:sz w:val="24"/>
          <w:szCs w:val="24"/>
        </w:rPr>
      </w:pPr>
    </w:p>
    <w:p w14:paraId="2BE0C152" w14:textId="3A1F48F6" w:rsidR="00A310A1" w:rsidRPr="00A310A1" w:rsidRDefault="00A310A1" w:rsidP="00C7303E">
      <w:pPr>
        <w:pStyle w:val="0612InTextTBody"/>
        <w:ind w:left="1080" w:firstLine="0"/>
        <w:rPr>
          <w:rFonts w:ascii="Times New Roman" w:hAnsi="Times New Roman"/>
          <w:sz w:val="24"/>
          <w:szCs w:val="24"/>
        </w:rPr>
      </w:pPr>
      <w:r w:rsidRPr="00A310A1">
        <w:rPr>
          <w:rFonts w:ascii="Times New Roman" w:hAnsi="Times New Roman"/>
          <w:sz w:val="24"/>
          <w:szCs w:val="24"/>
        </w:rPr>
        <w:t xml:space="preserve">We start by </w:t>
      </w:r>
      <w:r w:rsidR="003C6EF9">
        <w:rPr>
          <w:rFonts w:ascii="Times New Roman" w:hAnsi="Times New Roman"/>
          <w:sz w:val="24"/>
          <w:szCs w:val="24"/>
        </w:rPr>
        <w:t>f</w:t>
      </w:r>
      <w:r w:rsidRPr="00A310A1">
        <w:rPr>
          <w:rFonts w:ascii="Times New Roman" w:hAnsi="Times New Roman"/>
          <w:sz w:val="24"/>
          <w:szCs w:val="24"/>
        </w:rPr>
        <w:t xml:space="preserve">ixing sex and comparing </w:t>
      </w:r>
      <w:r w:rsidR="00CA4813">
        <w:rPr>
          <w:rFonts w:ascii="Times New Roman" w:hAnsi="Times New Roman"/>
          <w:sz w:val="24"/>
          <w:szCs w:val="24"/>
        </w:rPr>
        <w:t xml:space="preserve">across </w:t>
      </w:r>
      <w:r w:rsidRPr="00A310A1">
        <w:rPr>
          <w:rFonts w:ascii="Times New Roman" w:hAnsi="Times New Roman"/>
          <w:sz w:val="24"/>
          <w:szCs w:val="24"/>
        </w:rPr>
        <w:t>ed</w:t>
      </w:r>
      <w:r w:rsidR="00CA4813">
        <w:rPr>
          <w:rFonts w:ascii="Times New Roman" w:hAnsi="Times New Roman"/>
          <w:sz w:val="24"/>
          <w:szCs w:val="24"/>
        </w:rPr>
        <w:t xml:space="preserve"> levels</w:t>
      </w:r>
      <w:r w:rsidRPr="00A310A1">
        <w:rPr>
          <w:rFonts w:ascii="Times New Roman" w:hAnsi="Times New Roman"/>
          <w:sz w:val="24"/>
          <w:szCs w:val="24"/>
        </w:rPr>
        <w:t xml:space="preserve">.  </w:t>
      </w:r>
      <w:r w:rsidR="00CA4813">
        <w:rPr>
          <w:rFonts w:ascii="Times New Roman" w:hAnsi="Times New Roman"/>
          <w:sz w:val="24"/>
          <w:szCs w:val="24"/>
        </w:rPr>
        <w:t>We first check for the simple effects and then if they are significant, move on to the pairwise comparisons using the Bonferroni adjustment.</w:t>
      </w:r>
      <w:r>
        <w:rPr>
          <w:rFonts w:ascii="Times New Roman" w:hAnsi="Times New Roman"/>
          <w:sz w:val="24"/>
          <w:szCs w:val="24"/>
        </w:rPr>
        <w:t xml:space="preserve">  </w:t>
      </w:r>
      <w:r w:rsidR="003D0277">
        <w:rPr>
          <w:rFonts w:ascii="Times New Roman" w:hAnsi="Times New Roman"/>
          <w:sz w:val="24"/>
          <w:szCs w:val="24"/>
        </w:rPr>
        <w:t>Based on the following table, we</w:t>
      </w:r>
      <w:r>
        <w:rPr>
          <w:rFonts w:ascii="Times New Roman" w:hAnsi="Times New Roman"/>
          <w:sz w:val="24"/>
          <w:szCs w:val="24"/>
        </w:rPr>
        <w:t xml:space="preserve"> see that for both males and females, there are statistically significant </w:t>
      </w:r>
      <w:r w:rsidR="003D0277">
        <w:rPr>
          <w:rFonts w:ascii="Times New Roman" w:hAnsi="Times New Roman"/>
          <w:sz w:val="24"/>
          <w:szCs w:val="24"/>
        </w:rPr>
        <w:t xml:space="preserve">mean </w:t>
      </w:r>
      <w:r>
        <w:rPr>
          <w:rFonts w:ascii="Times New Roman" w:hAnsi="Times New Roman"/>
          <w:sz w:val="24"/>
          <w:szCs w:val="24"/>
        </w:rPr>
        <w:t>differences</w:t>
      </w:r>
      <w:r w:rsidR="003D0277">
        <w:rPr>
          <w:rFonts w:ascii="Times New Roman" w:hAnsi="Times New Roman"/>
          <w:sz w:val="24"/>
          <w:szCs w:val="24"/>
        </w:rPr>
        <w:t xml:space="preserve"> in experience</w:t>
      </w:r>
      <w:r>
        <w:rPr>
          <w:rFonts w:ascii="Times New Roman" w:hAnsi="Times New Roman"/>
          <w:sz w:val="24"/>
          <w:szCs w:val="24"/>
        </w:rPr>
        <w:t xml:space="preserve"> between the education levels.</w:t>
      </w:r>
    </w:p>
    <w:p w14:paraId="223EE8D3" w14:textId="31778586" w:rsidR="00E15C43" w:rsidRDefault="00E15C43" w:rsidP="00753868">
      <w:pPr>
        <w:autoSpaceDE w:val="0"/>
        <w:autoSpaceDN w:val="0"/>
        <w:adjustRightInd w:val="0"/>
        <w:rPr>
          <w:rFonts w:ascii="System" w:hAnsi="System"/>
        </w:rPr>
      </w:pPr>
    </w:p>
    <w:p w14:paraId="681E2B12" w14:textId="1E48B64C" w:rsidR="0054769D" w:rsidRPr="009A57C4" w:rsidRDefault="0054769D" w:rsidP="00547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testInteractions(aov</w:t>
      </w:r>
      <w:r w:rsidR="00E87C36">
        <w:rPr>
          <w:rFonts w:ascii="Lucida Console" w:hAnsi="Lucida Console" w:cs="Courier New"/>
          <w:color w:val="0000FF"/>
          <w:sz w:val="18"/>
          <w:szCs w:val="18"/>
        </w:rPr>
        <w:t>3</w:t>
      </w:r>
      <w:r w:rsidRPr="009A57C4">
        <w:rPr>
          <w:rFonts w:ascii="Lucida Console" w:hAnsi="Lucida Console" w:cs="Courier New"/>
          <w:color w:val="0000FF"/>
          <w:sz w:val="18"/>
          <w:szCs w:val="18"/>
        </w:rPr>
        <w:t>, fixed = "Wages$sex", across="Wages$ed", adjustment = "none")</w:t>
      </w:r>
    </w:p>
    <w:p w14:paraId="68674CB8" w14:textId="77777777" w:rsidR="0054769D" w:rsidRPr="009A57C4" w:rsidRDefault="0054769D" w:rsidP="00547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 xml:space="preserve">F Test: </w:t>
      </w:r>
    </w:p>
    <w:p w14:paraId="5DF7205C" w14:textId="77777777" w:rsidR="0054769D" w:rsidRPr="009A57C4" w:rsidRDefault="0054769D" w:rsidP="00547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P-value adjustment method: none</w:t>
      </w:r>
    </w:p>
    <w:p w14:paraId="6CA14A60" w14:textId="77777777" w:rsidR="0054769D" w:rsidRPr="009A57C4" w:rsidRDefault="0054769D" w:rsidP="00547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 xml:space="preserve">          Wages$ed1 Wages$ed2 Wages$ed3 Wages$ed4  Df Sum of Sq       F    Pr(&gt;F)    </w:t>
      </w:r>
    </w:p>
    <w:p w14:paraId="02AF46BB" w14:textId="77777777" w:rsidR="0054769D" w:rsidRPr="009A57C4" w:rsidRDefault="0054769D" w:rsidP="00547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lastRenderedPageBreak/>
        <w:t xml:space="preserve">  Male          8.9      3.05     -2.30      1.45   4      2851  6.4972 4.536e-05 ***</w:t>
      </w:r>
    </w:p>
    <w:p w14:paraId="19391F2B" w14:textId="77777777" w:rsidR="0054769D" w:rsidRPr="009A57C4" w:rsidRDefault="0054769D" w:rsidP="00547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Female         12.4     -4.30     -4.55     -6.00   4      9110 20.7647 1.571e-15 ***</w:t>
      </w:r>
    </w:p>
    <w:p w14:paraId="3F6D870B" w14:textId="77777777" w:rsidR="0054769D" w:rsidRPr="009A57C4" w:rsidRDefault="0054769D" w:rsidP="00547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 xml:space="preserve">Residuals                                         390     42776                      </w:t>
      </w:r>
    </w:p>
    <w:p w14:paraId="67E29A58" w14:textId="77777777" w:rsidR="0054769D" w:rsidRPr="009A57C4" w:rsidRDefault="0054769D" w:rsidP="00547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w:t>
      </w:r>
    </w:p>
    <w:p w14:paraId="7B480AA4" w14:textId="77777777" w:rsidR="0054769D" w:rsidRPr="009A57C4" w:rsidRDefault="0054769D" w:rsidP="00547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rPr>
      </w:pPr>
      <w:r w:rsidRPr="009A57C4">
        <w:rPr>
          <w:rFonts w:ascii="Lucida Console" w:hAnsi="Lucida Console" w:cs="Courier New"/>
          <w:color w:val="000000"/>
          <w:sz w:val="18"/>
          <w:szCs w:val="18"/>
          <w:bdr w:val="none" w:sz="0" w:space="0" w:color="auto" w:frame="1"/>
        </w:rPr>
        <w:t>Signif. codes:  0 ‘***’ 0.001 ‘**’ 0.01 ‘*’ 0.05 ‘.’ 0.1 ‘ ’ 1</w:t>
      </w:r>
    </w:p>
    <w:p w14:paraId="514A36D4" w14:textId="77777777" w:rsidR="0054769D" w:rsidRDefault="0054769D" w:rsidP="00753868">
      <w:pPr>
        <w:autoSpaceDE w:val="0"/>
        <w:autoSpaceDN w:val="0"/>
        <w:adjustRightInd w:val="0"/>
        <w:rPr>
          <w:rFonts w:ascii="System" w:hAnsi="System"/>
        </w:rPr>
      </w:pPr>
    </w:p>
    <w:p w14:paraId="0DA7CFDD" w14:textId="3598CF64" w:rsidR="00A310A1" w:rsidRDefault="00A310A1" w:rsidP="00A310A1">
      <w:pPr>
        <w:autoSpaceDE w:val="0"/>
        <w:autoSpaceDN w:val="0"/>
        <w:adjustRightInd w:val="0"/>
        <w:ind w:firstLine="720"/>
        <w:rPr>
          <w:rFonts w:ascii="System" w:hAnsi="System"/>
        </w:rPr>
      </w:pPr>
    </w:p>
    <w:p w14:paraId="09FB055D" w14:textId="77777777" w:rsidR="003C6EF9" w:rsidRDefault="003C6EF9" w:rsidP="00A310A1">
      <w:pPr>
        <w:pStyle w:val="EX2"/>
        <w:tabs>
          <w:tab w:val="num" w:pos="1080"/>
        </w:tabs>
        <w:spacing w:line="240" w:lineRule="auto"/>
        <w:ind w:left="1080" w:firstLine="0"/>
        <w:jc w:val="left"/>
        <w:rPr>
          <w:rFonts w:ascii="Times New Roman" w:hAnsi="Times New Roman"/>
          <w:sz w:val="24"/>
          <w:szCs w:val="24"/>
        </w:rPr>
      </w:pPr>
    </w:p>
    <w:p w14:paraId="6F851A49" w14:textId="5DA37D02" w:rsidR="0086262D" w:rsidRPr="00E31E03" w:rsidRDefault="003D0277" w:rsidP="0086262D">
      <w:pPr>
        <w:pStyle w:val="EX2"/>
        <w:tabs>
          <w:tab w:val="num" w:pos="1080"/>
        </w:tabs>
        <w:spacing w:line="240" w:lineRule="auto"/>
        <w:ind w:left="1080" w:firstLine="0"/>
        <w:jc w:val="left"/>
        <w:rPr>
          <w:rFonts w:ascii="Times New Roman" w:hAnsi="Times New Roman"/>
          <w:sz w:val="24"/>
          <w:szCs w:val="24"/>
        </w:rPr>
      </w:pPr>
      <w:r>
        <w:rPr>
          <w:rFonts w:ascii="Times New Roman" w:hAnsi="Times New Roman"/>
          <w:sz w:val="24"/>
          <w:szCs w:val="24"/>
        </w:rPr>
        <w:t xml:space="preserve">Based on the following table, </w:t>
      </w:r>
      <w:r w:rsidR="0086262D">
        <w:rPr>
          <w:rFonts w:ascii="Times New Roman" w:hAnsi="Times New Roman"/>
          <w:sz w:val="24"/>
          <w:szCs w:val="24"/>
        </w:rPr>
        <w:t>h</w:t>
      </w:r>
      <w:r w:rsidR="0086262D" w:rsidRPr="00F24815">
        <w:rPr>
          <w:rFonts w:ascii="Times New Roman" w:hAnsi="Times New Roman"/>
          <w:sz w:val="24"/>
          <w:szCs w:val="24"/>
        </w:rPr>
        <w:t xml:space="preserve">olding gender constant:  For males, those with less than a high school degree have statistically significantly more years of work experience, on average, than those </w:t>
      </w:r>
      <w:r w:rsidR="00DC0AA2">
        <w:rPr>
          <w:rFonts w:ascii="Times New Roman" w:hAnsi="Times New Roman"/>
          <w:sz w:val="24"/>
          <w:szCs w:val="24"/>
        </w:rPr>
        <w:t xml:space="preserve">with some college or a college or graduate degree. </w:t>
      </w:r>
      <w:r w:rsidR="0086262D" w:rsidRPr="00F24815">
        <w:rPr>
          <w:rFonts w:ascii="Times New Roman" w:hAnsi="Times New Roman"/>
          <w:sz w:val="24"/>
          <w:szCs w:val="24"/>
        </w:rPr>
        <w:t>For females, those with less than a high school degree, on average, have statistically significantly more years of work experience than those at other education levels.</w:t>
      </w:r>
      <w:r w:rsidR="0086262D" w:rsidRPr="00E31E03">
        <w:rPr>
          <w:rFonts w:ascii="Times New Roman" w:hAnsi="Times New Roman"/>
          <w:sz w:val="24"/>
          <w:szCs w:val="24"/>
        </w:rPr>
        <w:t xml:space="preserve"> </w:t>
      </w:r>
    </w:p>
    <w:p w14:paraId="4A37119A" w14:textId="74688B06" w:rsidR="003C6EF9" w:rsidRDefault="003C6EF9" w:rsidP="00A310A1">
      <w:pPr>
        <w:pStyle w:val="EX2"/>
        <w:tabs>
          <w:tab w:val="num" w:pos="1080"/>
        </w:tabs>
        <w:spacing w:line="240" w:lineRule="auto"/>
        <w:ind w:left="1080" w:firstLine="0"/>
        <w:jc w:val="left"/>
        <w:rPr>
          <w:rFonts w:ascii="Times New Roman" w:hAnsi="Times New Roman"/>
          <w:sz w:val="24"/>
          <w:szCs w:val="24"/>
        </w:rPr>
      </w:pPr>
    </w:p>
    <w:p w14:paraId="0999463E"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6"/>
          <w:szCs w:val="16"/>
        </w:rPr>
      </w:pPr>
      <w:r w:rsidRPr="009A57C4">
        <w:rPr>
          <w:rFonts w:ascii="Lucida Console" w:hAnsi="Lucida Console" w:cs="Courier New"/>
          <w:color w:val="0000FF"/>
          <w:sz w:val="16"/>
          <w:szCs w:val="16"/>
        </w:rPr>
        <w:t>&gt; testInteractions(aov3, fixed = "Wages$sex", pairwise="Wages$ed", adjustment = "bonferroni")</w:t>
      </w:r>
    </w:p>
    <w:p w14:paraId="58286362"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F Test: </w:t>
      </w:r>
    </w:p>
    <w:p w14:paraId="20797C8C"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P-value adjustment method: bonferroni</w:t>
      </w:r>
    </w:p>
    <w:p w14:paraId="6FABC772"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Value  Df Sum of Sq       F    Pr(&gt;F)    </w:t>
      </w:r>
    </w:p>
    <w:p w14:paraId="2C0F5049"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Less than h.s. degree-High school degree :   Male  5.85   1       684  6.2403   0.25797    </w:t>
      </w:r>
    </w:p>
    <w:p w14:paraId="6287BB56"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Less than h.s. degree-Some college :   Male 11.20   1      2509 22.8733 4.915e-05 ***</w:t>
      </w:r>
    </w:p>
    <w:p w14:paraId="0C2AC2A3"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Less than h.s. degree-College degree :   Male  7.45   1      1110 10.1206   0.03167 *  </w:t>
      </w:r>
    </w:p>
    <w:p w14:paraId="5F79AC5F"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Less than h.s. degree-Graduate school :   Male  8.90   1      1584 14.4435   0.00335 ** </w:t>
      </w:r>
    </w:p>
    <w:p w14:paraId="59D6AB73"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High school degree-Some college :   Male  5.35   1       572  5.2192   0.45752    </w:t>
      </w:r>
    </w:p>
    <w:p w14:paraId="1B7C4D0C"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High school degree-College degree :   Male  1.60   1        51  0.4668   1.00000    </w:t>
      </w:r>
    </w:p>
    <w:p w14:paraId="0AA478EA"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High school degree-Graduate school :   Male  3.05   1       186  1.6963   1.00000    </w:t>
      </w:r>
    </w:p>
    <w:p w14:paraId="62BF5B48"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Some college-College degree :   Male -3.75   1       281  2.5642   1.00000    </w:t>
      </w:r>
    </w:p>
    <w:p w14:paraId="621DD4C9"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Some college-Graduate school :   Male -2.30   1       106  0.9646   1.00000    </w:t>
      </w:r>
    </w:p>
    <w:p w14:paraId="2D7917FC"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College degree-Graduate school :   Male  1.45   1        42  0.3834   1.00000    </w:t>
      </w:r>
    </w:p>
    <w:p w14:paraId="1999E6C8"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Less than h.s. degree-High school degree : Female 16.70   1      5578 50.8541 9.730e-11 ***</w:t>
      </w:r>
    </w:p>
    <w:p w14:paraId="40373E07"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Less than h.s. degree-Some college : Female 16.95   1      5746 52.3881 4.881e-11 ***</w:t>
      </w:r>
    </w:p>
    <w:p w14:paraId="2253754D"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Less than h.s. degree-College degree : Female 18.40   1      6771 61.7347 7.726e-13 ***</w:t>
      </w:r>
    </w:p>
    <w:p w14:paraId="76C7CDE1"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Less than h.s. degree-Graduate school : Female 12.40   1      3075 28.0373 3.984e-06 ***</w:t>
      </w:r>
    </w:p>
    <w:p w14:paraId="6A3238CE"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High school degree-Some college : Female  0.25   1         1  0.0114   1.00000    </w:t>
      </w:r>
    </w:p>
    <w:p w14:paraId="23BA31A5"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High school degree-College degree : Female  1.70   1        58  0.5270   1.00000    </w:t>
      </w:r>
    </w:p>
    <w:p w14:paraId="390F559E"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High school degree-Graduate school : Female -4.30   1       370  3.3716   1.00000    </w:t>
      </w:r>
    </w:p>
    <w:p w14:paraId="1C545D9A"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Some college-College degree : Female  1.45   1        42  0.3834   1.00000    </w:t>
      </w:r>
    </w:p>
    <w:p w14:paraId="6B979032"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Some college-Graduate school : Female -4.55   1       414  3.7750   1.00000    </w:t>
      </w:r>
    </w:p>
    <w:p w14:paraId="3083B14C"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          College degree-Graduate school : Female -6.00   1       720  6.5644   0.21557    </w:t>
      </w:r>
    </w:p>
    <w:p w14:paraId="47357013"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 xml:space="preserve">Residuals                                               390     42776                      </w:t>
      </w:r>
    </w:p>
    <w:p w14:paraId="68195CF8"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bdr w:val="none" w:sz="0" w:space="0" w:color="auto" w:frame="1"/>
        </w:rPr>
      </w:pPr>
      <w:r w:rsidRPr="009A57C4">
        <w:rPr>
          <w:rFonts w:ascii="Lucida Console" w:hAnsi="Lucida Console" w:cs="Courier New"/>
          <w:color w:val="000000"/>
          <w:sz w:val="16"/>
          <w:szCs w:val="16"/>
          <w:bdr w:val="none" w:sz="0" w:space="0" w:color="auto" w:frame="1"/>
        </w:rPr>
        <w:t>---</w:t>
      </w:r>
    </w:p>
    <w:p w14:paraId="30108EA8" w14:textId="77777777" w:rsidR="00DC0AA2" w:rsidRPr="009A57C4" w:rsidRDefault="00DC0AA2" w:rsidP="00DC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rPr>
      </w:pPr>
      <w:r w:rsidRPr="009A57C4">
        <w:rPr>
          <w:rFonts w:ascii="Lucida Console" w:hAnsi="Lucida Console" w:cs="Courier New"/>
          <w:color w:val="000000"/>
          <w:sz w:val="16"/>
          <w:szCs w:val="16"/>
          <w:bdr w:val="none" w:sz="0" w:space="0" w:color="auto" w:frame="1"/>
        </w:rPr>
        <w:t>Signif. codes:  0 ‘***’ 0.001 ‘**’ 0.01 ‘*’ 0.05 ‘.’ 0.1 ‘ ’ 1</w:t>
      </w:r>
    </w:p>
    <w:p w14:paraId="69AA5C63" w14:textId="77777777" w:rsidR="00533774" w:rsidRDefault="00533774" w:rsidP="00A310A1">
      <w:pPr>
        <w:pStyle w:val="EX2"/>
        <w:tabs>
          <w:tab w:val="num" w:pos="1080"/>
        </w:tabs>
        <w:spacing w:line="240" w:lineRule="auto"/>
        <w:ind w:left="1080" w:firstLine="0"/>
        <w:jc w:val="left"/>
        <w:rPr>
          <w:rFonts w:ascii="Times New Roman" w:hAnsi="Times New Roman"/>
          <w:sz w:val="24"/>
          <w:szCs w:val="24"/>
        </w:rPr>
      </w:pPr>
    </w:p>
    <w:p w14:paraId="24FED100" w14:textId="63FFABE3" w:rsidR="00A310A1" w:rsidRDefault="00A310A1" w:rsidP="00A310A1">
      <w:pPr>
        <w:pStyle w:val="EX2"/>
        <w:tabs>
          <w:tab w:val="num" w:pos="1080"/>
        </w:tabs>
        <w:spacing w:line="240" w:lineRule="auto"/>
        <w:ind w:left="1080" w:firstLine="0"/>
        <w:jc w:val="left"/>
        <w:rPr>
          <w:rFonts w:ascii="Times New Roman" w:hAnsi="Times New Roman"/>
          <w:sz w:val="24"/>
          <w:szCs w:val="24"/>
        </w:rPr>
      </w:pPr>
    </w:p>
    <w:p w14:paraId="703C70FE" w14:textId="77777777" w:rsidR="00A310A1" w:rsidRDefault="00A310A1" w:rsidP="00A310A1">
      <w:pPr>
        <w:pStyle w:val="EX2"/>
        <w:tabs>
          <w:tab w:val="num" w:pos="1080"/>
        </w:tabs>
        <w:spacing w:line="240" w:lineRule="auto"/>
        <w:ind w:left="1080" w:firstLine="0"/>
        <w:jc w:val="left"/>
        <w:rPr>
          <w:rFonts w:ascii="Times New Roman" w:hAnsi="Times New Roman"/>
          <w:sz w:val="24"/>
          <w:szCs w:val="24"/>
        </w:rPr>
      </w:pPr>
    </w:p>
    <w:p w14:paraId="7E6E244A" w14:textId="32D9DC8F" w:rsidR="003D0277" w:rsidRDefault="003D0277" w:rsidP="00A310A1">
      <w:pPr>
        <w:pStyle w:val="EX2"/>
        <w:tabs>
          <w:tab w:val="num" w:pos="1080"/>
        </w:tabs>
        <w:spacing w:line="240" w:lineRule="auto"/>
        <w:ind w:left="1080" w:firstLine="0"/>
        <w:jc w:val="left"/>
        <w:rPr>
          <w:rFonts w:ascii="Times New Roman" w:hAnsi="Times New Roman"/>
          <w:sz w:val="24"/>
          <w:szCs w:val="24"/>
        </w:rPr>
      </w:pPr>
    </w:p>
    <w:p w14:paraId="1D543BE3" w14:textId="6DE3EEA2" w:rsidR="003D0277" w:rsidRDefault="003D0277" w:rsidP="00A310A1">
      <w:pPr>
        <w:pStyle w:val="EX2"/>
        <w:tabs>
          <w:tab w:val="num" w:pos="1080"/>
        </w:tabs>
        <w:spacing w:line="240" w:lineRule="auto"/>
        <w:ind w:left="1080" w:firstLine="0"/>
        <w:jc w:val="left"/>
        <w:rPr>
          <w:rFonts w:ascii="Times New Roman" w:hAnsi="Times New Roman"/>
          <w:sz w:val="24"/>
          <w:szCs w:val="24"/>
        </w:rPr>
      </w:pPr>
    </w:p>
    <w:p w14:paraId="7471792F" w14:textId="5950296C" w:rsidR="003861A9" w:rsidRDefault="003861A9" w:rsidP="003861A9">
      <w:pPr>
        <w:pStyle w:val="EX2"/>
        <w:tabs>
          <w:tab w:val="num" w:pos="1080"/>
        </w:tabs>
        <w:spacing w:line="240" w:lineRule="auto"/>
        <w:ind w:left="1080" w:firstLine="0"/>
        <w:jc w:val="left"/>
        <w:rPr>
          <w:rFonts w:ascii="Times New Roman" w:hAnsi="Times New Roman"/>
          <w:sz w:val="24"/>
          <w:szCs w:val="24"/>
        </w:rPr>
      </w:pPr>
      <w:r>
        <w:rPr>
          <w:rFonts w:ascii="Times New Roman" w:hAnsi="Times New Roman"/>
          <w:sz w:val="24"/>
          <w:szCs w:val="24"/>
        </w:rPr>
        <w:t>Based on the following table, h</w:t>
      </w:r>
      <w:r w:rsidRPr="00E31E03">
        <w:rPr>
          <w:rFonts w:ascii="Times New Roman" w:hAnsi="Times New Roman"/>
          <w:sz w:val="24"/>
          <w:szCs w:val="24"/>
        </w:rPr>
        <w:t xml:space="preserve">olding education level constant:   For those with less than a high school degree, males have statistically significantly </w:t>
      </w:r>
      <w:r w:rsidR="00AF0B91">
        <w:rPr>
          <w:rFonts w:ascii="Times New Roman" w:hAnsi="Times New Roman"/>
          <w:sz w:val="24"/>
          <w:szCs w:val="24"/>
        </w:rPr>
        <w:t>less</w:t>
      </w:r>
      <w:r w:rsidRPr="00E31E03">
        <w:rPr>
          <w:rFonts w:ascii="Times New Roman" w:hAnsi="Times New Roman"/>
          <w:sz w:val="24"/>
          <w:szCs w:val="24"/>
        </w:rPr>
        <w:t xml:space="preserve"> years of experience, on average, than </w:t>
      </w:r>
      <w:r w:rsidR="00AF0B91">
        <w:rPr>
          <w:rFonts w:ascii="Times New Roman" w:hAnsi="Times New Roman"/>
          <w:sz w:val="24"/>
          <w:szCs w:val="24"/>
        </w:rPr>
        <w:t>fe</w:t>
      </w:r>
      <w:r w:rsidRPr="00E31E03">
        <w:rPr>
          <w:rFonts w:ascii="Times New Roman" w:hAnsi="Times New Roman"/>
          <w:sz w:val="24"/>
          <w:szCs w:val="24"/>
        </w:rPr>
        <w:t xml:space="preserve">males.  No other statistically significant differences are noted between males and females at any of the other education levels.  </w:t>
      </w:r>
    </w:p>
    <w:p w14:paraId="5FD130EC" w14:textId="22BB5ED5" w:rsidR="00AF0B91" w:rsidRDefault="00AF0B91" w:rsidP="003861A9">
      <w:pPr>
        <w:pStyle w:val="EX2"/>
        <w:tabs>
          <w:tab w:val="num" w:pos="1080"/>
        </w:tabs>
        <w:spacing w:line="240" w:lineRule="auto"/>
        <w:ind w:left="1080" w:firstLine="0"/>
        <w:jc w:val="left"/>
        <w:rPr>
          <w:rFonts w:ascii="Times New Roman" w:hAnsi="Times New Roman"/>
          <w:sz w:val="24"/>
          <w:szCs w:val="24"/>
        </w:rPr>
      </w:pPr>
    </w:p>
    <w:p w14:paraId="1D1DBC28" w14:textId="77777777" w:rsidR="009E5C93" w:rsidRPr="009E5C93" w:rsidRDefault="009E5C93" w:rsidP="009E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9E5C93">
        <w:rPr>
          <w:rFonts w:ascii="Lucida Console" w:hAnsi="Lucida Console" w:cs="Courier New"/>
          <w:color w:val="0000FF"/>
          <w:sz w:val="20"/>
          <w:szCs w:val="20"/>
        </w:rPr>
        <w:t>&gt; testInteractions(aov3, fixed = "Wages$ed", across ="Wages$sex", adjustment = "none")</w:t>
      </w:r>
    </w:p>
    <w:p w14:paraId="18C808E0" w14:textId="77777777" w:rsidR="009E5C93" w:rsidRPr="009E5C93" w:rsidRDefault="009E5C93" w:rsidP="009E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9E5C93">
        <w:rPr>
          <w:rFonts w:ascii="Lucida Console" w:hAnsi="Lucida Console" w:cs="Courier New"/>
          <w:color w:val="000000"/>
          <w:sz w:val="20"/>
          <w:szCs w:val="20"/>
          <w:bdr w:val="none" w:sz="0" w:space="0" w:color="auto" w:frame="1"/>
        </w:rPr>
        <w:t xml:space="preserve">F Test: </w:t>
      </w:r>
    </w:p>
    <w:p w14:paraId="4D0931A5" w14:textId="77777777" w:rsidR="009E5C93" w:rsidRPr="009E5C93" w:rsidRDefault="009E5C93" w:rsidP="009E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9E5C93">
        <w:rPr>
          <w:rFonts w:ascii="Lucida Console" w:hAnsi="Lucida Console" w:cs="Courier New"/>
          <w:color w:val="000000"/>
          <w:sz w:val="20"/>
          <w:szCs w:val="20"/>
          <w:bdr w:val="none" w:sz="0" w:space="0" w:color="auto" w:frame="1"/>
        </w:rPr>
        <w:t>P-value adjustment method: none</w:t>
      </w:r>
    </w:p>
    <w:p w14:paraId="74C27096" w14:textId="77777777" w:rsidR="009E5C93" w:rsidRPr="009E5C93" w:rsidRDefault="009E5C93" w:rsidP="009E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9E5C93">
        <w:rPr>
          <w:rFonts w:ascii="Lucida Console" w:hAnsi="Lucida Console" w:cs="Courier New"/>
          <w:color w:val="000000"/>
          <w:sz w:val="20"/>
          <w:szCs w:val="20"/>
          <w:bdr w:val="none" w:sz="0" w:space="0" w:color="auto" w:frame="1"/>
        </w:rPr>
        <w:t xml:space="preserve">                      Value  Df Sum of Sq      F   Pr(&gt;F)   </w:t>
      </w:r>
    </w:p>
    <w:p w14:paraId="62662F0A" w14:textId="77777777" w:rsidR="009E5C93" w:rsidRPr="009E5C93" w:rsidRDefault="009E5C93" w:rsidP="009E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9E5C93">
        <w:rPr>
          <w:rFonts w:ascii="Lucida Console" w:hAnsi="Lucida Console" w:cs="Courier New"/>
          <w:color w:val="000000"/>
          <w:sz w:val="20"/>
          <w:szCs w:val="20"/>
          <w:bdr w:val="none" w:sz="0" w:space="0" w:color="auto" w:frame="1"/>
        </w:rPr>
        <w:t>Less than h.s. degree -6.60   1       871 7.9429 0.005073 **</w:t>
      </w:r>
    </w:p>
    <w:p w14:paraId="052778EA" w14:textId="77777777" w:rsidR="009E5C93" w:rsidRPr="009E5C93" w:rsidRDefault="009E5C93" w:rsidP="009E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9E5C93">
        <w:rPr>
          <w:rFonts w:ascii="Lucida Console" w:hAnsi="Lucida Console" w:cs="Courier New"/>
          <w:color w:val="000000"/>
          <w:sz w:val="20"/>
          <w:szCs w:val="20"/>
          <w:bdr w:val="none" w:sz="0" w:space="0" w:color="auto" w:frame="1"/>
        </w:rPr>
        <w:t xml:space="preserve">   High school degree  4.25   1       361 3.2936 0.070318 . </w:t>
      </w:r>
    </w:p>
    <w:p w14:paraId="56565A29" w14:textId="77777777" w:rsidR="009E5C93" w:rsidRPr="009E5C93" w:rsidRDefault="009E5C93" w:rsidP="009E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9E5C93">
        <w:rPr>
          <w:rFonts w:ascii="Lucida Console" w:hAnsi="Lucida Console" w:cs="Courier New"/>
          <w:color w:val="000000"/>
          <w:sz w:val="20"/>
          <w:szCs w:val="20"/>
          <w:bdr w:val="none" w:sz="0" w:space="0" w:color="auto" w:frame="1"/>
        </w:rPr>
        <w:t xml:space="preserve">         Some college -0.85   1        14 0.1317 0.716827   </w:t>
      </w:r>
    </w:p>
    <w:p w14:paraId="49CDB6BA" w14:textId="77777777" w:rsidR="009E5C93" w:rsidRPr="009E5C93" w:rsidRDefault="009E5C93" w:rsidP="009E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9E5C93">
        <w:rPr>
          <w:rFonts w:ascii="Lucida Console" w:hAnsi="Lucida Console" w:cs="Courier New"/>
          <w:color w:val="000000"/>
          <w:sz w:val="20"/>
          <w:szCs w:val="20"/>
          <w:bdr w:val="none" w:sz="0" w:space="0" w:color="auto" w:frame="1"/>
        </w:rPr>
        <w:lastRenderedPageBreak/>
        <w:t xml:space="preserve">       College degree  4.35   1       378 3.4504 0.063989 . </w:t>
      </w:r>
    </w:p>
    <w:p w14:paraId="73E7E39F" w14:textId="77777777" w:rsidR="009E5C93" w:rsidRPr="009E5C93" w:rsidRDefault="009E5C93" w:rsidP="009E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9E5C93">
        <w:rPr>
          <w:rFonts w:ascii="Lucida Console" w:hAnsi="Lucida Console" w:cs="Courier New"/>
          <w:color w:val="000000"/>
          <w:sz w:val="20"/>
          <w:szCs w:val="20"/>
          <w:bdr w:val="none" w:sz="0" w:space="0" w:color="auto" w:frame="1"/>
        </w:rPr>
        <w:t xml:space="preserve">      Graduate school -3.10   1       192 1.7523 0.186359   </w:t>
      </w:r>
    </w:p>
    <w:p w14:paraId="221433BD" w14:textId="77777777" w:rsidR="009E5C93" w:rsidRPr="009E5C93" w:rsidRDefault="009E5C93" w:rsidP="009E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9E5C93">
        <w:rPr>
          <w:rFonts w:ascii="Lucida Console" w:hAnsi="Lucida Console" w:cs="Courier New"/>
          <w:color w:val="000000"/>
          <w:sz w:val="20"/>
          <w:szCs w:val="20"/>
          <w:bdr w:val="none" w:sz="0" w:space="0" w:color="auto" w:frame="1"/>
        </w:rPr>
        <w:t xml:space="preserve">Residuals                   390     42776                   </w:t>
      </w:r>
    </w:p>
    <w:p w14:paraId="7C119F91" w14:textId="77777777" w:rsidR="009E5C93" w:rsidRPr="009E5C93" w:rsidRDefault="009E5C93" w:rsidP="009E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bdr w:val="none" w:sz="0" w:space="0" w:color="auto" w:frame="1"/>
        </w:rPr>
      </w:pPr>
      <w:r w:rsidRPr="009E5C93">
        <w:rPr>
          <w:rFonts w:ascii="Lucida Console" w:hAnsi="Lucida Console" w:cs="Courier New"/>
          <w:color w:val="000000"/>
          <w:sz w:val="20"/>
          <w:szCs w:val="20"/>
          <w:bdr w:val="none" w:sz="0" w:space="0" w:color="auto" w:frame="1"/>
        </w:rPr>
        <w:t>---</w:t>
      </w:r>
    </w:p>
    <w:p w14:paraId="4B236992" w14:textId="77777777" w:rsidR="009E5C93" w:rsidRPr="009E5C93" w:rsidRDefault="009E5C93" w:rsidP="009E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20"/>
          <w:szCs w:val="20"/>
        </w:rPr>
      </w:pPr>
      <w:r w:rsidRPr="009E5C93">
        <w:rPr>
          <w:rFonts w:ascii="Lucida Console" w:hAnsi="Lucida Console" w:cs="Courier New"/>
          <w:color w:val="000000"/>
          <w:sz w:val="20"/>
          <w:szCs w:val="20"/>
          <w:bdr w:val="none" w:sz="0" w:space="0" w:color="auto" w:frame="1"/>
        </w:rPr>
        <w:t>Signif. codes:  0 ‘***’ 0.001 ‘**’ 0.01 ‘*’ 0.05 ‘.’ 0.1 ‘ ’ 1</w:t>
      </w:r>
    </w:p>
    <w:p w14:paraId="0931C6F5" w14:textId="77777777" w:rsidR="00AF0B91" w:rsidRPr="00E31E03" w:rsidRDefault="00AF0B91" w:rsidP="003861A9">
      <w:pPr>
        <w:pStyle w:val="EX2"/>
        <w:tabs>
          <w:tab w:val="num" w:pos="1080"/>
        </w:tabs>
        <w:spacing w:line="240" w:lineRule="auto"/>
        <w:ind w:left="1080" w:firstLine="0"/>
        <w:jc w:val="left"/>
        <w:rPr>
          <w:rFonts w:ascii="Times New Roman" w:hAnsi="Times New Roman"/>
          <w:sz w:val="24"/>
          <w:szCs w:val="24"/>
        </w:rPr>
      </w:pPr>
    </w:p>
    <w:p w14:paraId="38998433" w14:textId="77777777" w:rsidR="003861A9" w:rsidRDefault="003861A9" w:rsidP="00A310A1">
      <w:pPr>
        <w:pStyle w:val="EX2"/>
        <w:tabs>
          <w:tab w:val="num" w:pos="1080"/>
        </w:tabs>
        <w:spacing w:line="240" w:lineRule="auto"/>
        <w:ind w:left="1080" w:firstLine="0"/>
        <w:jc w:val="left"/>
        <w:rPr>
          <w:rFonts w:ascii="Times New Roman" w:hAnsi="Times New Roman"/>
          <w:sz w:val="24"/>
          <w:szCs w:val="24"/>
        </w:rPr>
      </w:pPr>
    </w:p>
    <w:p w14:paraId="1CF2C053" w14:textId="7351E96D" w:rsidR="003D0277" w:rsidRDefault="003D0277" w:rsidP="00A310A1">
      <w:pPr>
        <w:pStyle w:val="EX2"/>
        <w:tabs>
          <w:tab w:val="num" w:pos="1080"/>
        </w:tabs>
        <w:spacing w:line="240" w:lineRule="auto"/>
        <w:ind w:left="1080" w:firstLine="0"/>
        <w:jc w:val="left"/>
        <w:rPr>
          <w:rFonts w:ascii="Times New Roman" w:hAnsi="Times New Roman"/>
          <w:sz w:val="24"/>
          <w:szCs w:val="24"/>
        </w:rPr>
      </w:pPr>
    </w:p>
    <w:p w14:paraId="1F3F3F0F" w14:textId="77777777" w:rsidR="00202319" w:rsidRDefault="00202319" w:rsidP="00A310A1">
      <w:pPr>
        <w:pStyle w:val="EX2"/>
        <w:tabs>
          <w:tab w:val="num" w:pos="1080"/>
        </w:tabs>
        <w:spacing w:line="240" w:lineRule="auto"/>
        <w:ind w:left="1080" w:firstLine="0"/>
        <w:jc w:val="left"/>
        <w:rPr>
          <w:rFonts w:ascii="Times New Roman" w:hAnsi="Times New Roman"/>
          <w:sz w:val="24"/>
          <w:szCs w:val="24"/>
        </w:rPr>
      </w:pPr>
    </w:p>
    <w:p w14:paraId="0EC72F9B" w14:textId="77777777" w:rsidR="00A310A1" w:rsidRDefault="00A310A1" w:rsidP="00753868">
      <w:pPr>
        <w:autoSpaceDE w:val="0"/>
        <w:autoSpaceDN w:val="0"/>
        <w:adjustRightInd w:val="0"/>
        <w:rPr>
          <w:rFonts w:ascii="System" w:hAnsi="System"/>
        </w:rPr>
      </w:pPr>
    </w:p>
    <w:p w14:paraId="6276A032" w14:textId="66311C65" w:rsidR="00753868" w:rsidRPr="00E31E03" w:rsidRDefault="00753868" w:rsidP="00753868">
      <w:pPr>
        <w:pStyle w:val="EX2"/>
        <w:tabs>
          <w:tab w:val="num" w:pos="1080"/>
        </w:tabs>
        <w:spacing w:line="240" w:lineRule="auto"/>
        <w:ind w:left="1080" w:hanging="360"/>
        <w:jc w:val="left"/>
        <w:rPr>
          <w:rFonts w:ascii="Times New Roman" w:hAnsi="Times New Roman"/>
          <w:sz w:val="24"/>
          <w:szCs w:val="24"/>
        </w:rPr>
      </w:pPr>
      <w:r w:rsidRPr="00E31E03">
        <w:rPr>
          <w:rFonts w:ascii="Times New Roman" w:hAnsi="Times New Roman"/>
          <w:sz w:val="24"/>
          <w:szCs w:val="24"/>
        </w:rPr>
        <w:t>f)</w:t>
      </w:r>
      <w:r w:rsidRPr="00E31E03">
        <w:rPr>
          <w:rFonts w:ascii="Times New Roman" w:hAnsi="Times New Roman"/>
          <w:sz w:val="24"/>
          <w:szCs w:val="24"/>
        </w:rPr>
        <w:tab/>
        <w:t xml:space="preserve">According to the respective values of </w:t>
      </w:r>
      <w:r w:rsidRPr="00E31E03">
        <w:rPr>
          <w:rFonts w:ascii="Times New Roman" w:hAnsi="Times New Roman"/>
          <w:i/>
          <w:sz w:val="24"/>
          <w:szCs w:val="24"/>
        </w:rPr>
        <w:t>R</w:t>
      </w:r>
      <w:r w:rsidRPr="00E31E03">
        <w:rPr>
          <w:rFonts w:ascii="Times New Roman" w:hAnsi="Times New Roman"/>
          <w:i/>
          <w:sz w:val="24"/>
          <w:szCs w:val="24"/>
          <w:vertAlign w:val="superscript"/>
        </w:rPr>
        <w:t>2</w:t>
      </w:r>
      <w:r w:rsidRPr="00E31E03">
        <w:rPr>
          <w:rFonts w:ascii="Times New Roman" w:hAnsi="Times New Roman"/>
          <w:sz w:val="24"/>
          <w:szCs w:val="24"/>
        </w:rPr>
        <w:t xml:space="preserve">, approximately 3.29 percent </w:t>
      </w:r>
      <w:r w:rsidR="002277E5">
        <w:rPr>
          <w:rFonts w:ascii="Times New Roman" w:hAnsi="Times New Roman"/>
          <w:sz w:val="24"/>
          <w:szCs w:val="24"/>
        </w:rPr>
        <w:t>(</w:t>
      </w:r>
      <w:r w:rsidR="002277E5" w:rsidRPr="002277E5">
        <w:rPr>
          <w:rFonts w:ascii="Times New Roman" w:hAnsi="Times New Roman"/>
          <w:sz w:val="24"/>
          <w:szCs w:val="24"/>
        </w:rPr>
        <w:t>(1802/(1802+10158+15+42776))*100</w:t>
      </w:r>
      <w:r w:rsidR="002277E5">
        <w:rPr>
          <w:rFonts w:ascii="Times New Roman" w:hAnsi="Times New Roman"/>
          <w:sz w:val="24"/>
          <w:szCs w:val="24"/>
        </w:rPr>
        <w:t>)</w:t>
      </w:r>
      <w:r w:rsidRPr="00E31E03">
        <w:rPr>
          <w:rFonts w:ascii="Times New Roman" w:hAnsi="Times New Roman"/>
          <w:sz w:val="24"/>
          <w:szCs w:val="24"/>
        </w:rPr>
        <w:t>of work experience variance is explained by the interaction of gender and education level, and approximately 18.5</w:t>
      </w:r>
      <w:r w:rsidR="002277E5">
        <w:rPr>
          <w:rFonts w:ascii="Times New Roman" w:hAnsi="Times New Roman"/>
          <w:sz w:val="24"/>
          <w:szCs w:val="24"/>
        </w:rPr>
        <w:t>5</w:t>
      </w:r>
      <w:r w:rsidRPr="00E31E03">
        <w:rPr>
          <w:rFonts w:ascii="Times New Roman" w:hAnsi="Times New Roman"/>
          <w:sz w:val="24"/>
          <w:szCs w:val="24"/>
        </w:rPr>
        <w:t xml:space="preserve"> percent </w:t>
      </w:r>
      <w:r w:rsidR="002277E5">
        <w:rPr>
          <w:rFonts w:ascii="Times New Roman" w:hAnsi="Times New Roman"/>
          <w:sz w:val="24"/>
          <w:szCs w:val="24"/>
        </w:rPr>
        <w:t>(</w:t>
      </w:r>
      <w:r w:rsidR="002277E5" w:rsidRPr="002277E5">
        <w:rPr>
          <w:rFonts w:ascii="Times New Roman" w:hAnsi="Times New Roman"/>
          <w:sz w:val="24"/>
          <w:szCs w:val="24"/>
        </w:rPr>
        <w:t>(10158/(1802+10158+15+42776))*100</w:t>
      </w:r>
      <w:r w:rsidR="002277E5">
        <w:rPr>
          <w:rFonts w:ascii="Times New Roman" w:hAnsi="Times New Roman"/>
          <w:sz w:val="24"/>
          <w:szCs w:val="24"/>
        </w:rPr>
        <w:t>)</w:t>
      </w:r>
      <w:r w:rsidR="002277E5" w:rsidRPr="002277E5">
        <w:rPr>
          <w:rFonts w:ascii="Times New Roman" w:hAnsi="Times New Roman"/>
          <w:sz w:val="24"/>
          <w:szCs w:val="24"/>
        </w:rPr>
        <w:t xml:space="preserve"> </w:t>
      </w:r>
      <w:r w:rsidRPr="00E31E03">
        <w:rPr>
          <w:rFonts w:ascii="Times New Roman" w:hAnsi="Times New Roman"/>
          <w:sz w:val="24"/>
          <w:szCs w:val="24"/>
        </w:rPr>
        <w:t xml:space="preserve">((10158.26/54751.91) x 100) of work experience variance is explained by education level.  Collectively, both statistically significant effects account for approximately 21.84 percent of work variance.  </w:t>
      </w:r>
    </w:p>
    <w:p w14:paraId="7BEC8B2E" w14:textId="77777777" w:rsidR="00753868" w:rsidRPr="00E31E03" w:rsidRDefault="00753868" w:rsidP="00753868">
      <w:pPr>
        <w:pStyle w:val="EX2"/>
        <w:tabs>
          <w:tab w:val="num" w:pos="1080"/>
        </w:tabs>
        <w:spacing w:line="240" w:lineRule="auto"/>
        <w:ind w:left="1080" w:hanging="360"/>
        <w:jc w:val="left"/>
        <w:rPr>
          <w:rFonts w:ascii="Times New Roman" w:hAnsi="Times New Roman"/>
          <w:sz w:val="24"/>
          <w:szCs w:val="24"/>
        </w:rPr>
      </w:pPr>
    </w:p>
    <w:p w14:paraId="3CA46EEE" w14:textId="7FF9EC79" w:rsidR="00D7239C" w:rsidRDefault="008C7F7C">
      <w:pPr>
        <w:pStyle w:val="Default"/>
        <w:numPr>
          <w:ilvl w:val="1"/>
          <w:numId w:val="13"/>
        </w:numPr>
        <w:ind w:left="720" w:hanging="720"/>
        <w:rPr>
          <w:rFonts w:ascii="Times New Roman" w:hAnsi="Times New Roman" w:cs="Times New Roman"/>
          <w:color w:val="auto"/>
        </w:rPr>
      </w:pPr>
      <w:commentRangeStart w:id="0"/>
      <w:commentRangeEnd w:id="0"/>
      <w:r>
        <w:rPr>
          <w:rStyle w:val="CommentReference"/>
          <w:rFonts w:ascii="Times New Roman" w:eastAsia="Times New Roman" w:hAnsi="Times New Roman" w:cs="Times New Roman"/>
          <w:color w:val="auto"/>
          <w:lang w:eastAsia="en-US"/>
        </w:rPr>
        <w:commentReference w:id="0"/>
      </w:r>
      <w:r w:rsidR="00EF1215">
        <w:rPr>
          <w:rFonts w:ascii="Times New Roman" w:hAnsi="Times New Roman" w:cs="Times New Roman"/>
          <w:color w:val="auto"/>
        </w:rPr>
        <w:t xml:space="preserve">We create a dataset called newdata by entering data for the three variables with the </w:t>
      </w:r>
      <w:r w:rsidR="001E3DB4" w:rsidRPr="009A57C4">
        <w:rPr>
          <w:rFonts w:ascii="Times New Roman" w:hAnsi="Times New Roman" w:cs="Times New Roman"/>
          <w:b/>
          <w:color w:val="auto"/>
        </w:rPr>
        <w:t>data.frame</w:t>
      </w:r>
      <w:r w:rsidR="001E3DB4">
        <w:rPr>
          <w:rFonts w:ascii="Times New Roman" w:hAnsi="Times New Roman" w:cs="Times New Roman"/>
          <w:color w:val="auto"/>
        </w:rPr>
        <w:t xml:space="preserve"> function</w:t>
      </w:r>
      <w:r w:rsidR="00EF1215">
        <w:rPr>
          <w:rFonts w:ascii="Times New Roman" w:hAnsi="Times New Roman" w:cs="Times New Roman"/>
          <w:color w:val="auto"/>
        </w:rPr>
        <w:t>.</w:t>
      </w:r>
    </w:p>
    <w:p w14:paraId="10034F08" w14:textId="62E61A62" w:rsidR="00EF1215" w:rsidRDefault="00EF1215" w:rsidP="001E3DB4">
      <w:pPr>
        <w:pStyle w:val="Default"/>
        <w:ind w:left="720"/>
        <w:rPr>
          <w:rFonts w:ascii="Times New Roman" w:hAnsi="Times New Roman" w:cs="Times New Roman"/>
          <w:b/>
          <w:color w:val="auto"/>
        </w:rPr>
      </w:pPr>
    </w:p>
    <w:p w14:paraId="096B9ECD" w14:textId="77777777" w:rsidR="00055C99"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del w:id="1" w:author="Daphna Harel" w:date="2019-04-09T11:26:00Z">
        <w:r w:rsidRPr="00055C99" w:rsidDel="009A57C4">
          <w:rPr>
            <w:rFonts w:ascii="Lucida Console" w:hAnsi="Lucida Console" w:cs="Courier New"/>
            <w:color w:val="0000FF"/>
            <w:sz w:val="20"/>
            <w:szCs w:val="20"/>
          </w:rPr>
          <w:delText>&gt;</w:delText>
        </w:r>
        <w:bookmarkStart w:id="2" w:name="_GoBack"/>
        <w:bookmarkEnd w:id="2"/>
        <w:r w:rsidRPr="00055C99" w:rsidDel="009A57C4">
          <w:rPr>
            <w:rFonts w:ascii="Lucida Console" w:hAnsi="Lucida Console" w:cs="Courier New"/>
            <w:color w:val="0000FF"/>
            <w:sz w:val="20"/>
            <w:szCs w:val="20"/>
          </w:rPr>
          <w:delText xml:space="preserve"> </w:delText>
        </w:r>
      </w:del>
      <w:r w:rsidRPr="00055C99">
        <w:rPr>
          <w:rFonts w:ascii="Lucida Console" w:hAnsi="Lucida Console" w:cs="Courier New"/>
          <w:color w:val="0000FF"/>
          <w:sz w:val="20"/>
          <w:szCs w:val="20"/>
        </w:rPr>
        <w:t>newdata = data.frame(Time=c("morning","morning","morning","morning",</w:t>
      </w:r>
    </w:p>
    <w:p w14:paraId="3D85BE3E" w14:textId="77777777" w:rsidR="00055C99"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055C99">
        <w:rPr>
          <w:rFonts w:ascii="Lucida Console" w:hAnsi="Lucida Console" w:cs="Courier New"/>
          <w:color w:val="0000FF"/>
          <w:sz w:val="20"/>
          <w:szCs w:val="20"/>
        </w:rPr>
        <w:t>"morning","morning","morning","morning","morning","morning","morning",</w:t>
      </w:r>
    </w:p>
    <w:p w14:paraId="17C9CA03" w14:textId="77777777" w:rsidR="00055C99"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055C99">
        <w:rPr>
          <w:rFonts w:ascii="Lucida Console" w:hAnsi="Lucida Console" w:cs="Courier New"/>
          <w:color w:val="0000FF"/>
          <w:sz w:val="20"/>
          <w:szCs w:val="20"/>
        </w:rPr>
        <w:t>"morning","morning","morning","morning","morning","morning","morning",</w:t>
      </w:r>
    </w:p>
    <w:p w14:paraId="52147A90" w14:textId="77777777" w:rsidR="00055C99"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055C99">
        <w:rPr>
          <w:rFonts w:ascii="Lucida Console" w:hAnsi="Lucida Console" w:cs="Courier New"/>
          <w:color w:val="0000FF"/>
          <w:sz w:val="20"/>
          <w:szCs w:val="20"/>
        </w:rPr>
        <w:t>"morning","morning","afternoon","afternoon","afternoon","afternoon",</w:t>
      </w:r>
    </w:p>
    <w:p w14:paraId="69A05923" w14:textId="77777777" w:rsidR="00055C99"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055C99">
        <w:rPr>
          <w:rFonts w:ascii="Lucida Console" w:hAnsi="Lucida Console" w:cs="Courier New"/>
          <w:color w:val="0000FF"/>
          <w:sz w:val="20"/>
          <w:szCs w:val="20"/>
        </w:rPr>
        <w:t>"afternoon","afternoon","afternoon","afternoon","afternoon","afternoon",</w:t>
      </w:r>
    </w:p>
    <w:p w14:paraId="442DF68F" w14:textId="77777777" w:rsidR="00055C99"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055C99">
        <w:rPr>
          <w:rFonts w:ascii="Lucida Console" w:hAnsi="Lucida Console" w:cs="Courier New"/>
          <w:color w:val="0000FF"/>
          <w:sz w:val="20"/>
          <w:szCs w:val="20"/>
        </w:rPr>
        <w:t>"afternoon","afternoon","afternoon","afternoon","afternoon","afternoon",</w:t>
      </w:r>
    </w:p>
    <w:p w14:paraId="472E9B7C" w14:textId="4B457F35" w:rsidR="00055C99" w:rsidRPr="00055C99"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055C99">
        <w:rPr>
          <w:rFonts w:ascii="Lucida Console" w:hAnsi="Lucida Console" w:cs="Courier New"/>
          <w:color w:val="0000FF"/>
          <w:sz w:val="20"/>
          <w:szCs w:val="20"/>
        </w:rPr>
        <w:t>"afternoon","afternoon","afternoon","afternoon"),</w:t>
      </w:r>
    </w:p>
    <w:p w14:paraId="241971B0" w14:textId="77777777" w:rsidR="00055C99"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Pr>
          <w:rFonts w:ascii="Lucida Console" w:hAnsi="Lucida Console" w:cs="Courier New"/>
          <w:color w:val="0000FF"/>
          <w:sz w:val="20"/>
          <w:szCs w:val="20"/>
        </w:rPr>
        <w:t xml:space="preserve"> </w:t>
      </w:r>
      <w:r w:rsidRPr="00055C99">
        <w:rPr>
          <w:rFonts w:ascii="Lucida Console" w:hAnsi="Lucida Console" w:cs="Courier New"/>
          <w:color w:val="0000FF"/>
          <w:sz w:val="20"/>
          <w:szCs w:val="20"/>
        </w:rPr>
        <w:t xml:space="preserve">                    Year=c("freshman","freshman","freshman","freshman",</w:t>
      </w:r>
    </w:p>
    <w:p w14:paraId="36F7181E" w14:textId="77777777" w:rsidR="00055C99"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055C99">
        <w:rPr>
          <w:rFonts w:ascii="Lucida Console" w:hAnsi="Lucida Console" w:cs="Courier New"/>
          <w:color w:val="0000FF"/>
          <w:sz w:val="20"/>
          <w:szCs w:val="20"/>
        </w:rPr>
        <w:t>"freshman","sophomore","sophomore","sophomore","sophomore","sophomore",</w:t>
      </w:r>
    </w:p>
    <w:p w14:paraId="4BABEB5B" w14:textId="77777777" w:rsidR="00055C99"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055C99">
        <w:rPr>
          <w:rFonts w:ascii="Lucida Console" w:hAnsi="Lucida Console" w:cs="Courier New"/>
          <w:color w:val="0000FF"/>
          <w:sz w:val="20"/>
          <w:szCs w:val="20"/>
        </w:rPr>
        <w:t>"junior","junior","junior","junior","junior","senior","senior","senior",</w:t>
      </w:r>
    </w:p>
    <w:p w14:paraId="7E8C7B25" w14:textId="77777777" w:rsidR="00055C99"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055C99">
        <w:rPr>
          <w:rFonts w:ascii="Lucida Console" w:hAnsi="Lucida Console" w:cs="Courier New"/>
          <w:color w:val="0000FF"/>
          <w:sz w:val="20"/>
          <w:szCs w:val="20"/>
        </w:rPr>
        <w:t>"senior","senior","freshman","freshman","freshman","freshman","freshman",</w:t>
      </w:r>
    </w:p>
    <w:p w14:paraId="26C2C119" w14:textId="77777777" w:rsidR="00055C99"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055C99">
        <w:rPr>
          <w:rFonts w:ascii="Lucida Console" w:hAnsi="Lucida Console" w:cs="Courier New"/>
          <w:color w:val="0000FF"/>
          <w:sz w:val="20"/>
          <w:szCs w:val="20"/>
        </w:rPr>
        <w:t>"sophomore","sophomore","sophomore","sophomore","sophomore","junior",</w:t>
      </w:r>
    </w:p>
    <w:p w14:paraId="58737671" w14:textId="77777777" w:rsidR="00055C99"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055C99">
        <w:rPr>
          <w:rFonts w:ascii="Lucida Console" w:hAnsi="Lucida Console" w:cs="Courier New"/>
          <w:color w:val="0000FF"/>
          <w:sz w:val="20"/>
          <w:szCs w:val="20"/>
        </w:rPr>
        <w:t>"junior","junior","junior","junior","senior","senior","senior","senior",</w:t>
      </w:r>
    </w:p>
    <w:p w14:paraId="7903D9B5" w14:textId="2764934B" w:rsidR="00055C99" w:rsidRPr="00055C99"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sidRPr="00055C99">
        <w:rPr>
          <w:rFonts w:ascii="Lucida Console" w:hAnsi="Lucida Console" w:cs="Courier New"/>
          <w:color w:val="0000FF"/>
          <w:sz w:val="20"/>
          <w:szCs w:val="20"/>
        </w:rPr>
        <w:t>"senior"),</w:t>
      </w:r>
    </w:p>
    <w:p w14:paraId="2C8EE7C0" w14:textId="01152EFE" w:rsidR="00055C99" w:rsidRPr="009A57C4" w:rsidRDefault="00055C99" w:rsidP="0005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20"/>
          <w:szCs w:val="20"/>
        </w:rPr>
      </w:pPr>
      <w:r>
        <w:rPr>
          <w:rFonts w:ascii="Lucida Console" w:hAnsi="Lucida Console" w:cs="Courier New"/>
          <w:color w:val="0000FF"/>
          <w:sz w:val="20"/>
          <w:szCs w:val="20"/>
        </w:rPr>
        <w:t xml:space="preserve"> </w:t>
      </w:r>
      <w:r w:rsidRPr="00055C99">
        <w:rPr>
          <w:rFonts w:ascii="Lucida Console" w:hAnsi="Lucida Console" w:cs="Courier New"/>
          <w:color w:val="0000FF"/>
          <w:sz w:val="20"/>
          <w:szCs w:val="20"/>
        </w:rPr>
        <w:t xml:space="preserve">                    Score=c(80,80,75,70,70,85,80,80,83,82,93,90,89,87,87,100,98,95,93,90,70,70,65,60,60,75,71,70,69,65,85,84,80,73,72,88,83,80,79,75))</w:t>
      </w:r>
    </w:p>
    <w:p w14:paraId="308F09D4" w14:textId="77777777" w:rsidR="00055C99" w:rsidRDefault="00055C99" w:rsidP="001E3DB4">
      <w:pPr>
        <w:pStyle w:val="Default"/>
        <w:ind w:left="720"/>
        <w:rPr>
          <w:rFonts w:ascii="Times New Roman" w:hAnsi="Times New Roman" w:cs="Times New Roman"/>
          <w:b/>
          <w:color w:val="auto"/>
        </w:rPr>
      </w:pPr>
    </w:p>
    <w:p w14:paraId="4B283802" w14:textId="2E3359C8" w:rsidR="001E3DB4" w:rsidRPr="009A57C4" w:rsidRDefault="001E3DB4"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FF"/>
          <w:sz w:val="20"/>
          <w:szCs w:val="20"/>
        </w:rPr>
      </w:pPr>
    </w:p>
    <w:p w14:paraId="7F13D2A0" w14:textId="242A51E2" w:rsidR="001E3DB4" w:rsidRDefault="00EF1215" w:rsidP="001E3DB4">
      <w:pPr>
        <w:pStyle w:val="BodyText"/>
        <w:numPr>
          <w:ilvl w:val="0"/>
          <w:numId w:val="8"/>
        </w:numPr>
        <w:spacing w:after="0"/>
      </w:pPr>
      <w:r>
        <w:t xml:space="preserve">We use the </w:t>
      </w:r>
      <w:r w:rsidRPr="009A57C4">
        <w:rPr>
          <w:b/>
        </w:rPr>
        <w:t>aggregate</w:t>
      </w:r>
      <w:r>
        <w:t xml:space="preserve"> function to produce cell and marginal means and standard deviations.</w:t>
      </w:r>
    </w:p>
    <w:p w14:paraId="0CC23743"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FF"/>
          <w:sz w:val="20"/>
          <w:szCs w:val="20"/>
        </w:rPr>
      </w:pPr>
      <w:r w:rsidRPr="009A57C4">
        <w:rPr>
          <w:rFonts w:ascii="Lucida Console" w:hAnsi="Lucida Console" w:cs="Courier New"/>
          <w:color w:val="0000FF"/>
          <w:sz w:val="20"/>
          <w:szCs w:val="20"/>
        </w:rPr>
        <w:t>&gt; # Cell mean and standard deviations</w:t>
      </w:r>
    </w:p>
    <w:p w14:paraId="11CEC1BD"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FF"/>
          <w:sz w:val="20"/>
          <w:szCs w:val="20"/>
        </w:rPr>
      </w:pPr>
      <w:r w:rsidRPr="009A57C4">
        <w:rPr>
          <w:rFonts w:ascii="Lucida Console" w:hAnsi="Lucida Console" w:cs="Courier New"/>
          <w:color w:val="0000FF"/>
          <w:sz w:val="20"/>
          <w:szCs w:val="20"/>
        </w:rPr>
        <w:t>&gt; aggregate(newdata$Score ~ newdata$Time + newdata$Year, FUN=mean)</w:t>
      </w:r>
    </w:p>
    <w:p w14:paraId="43EB17B6"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 xml:space="preserve">  newdata$Time newdata$Year newdata$Score</w:t>
      </w:r>
    </w:p>
    <w:p w14:paraId="2CF96B1C"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1    afternoon     freshman          65.0</w:t>
      </w:r>
    </w:p>
    <w:p w14:paraId="778EE5FD"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2      morning     freshman          75.0</w:t>
      </w:r>
    </w:p>
    <w:p w14:paraId="401A0C6D"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3    afternoon       junior          78.8</w:t>
      </w:r>
    </w:p>
    <w:p w14:paraId="425B92A1"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4      morning       junior          89.2</w:t>
      </w:r>
    </w:p>
    <w:p w14:paraId="4E150CF2"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5    afternoon       senior          81.0</w:t>
      </w:r>
    </w:p>
    <w:p w14:paraId="189E6D51"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6      morning       senior          95.2</w:t>
      </w:r>
    </w:p>
    <w:p w14:paraId="10D48842"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7    afternoon    sophomore          70.0</w:t>
      </w:r>
    </w:p>
    <w:p w14:paraId="447BF88F"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8      morning    sophomore          82.0</w:t>
      </w:r>
    </w:p>
    <w:p w14:paraId="62FB62B5"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FF"/>
          <w:sz w:val="20"/>
          <w:szCs w:val="20"/>
        </w:rPr>
      </w:pPr>
      <w:r w:rsidRPr="009A57C4">
        <w:rPr>
          <w:rFonts w:ascii="Lucida Console" w:hAnsi="Lucida Console" w:cs="Courier New"/>
          <w:color w:val="0000FF"/>
          <w:sz w:val="20"/>
          <w:szCs w:val="20"/>
        </w:rPr>
        <w:t>&gt; aggregate(newdata$Score ~ newdata$Time + newdata$Year, FUN=sd)</w:t>
      </w:r>
    </w:p>
    <w:p w14:paraId="6106B502"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 xml:space="preserve">  newdata$Time newdata$Year newdata$Score</w:t>
      </w:r>
    </w:p>
    <w:p w14:paraId="595B0636"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1    afternoon     freshman      5.000000</w:t>
      </w:r>
    </w:p>
    <w:p w14:paraId="140A2275"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2      morning     freshman      5.000000</w:t>
      </w:r>
    </w:p>
    <w:p w14:paraId="63D89800"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3    afternoon       junior      6.058052</w:t>
      </w:r>
    </w:p>
    <w:p w14:paraId="074C2C5E"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4      morning       junior      2.489980</w:t>
      </w:r>
    </w:p>
    <w:p w14:paraId="104EC900"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lastRenderedPageBreak/>
        <w:t>5    afternoon       senior      4.847680</w:t>
      </w:r>
    </w:p>
    <w:p w14:paraId="3981B6FA"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6      morning       senior      3.962323</w:t>
      </w:r>
    </w:p>
    <w:p w14:paraId="40557494"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7    afternoon    sophomore      3.605551</w:t>
      </w:r>
    </w:p>
    <w:p w14:paraId="296630DA"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8      morning    sophomore      2.121320</w:t>
      </w:r>
    </w:p>
    <w:p w14:paraId="506CE1ED"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FF"/>
          <w:sz w:val="20"/>
          <w:szCs w:val="20"/>
        </w:rPr>
      </w:pPr>
      <w:r w:rsidRPr="009A57C4">
        <w:rPr>
          <w:rFonts w:ascii="Lucida Console" w:hAnsi="Lucida Console" w:cs="Courier New"/>
          <w:color w:val="0000FF"/>
          <w:sz w:val="20"/>
          <w:szCs w:val="20"/>
        </w:rPr>
        <w:t xml:space="preserve">&gt; </w:t>
      </w:r>
    </w:p>
    <w:p w14:paraId="7C242CEB"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FF"/>
          <w:sz w:val="20"/>
          <w:szCs w:val="20"/>
        </w:rPr>
      </w:pPr>
      <w:r w:rsidRPr="009A57C4">
        <w:rPr>
          <w:rFonts w:ascii="Lucida Console" w:hAnsi="Lucida Console" w:cs="Courier New"/>
          <w:color w:val="0000FF"/>
          <w:sz w:val="20"/>
          <w:szCs w:val="20"/>
        </w:rPr>
        <w:t>&gt; # Marginal means and standard deviations for Time</w:t>
      </w:r>
    </w:p>
    <w:p w14:paraId="12DC1BD3"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FF"/>
          <w:sz w:val="20"/>
          <w:szCs w:val="20"/>
        </w:rPr>
      </w:pPr>
      <w:r w:rsidRPr="009A57C4">
        <w:rPr>
          <w:rFonts w:ascii="Lucida Console" w:hAnsi="Lucida Console" w:cs="Courier New"/>
          <w:color w:val="0000FF"/>
          <w:sz w:val="20"/>
          <w:szCs w:val="20"/>
        </w:rPr>
        <w:t>&gt; aggregate(newdata$Score ~ newdata$Time, FUN=mean)</w:t>
      </w:r>
    </w:p>
    <w:p w14:paraId="21242939"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 xml:space="preserve">  newdata$Time newdata$Score</w:t>
      </w:r>
    </w:p>
    <w:p w14:paraId="034E32B2"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1    afternoon         73.70</w:t>
      </w:r>
    </w:p>
    <w:p w14:paraId="69FB98F9"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2      morning         85.35</w:t>
      </w:r>
    </w:p>
    <w:p w14:paraId="74287F25"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FF"/>
          <w:sz w:val="20"/>
          <w:szCs w:val="20"/>
        </w:rPr>
      </w:pPr>
      <w:r w:rsidRPr="009A57C4">
        <w:rPr>
          <w:rFonts w:ascii="Lucida Console" w:hAnsi="Lucida Console" w:cs="Courier New"/>
          <w:color w:val="0000FF"/>
          <w:sz w:val="20"/>
          <w:szCs w:val="20"/>
        </w:rPr>
        <w:t>&gt; aggregate(newdata$Score ~ newdata$Time, FUN=sd)</w:t>
      </w:r>
    </w:p>
    <w:p w14:paraId="50A2947E"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 xml:space="preserve">  newdata$Time newdata$Score</w:t>
      </w:r>
    </w:p>
    <w:p w14:paraId="08278EE7"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1    afternoon      8.066174</w:t>
      </w:r>
    </w:p>
    <w:p w14:paraId="70A1E152"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2      morning      8.449696</w:t>
      </w:r>
    </w:p>
    <w:p w14:paraId="0D4E09D8"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FF"/>
          <w:sz w:val="20"/>
          <w:szCs w:val="20"/>
        </w:rPr>
      </w:pPr>
      <w:r w:rsidRPr="009A57C4">
        <w:rPr>
          <w:rFonts w:ascii="Lucida Console" w:hAnsi="Lucida Console" w:cs="Courier New"/>
          <w:color w:val="0000FF"/>
          <w:sz w:val="20"/>
          <w:szCs w:val="20"/>
        </w:rPr>
        <w:t xml:space="preserve">&gt; </w:t>
      </w:r>
    </w:p>
    <w:p w14:paraId="05DC4B1C"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FF"/>
          <w:sz w:val="20"/>
          <w:szCs w:val="20"/>
        </w:rPr>
      </w:pPr>
      <w:r w:rsidRPr="009A57C4">
        <w:rPr>
          <w:rFonts w:ascii="Lucida Console" w:hAnsi="Lucida Console" w:cs="Courier New"/>
          <w:color w:val="0000FF"/>
          <w:sz w:val="20"/>
          <w:szCs w:val="20"/>
        </w:rPr>
        <w:t>&gt; # Marginal means and standard deviations for Year</w:t>
      </w:r>
    </w:p>
    <w:p w14:paraId="6F3A2804"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FF"/>
          <w:sz w:val="20"/>
          <w:szCs w:val="20"/>
        </w:rPr>
      </w:pPr>
      <w:r w:rsidRPr="009A57C4">
        <w:rPr>
          <w:rFonts w:ascii="Lucida Console" w:hAnsi="Lucida Console" w:cs="Courier New"/>
          <w:color w:val="0000FF"/>
          <w:sz w:val="20"/>
          <w:szCs w:val="20"/>
        </w:rPr>
        <w:t>&gt; aggregate(newdata$Score ~ newdata$Year, FUN=mean)</w:t>
      </w:r>
    </w:p>
    <w:p w14:paraId="251E2029"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 xml:space="preserve">  newdata$Year newdata$Score</w:t>
      </w:r>
    </w:p>
    <w:p w14:paraId="0FC47E5E"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1     freshman          70.0</w:t>
      </w:r>
    </w:p>
    <w:p w14:paraId="00309BD7"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2       junior          84.0</w:t>
      </w:r>
    </w:p>
    <w:p w14:paraId="63D749B7"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3       senior          88.1</w:t>
      </w:r>
    </w:p>
    <w:p w14:paraId="5533DDAD"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4    sophomore          76.0</w:t>
      </w:r>
    </w:p>
    <w:p w14:paraId="41CC292A"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FF"/>
          <w:sz w:val="20"/>
          <w:szCs w:val="20"/>
        </w:rPr>
      </w:pPr>
      <w:r w:rsidRPr="009A57C4">
        <w:rPr>
          <w:rFonts w:ascii="Lucida Console" w:hAnsi="Lucida Console" w:cs="Courier New"/>
          <w:color w:val="0000FF"/>
          <w:sz w:val="20"/>
          <w:szCs w:val="20"/>
        </w:rPr>
        <w:t>&gt; aggregate(newdata$Score ~ newdata$Year, FUN=sd)</w:t>
      </w:r>
    </w:p>
    <w:p w14:paraId="5053F8A3"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 xml:space="preserve">  newdata$Year newdata$Score</w:t>
      </w:r>
    </w:p>
    <w:p w14:paraId="407670E3"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1     freshman      7.071068</w:t>
      </w:r>
    </w:p>
    <w:p w14:paraId="1AD58EFB"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2       junior      7.007932</w:t>
      </w:r>
    </w:p>
    <w:p w14:paraId="0DDAF6D9"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bdr w:val="none" w:sz="0" w:space="0" w:color="auto" w:frame="1"/>
        </w:rPr>
      </w:pPr>
      <w:r w:rsidRPr="009A57C4">
        <w:rPr>
          <w:rFonts w:ascii="Lucida Console" w:hAnsi="Lucida Console" w:cs="Courier New"/>
          <w:color w:val="000000"/>
          <w:sz w:val="20"/>
          <w:szCs w:val="20"/>
          <w:bdr w:val="none" w:sz="0" w:space="0" w:color="auto" w:frame="1"/>
        </w:rPr>
        <w:t>3       senior      8.569325</w:t>
      </w:r>
    </w:p>
    <w:p w14:paraId="243C9722" w14:textId="77777777" w:rsidR="002F5811" w:rsidRPr="009A57C4" w:rsidRDefault="002F5811"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720"/>
        <w:rPr>
          <w:rFonts w:ascii="Lucida Console" w:hAnsi="Lucida Console" w:cs="Courier New"/>
          <w:color w:val="000000"/>
          <w:sz w:val="20"/>
          <w:szCs w:val="20"/>
        </w:rPr>
      </w:pPr>
      <w:r w:rsidRPr="009A57C4">
        <w:rPr>
          <w:rFonts w:ascii="Lucida Console" w:hAnsi="Lucida Console" w:cs="Courier New"/>
          <w:color w:val="000000"/>
          <w:sz w:val="20"/>
          <w:szCs w:val="20"/>
          <w:bdr w:val="none" w:sz="0" w:space="0" w:color="auto" w:frame="1"/>
        </w:rPr>
        <w:t>4    sophomore      6.912147</w:t>
      </w:r>
    </w:p>
    <w:p w14:paraId="629165B7" w14:textId="77777777" w:rsidR="00EF1215" w:rsidRDefault="00EF1215" w:rsidP="009A57C4">
      <w:pPr>
        <w:pStyle w:val="0612InTextTBody"/>
        <w:ind w:left="720" w:firstLine="0"/>
        <w:rPr>
          <w:rFonts w:ascii="Times New Roman" w:hAnsi="Times New Roman"/>
          <w:b/>
          <w:sz w:val="24"/>
          <w:szCs w:val="24"/>
        </w:rPr>
      </w:pPr>
    </w:p>
    <w:p w14:paraId="7DF15262" w14:textId="101B800A" w:rsidR="00381183" w:rsidRDefault="00381183" w:rsidP="00381183">
      <w:pPr>
        <w:pStyle w:val="BodyText"/>
        <w:spacing w:after="0"/>
        <w:ind w:left="1080"/>
      </w:pPr>
    </w:p>
    <w:p w14:paraId="2DF266A0" w14:textId="0ED51627" w:rsidR="007A0270" w:rsidRDefault="007A0270" w:rsidP="00753868">
      <w:pPr>
        <w:pStyle w:val="BodyText"/>
        <w:numPr>
          <w:ilvl w:val="0"/>
          <w:numId w:val="8"/>
        </w:numPr>
        <w:spacing w:after="0"/>
      </w:pPr>
      <w:commentRangeStart w:id="3"/>
      <w:r>
        <w:t>Evaluate</w:t>
      </w:r>
      <w:commentRangeEnd w:id="3"/>
      <w:r w:rsidR="00D13CF2">
        <w:rPr>
          <w:rStyle w:val="CommentReference"/>
          <w:rFonts w:eastAsia="Times New Roman"/>
          <w:lang w:eastAsia="en-US"/>
        </w:rPr>
        <w:commentReference w:id="3"/>
      </w:r>
      <w:r>
        <w:t xml:space="preserve"> the tenability of assumptions</w:t>
      </w:r>
      <w:r w:rsidR="00381183">
        <w:t xml:space="preserve"> using the following </w:t>
      </w:r>
      <w:r w:rsidR="00207F66">
        <w:t>R code</w:t>
      </w:r>
      <w:r w:rsidR="00381183">
        <w:t>:</w:t>
      </w:r>
    </w:p>
    <w:p w14:paraId="4757C6B1" w14:textId="36A8DFEC" w:rsidR="00381183" w:rsidRDefault="00381183" w:rsidP="00381183">
      <w:pPr>
        <w:pStyle w:val="BodyText"/>
        <w:spacing w:after="0"/>
        <w:ind w:left="1080"/>
      </w:pPr>
      <w:r>
        <w:t xml:space="preserve">The skewness </w:t>
      </w:r>
      <w:r w:rsidR="00207F66">
        <w:t>statistics</w:t>
      </w:r>
      <w:r>
        <w:t xml:space="preserve"> were calculated using the</w:t>
      </w:r>
      <w:r w:rsidR="00D13CF2">
        <w:t xml:space="preserve"> </w:t>
      </w:r>
      <w:r w:rsidR="00D13CF2" w:rsidRPr="009A57C4">
        <w:rPr>
          <w:b/>
        </w:rPr>
        <w:t>skew</w:t>
      </w:r>
      <w:r w:rsidR="00D13CF2">
        <w:t xml:space="preserve">, </w:t>
      </w:r>
      <w:r w:rsidR="00D13CF2" w:rsidRPr="009A57C4">
        <w:rPr>
          <w:b/>
        </w:rPr>
        <w:t>se.skew</w:t>
      </w:r>
      <w:r w:rsidR="00D13CF2">
        <w:t xml:space="preserve"> and </w:t>
      </w:r>
      <w:r w:rsidR="00D13CF2" w:rsidRPr="009A57C4">
        <w:rPr>
          <w:b/>
        </w:rPr>
        <w:t>skew.ratio</w:t>
      </w:r>
      <w:r w:rsidR="00D13CF2">
        <w:t xml:space="preserve"> functions</w:t>
      </w:r>
      <w:r w:rsidR="00A64066">
        <w:t>, output below</w:t>
      </w:r>
      <w:r w:rsidR="00D13CF2">
        <w:t>.</w:t>
      </w:r>
      <w:r>
        <w:t xml:space="preserve"> </w:t>
      </w:r>
      <w:r w:rsidR="00053385">
        <w:t xml:space="preserve">  </w:t>
      </w:r>
    </w:p>
    <w:p w14:paraId="0698CA82" w14:textId="2E9D8A69" w:rsidR="00207F66" w:rsidRDefault="00207F66" w:rsidP="00381183">
      <w:pPr>
        <w:pStyle w:val="BodyText"/>
        <w:spacing w:after="0"/>
        <w:ind w:left="1080"/>
      </w:pPr>
    </w:p>
    <w:p w14:paraId="1090E8A3"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skew(newdata$Score[newdata$Year=="freshman" &amp; newdata$Time=="morning"])</w:t>
      </w:r>
    </w:p>
    <w:p w14:paraId="22397C53"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w:t>
      </w:r>
    </w:p>
    <w:p w14:paraId="12633E18"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se.skew(newdata$Score[newdata$Year=="freshman" &amp; newdata$Time=="morning"])</w:t>
      </w:r>
    </w:p>
    <w:p w14:paraId="0451CC34"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0.9128709</w:t>
      </w:r>
    </w:p>
    <w:p w14:paraId="5113A42E"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skew.ratio(newdata$Score[newdata$Year=="freshman" &amp; newdata$Time=="morning"])</w:t>
      </w:r>
    </w:p>
    <w:p w14:paraId="798E68E0"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w:t>
      </w:r>
    </w:p>
    <w:p w14:paraId="675A565A"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w:t>
      </w:r>
    </w:p>
    <w:p w14:paraId="0FAFBA00"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skew(newdata$Score[newdata$Year=="sophomore" &amp; newdata$Time=="morning"])</w:t>
      </w:r>
    </w:p>
    <w:p w14:paraId="637F5CC7"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0.3513642</w:t>
      </w:r>
    </w:p>
    <w:p w14:paraId="281722C6"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se.skew(newdata$Score[newdata$Year=="sophomore" &amp; newdata$Time=="morning"])</w:t>
      </w:r>
    </w:p>
    <w:p w14:paraId="1A9DCFA9"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0.9128709</w:t>
      </w:r>
    </w:p>
    <w:p w14:paraId="3334560B"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skew.ratio(newdata$Score[newdata$Year=="sophomore" &amp; newdata$Time=="morning"])</w:t>
      </w:r>
    </w:p>
    <w:p w14:paraId="79D5C10E"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0.3849002</w:t>
      </w:r>
    </w:p>
    <w:p w14:paraId="185C26DB"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w:t>
      </w:r>
    </w:p>
    <w:p w14:paraId="224B6146"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skew(newdata$Score[newdata$Year=="junior" &amp; newdata$Time=="morning"])</w:t>
      </w:r>
    </w:p>
    <w:p w14:paraId="40DF795F"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0.6170311</w:t>
      </w:r>
    </w:p>
    <w:p w14:paraId="583FFB2A"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se.skew(newdata$Score[newdata$Year=="junior" &amp; newdata$Time=="morning"])</w:t>
      </w:r>
    </w:p>
    <w:p w14:paraId="2993694E"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0.9128709</w:t>
      </w:r>
    </w:p>
    <w:p w14:paraId="173B9028"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skew.ratio(newdata$Score[newdata$Year=="junior" &amp; newdata$Time=="morning"])</w:t>
      </w:r>
    </w:p>
    <w:p w14:paraId="6316188F"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0.6759237</w:t>
      </w:r>
    </w:p>
    <w:p w14:paraId="61B91178"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w:t>
      </w:r>
    </w:p>
    <w:p w14:paraId="13E01B89"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skew(newdata$Score[newdata$Year=="senior" &amp; newdata$Time=="morning"])</w:t>
      </w:r>
    </w:p>
    <w:p w14:paraId="178D22AD"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-0.08411073</w:t>
      </w:r>
    </w:p>
    <w:p w14:paraId="1C77FA67"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se.skew(newdata$Score[newdata$Year=="senior" &amp; newdata$Time=="morning"])</w:t>
      </w:r>
    </w:p>
    <w:p w14:paraId="41CDF3B2"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0.9128709</w:t>
      </w:r>
    </w:p>
    <w:p w14:paraId="150AC8EF"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skew.ratio(newdata$Score[newdata$Year=="senior" &amp; newdata$Time=="morning"])</w:t>
      </w:r>
    </w:p>
    <w:p w14:paraId="59CB476C"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-0.09213868</w:t>
      </w:r>
    </w:p>
    <w:p w14:paraId="667FE8D4"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w:t>
      </w:r>
    </w:p>
    <w:p w14:paraId="5413EAC0"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skew(newdata$Score[newdata$Year=="freshman" &amp; newdata$Time=="afternoon"])</w:t>
      </w:r>
    </w:p>
    <w:p w14:paraId="1B21AA82"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w:t>
      </w:r>
    </w:p>
    <w:p w14:paraId="75970022"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lastRenderedPageBreak/>
        <w:t>&gt; se.skew(newdata$Score[newdata$Year=="freshman" &amp; newdata$Time=="afternoon"])</w:t>
      </w:r>
    </w:p>
    <w:p w14:paraId="3CED206C"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0.9128709</w:t>
      </w:r>
    </w:p>
    <w:p w14:paraId="7001A3AD"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skew.ratio(newdata$Score[newdata$Year=="freshman" &amp; newdata$Time=="afternoon"])</w:t>
      </w:r>
    </w:p>
    <w:p w14:paraId="09F118E4"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w:t>
      </w:r>
    </w:p>
    <w:p w14:paraId="01548BD1"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w:t>
      </w:r>
    </w:p>
    <w:p w14:paraId="2384921E"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skew(newdata$Score[newdata$Year=="sophomore" &amp; newdata$Time=="afternoon"])</w:t>
      </w:r>
    </w:p>
    <w:p w14:paraId="2FE63D6D"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w:t>
      </w:r>
    </w:p>
    <w:p w14:paraId="2ECF4A3D"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se.skew(newdata$Score[newdata$Year=="sophomore" &amp; newdata$Time=="afternoon"])</w:t>
      </w:r>
    </w:p>
    <w:p w14:paraId="615FDADD"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0.9128709</w:t>
      </w:r>
    </w:p>
    <w:p w14:paraId="355C4A88"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skew.ratio(newdata$Score[newdata$Year=="sophomore" &amp; newdata$Time=="afternoon"])</w:t>
      </w:r>
    </w:p>
    <w:p w14:paraId="30A41754"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w:t>
      </w:r>
    </w:p>
    <w:p w14:paraId="221FB5C7"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w:t>
      </w:r>
    </w:p>
    <w:p w14:paraId="358D58FA"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skew(newdata$Score[newdata$Year=="junior" &amp; newdata$Time=="afternoon"])</w:t>
      </w:r>
    </w:p>
    <w:p w14:paraId="0A9B45D1"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-0.1620248</w:t>
      </w:r>
    </w:p>
    <w:p w14:paraId="01D211FC"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se.skew(newdata$Score[newdata$Year=="junior" &amp; newdata$Time=="afternoon"])</w:t>
      </w:r>
    </w:p>
    <w:p w14:paraId="7308A6B8"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0.9128709</w:t>
      </w:r>
    </w:p>
    <w:p w14:paraId="2DF0C733"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skew.ratio(newdata$Score[newdata$Year=="junior" &amp; newdata$Time=="afternoon"])</w:t>
      </w:r>
    </w:p>
    <w:p w14:paraId="0916BEBB"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-0.1774893</w:t>
      </w:r>
    </w:p>
    <w:p w14:paraId="489FBF2F"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w:t>
      </w:r>
    </w:p>
    <w:p w14:paraId="33765135"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skew(newdata$Score[newdata$Year=="senior" &amp; newdata$Time=="afternoon"])</w:t>
      </w:r>
    </w:p>
    <w:p w14:paraId="5D161DA4"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0.3091461</w:t>
      </w:r>
    </w:p>
    <w:p w14:paraId="347C100B"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se.skew(newdata$Score[newdata$Year=="senior" &amp; newdata$Time=="afternoon"])</w:t>
      </w:r>
    </w:p>
    <w:p w14:paraId="16804C51"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0.9128709</w:t>
      </w:r>
    </w:p>
    <w:p w14:paraId="52FC7C7E"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skew.ratio(newdata$Score[newdata$Year=="senior" &amp; newdata$Time=="afternoon"])</w:t>
      </w:r>
    </w:p>
    <w:p w14:paraId="3B40C909" w14:textId="77777777" w:rsidR="002F5811" w:rsidRPr="009A57C4" w:rsidRDefault="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rPr>
      </w:pPr>
      <w:r w:rsidRPr="009A57C4">
        <w:rPr>
          <w:rFonts w:ascii="Lucida Console" w:hAnsi="Lucida Console" w:cs="Courier New"/>
          <w:color w:val="000000"/>
          <w:sz w:val="18"/>
          <w:szCs w:val="18"/>
          <w:bdr w:val="none" w:sz="0" w:space="0" w:color="auto" w:frame="1"/>
        </w:rPr>
        <w:t>[1] 0.3386526</w:t>
      </w:r>
    </w:p>
    <w:p w14:paraId="61AE9EAE" w14:textId="1AE43C99" w:rsidR="00A64066" w:rsidRPr="00A64066" w:rsidRDefault="00A64066"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FF"/>
          <w:sz w:val="20"/>
          <w:szCs w:val="20"/>
        </w:rPr>
      </w:pPr>
    </w:p>
    <w:p w14:paraId="0D6E417B" w14:textId="77777777" w:rsidR="0050128D" w:rsidRDefault="0050128D" w:rsidP="009A57C4">
      <w:pPr>
        <w:pStyle w:val="0612InTextTBody"/>
        <w:ind w:left="0" w:firstLine="0"/>
        <w:rPr>
          <w:rFonts w:ascii="Times New Roman" w:hAnsi="Times New Roman"/>
          <w:b/>
          <w:sz w:val="24"/>
          <w:szCs w:val="24"/>
        </w:rPr>
      </w:pPr>
    </w:p>
    <w:p w14:paraId="1A199BF0" w14:textId="77777777" w:rsidR="0050128D" w:rsidRDefault="0050128D" w:rsidP="0050128D">
      <w:pPr>
        <w:pStyle w:val="0612InTextTBody"/>
        <w:rPr>
          <w:rFonts w:ascii="Times New Roman" w:hAnsi="Times New Roman"/>
          <w:b/>
          <w:sz w:val="24"/>
          <w:szCs w:val="24"/>
        </w:rPr>
      </w:pPr>
    </w:p>
    <w:p w14:paraId="354E98C8" w14:textId="77777777" w:rsidR="00381183" w:rsidRDefault="00381183" w:rsidP="00DB5F99">
      <w:pPr>
        <w:pStyle w:val="0612InTextTBody"/>
        <w:ind w:left="1080" w:firstLine="0"/>
        <w:rPr>
          <w:rFonts w:ascii="Times New Roman" w:hAnsi="Times New Roman"/>
          <w:b/>
          <w:sz w:val="24"/>
          <w:szCs w:val="24"/>
        </w:rPr>
      </w:pPr>
    </w:p>
    <w:p w14:paraId="1E2EF728" w14:textId="77777777" w:rsidR="00381183" w:rsidRDefault="00381183" w:rsidP="00DB5F99">
      <w:pPr>
        <w:pStyle w:val="0612InTextTBody"/>
        <w:ind w:left="1080" w:firstLine="0"/>
        <w:rPr>
          <w:rFonts w:ascii="Times New Roman" w:hAnsi="Times New Roman"/>
          <w:b/>
          <w:sz w:val="24"/>
          <w:szCs w:val="24"/>
        </w:rPr>
      </w:pPr>
    </w:p>
    <w:p w14:paraId="0ACC71A8" w14:textId="77777777" w:rsidR="00381183" w:rsidRDefault="00381183" w:rsidP="00381183">
      <w:pPr>
        <w:pStyle w:val="BodyText"/>
        <w:spacing w:after="0"/>
        <w:ind w:left="1080"/>
      </w:pPr>
      <w:r w:rsidRPr="00E31E03">
        <w:t>Because there are only five students per cell we check the tenability of the normality assumption by computing the skewness ratio for each cell.  As the skewness ratio for each cell is less than 2 in absolute value, the data appear to be reasonably symmetric and the normality assumption may be considered to be tenable.</w:t>
      </w:r>
    </w:p>
    <w:p w14:paraId="3BB90CFC" w14:textId="77777777" w:rsidR="00F50B1E" w:rsidRPr="00E31E03" w:rsidRDefault="00F50B1E" w:rsidP="009A57C4">
      <w:pPr>
        <w:pStyle w:val="BodyText"/>
        <w:spacing w:after="0"/>
      </w:pPr>
    </w:p>
    <w:p w14:paraId="505C42AA" w14:textId="29A55AB3" w:rsidR="00381183" w:rsidRDefault="00381183" w:rsidP="00381183">
      <w:pPr>
        <w:pStyle w:val="BodyText"/>
        <w:ind w:left="1080"/>
      </w:pPr>
      <w:r w:rsidRPr="00E31E03">
        <w:t xml:space="preserve">According to the results of Levene’s test, </w:t>
      </w:r>
      <w:r w:rsidR="00F50B1E">
        <w:t xml:space="preserve">shown below, </w:t>
      </w:r>
      <w:r w:rsidRPr="00E31E03">
        <w:t xml:space="preserve">the homogeneity of variance assumption is tenable, </w:t>
      </w:r>
      <w:r w:rsidRPr="00E31E03">
        <w:rPr>
          <w:i/>
        </w:rPr>
        <w:t>F</w:t>
      </w:r>
      <w:r w:rsidRPr="00E31E03">
        <w:t xml:space="preserve">(7, 32) = 1.60, </w:t>
      </w:r>
      <w:r w:rsidRPr="00E31E03">
        <w:rPr>
          <w:i/>
        </w:rPr>
        <w:t>p</w:t>
      </w:r>
      <w:r w:rsidRPr="00E31E03">
        <w:t xml:space="preserve"> = .17.  </w:t>
      </w:r>
    </w:p>
    <w:p w14:paraId="0282353A" w14:textId="77777777" w:rsidR="00F50B1E" w:rsidRPr="00A64066" w:rsidRDefault="00F50B1E"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FF"/>
          <w:sz w:val="20"/>
          <w:szCs w:val="20"/>
        </w:rPr>
      </w:pPr>
      <w:r w:rsidRPr="00F50B1E">
        <w:rPr>
          <w:rFonts w:ascii="Lucida Console" w:hAnsi="Lucida Console" w:cs="Courier New"/>
          <w:color w:val="0000FF"/>
          <w:sz w:val="20"/>
          <w:szCs w:val="20"/>
        </w:rPr>
        <w:t>&gt; levenes.test(newdata$Score, newdata$Year:newdata$Time)</w:t>
      </w:r>
    </w:p>
    <w:p w14:paraId="58409BCE" w14:textId="77777777" w:rsidR="00F50B1E" w:rsidRPr="00A64066" w:rsidRDefault="00F50B1E"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A64066">
        <w:rPr>
          <w:rFonts w:ascii="Lucida Console" w:hAnsi="Lucida Console" w:cs="Courier New"/>
          <w:color w:val="000000"/>
          <w:sz w:val="20"/>
          <w:szCs w:val="20"/>
          <w:bdr w:val="none" w:sz="0" w:space="0" w:color="auto" w:frame="1"/>
        </w:rPr>
        <w:t>Levene's Test for Homogeneity of Variance</w:t>
      </w:r>
    </w:p>
    <w:p w14:paraId="41A60E59" w14:textId="77777777" w:rsidR="00F50B1E" w:rsidRPr="00A64066" w:rsidRDefault="00F50B1E"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A64066">
        <w:rPr>
          <w:rFonts w:ascii="Lucida Console" w:hAnsi="Lucida Console" w:cs="Courier New"/>
          <w:color w:val="000000"/>
          <w:sz w:val="20"/>
          <w:szCs w:val="20"/>
          <w:bdr w:val="none" w:sz="0" w:space="0" w:color="auto" w:frame="1"/>
        </w:rPr>
        <w:t xml:space="preserve">      Df F value Pr(&gt;F)</w:t>
      </w:r>
    </w:p>
    <w:p w14:paraId="1A813504" w14:textId="77777777" w:rsidR="00F50B1E" w:rsidRPr="00A64066" w:rsidRDefault="00F50B1E"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A64066">
        <w:rPr>
          <w:rFonts w:ascii="Lucida Console" w:hAnsi="Lucida Console" w:cs="Courier New"/>
          <w:color w:val="000000"/>
          <w:sz w:val="20"/>
          <w:szCs w:val="20"/>
          <w:bdr w:val="none" w:sz="0" w:space="0" w:color="auto" w:frame="1"/>
        </w:rPr>
        <w:t>group  7  1.5952 0.1726</w:t>
      </w:r>
    </w:p>
    <w:p w14:paraId="69DB9545" w14:textId="77777777" w:rsidR="00F50B1E" w:rsidRPr="00055C99" w:rsidRDefault="00F50B1E"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rPr>
      </w:pPr>
      <w:r w:rsidRPr="00055C99">
        <w:rPr>
          <w:rFonts w:ascii="Lucida Console" w:hAnsi="Lucida Console" w:cs="Courier New"/>
          <w:color w:val="000000"/>
          <w:sz w:val="20"/>
          <w:szCs w:val="20"/>
          <w:bdr w:val="none" w:sz="0" w:space="0" w:color="auto" w:frame="1"/>
        </w:rPr>
        <w:t xml:space="preserve">      32               </w:t>
      </w:r>
    </w:p>
    <w:p w14:paraId="4795428B" w14:textId="77777777" w:rsidR="00F50B1E" w:rsidRPr="00E31E03" w:rsidRDefault="00F50B1E" w:rsidP="00381183">
      <w:pPr>
        <w:pStyle w:val="BodyText"/>
        <w:ind w:left="1080"/>
      </w:pPr>
    </w:p>
    <w:p w14:paraId="7E765935" w14:textId="54B9567C" w:rsidR="00753868" w:rsidRDefault="00753868" w:rsidP="00753868">
      <w:pPr>
        <w:pStyle w:val="BodyText"/>
        <w:numPr>
          <w:ilvl w:val="0"/>
          <w:numId w:val="8"/>
        </w:numPr>
        <w:spacing w:after="0"/>
      </w:pPr>
      <w:r w:rsidRPr="00E31E03">
        <w:t xml:space="preserve">There is no statistically significant interaction effect, </w:t>
      </w:r>
      <w:r w:rsidRPr="00E31E03">
        <w:rPr>
          <w:i/>
        </w:rPr>
        <w:t>F</w:t>
      </w:r>
      <w:r w:rsidRPr="00E31E03">
        <w:t xml:space="preserve">(3, 32) = </w:t>
      </w:r>
      <w:r w:rsidR="00E3477B">
        <w:t>0</w:t>
      </w:r>
      <w:r w:rsidRPr="00E31E03">
        <w:t xml:space="preserve">.49, </w:t>
      </w:r>
      <w:r w:rsidRPr="00E31E03">
        <w:rPr>
          <w:i/>
        </w:rPr>
        <w:t>p</w:t>
      </w:r>
      <w:r w:rsidRPr="00E31E03">
        <w:t xml:space="preserve"> = .69. There is a statistically significant main effect due to time, </w:t>
      </w:r>
      <w:r w:rsidRPr="00E31E03">
        <w:rPr>
          <w:i/>
        </w:rPr>
        <w:t>F</w:t>
      </w:r>
      <w:r w:rsidRPr="00E31E03">
        <w:t xml:space="preserve">(1, 32) = 72.58, </w:t>
      </w:r>
      <w:r w:rsidRPr="00E31E03">
        <w:rPr>
          <w:i/>
        </w:rPr>
        <w:t>p</w:t>
      </w:r>
      <w:r w:rsidRPr="00E31E03">
        <w:t xml:space="preserve"> &lt; .0005 as well as a statistically significant main effect due to academic year, </w:t>
      </w:r>
      <w:r w:rsidRPr="00E31E03">
        <w:rPr>
          <w:i/>
        </w:rPr>
        <w:t>F</w:t>
      </w:r>
      <w:r w:rsidRPr="00E31E03">
        <w:t xml:space="preserve">(3, 32) = 35.06, </w:t>
      </w:r>
      <w:r w:rsidRPr="00E31E03">
        <w:rPr>
          <w:i/>
        </w:rPr>
        <w:t>p</w:t>
      </w:r>
      <w:r w:rsidRPr="00E31E03">
        <w:t xml:space="preserve"> &lt; .0005.</w:t>
      </w:r>
    </w:p>
    <w:p w14:paraId="6537C1A4" w14:textId="77777777" w:rsidR="001E3DB4" w:rsidRDefault="001E3DB4" w:rsidP="009A57C4">
      <w:pPr>
        <w:pStyle w:val="BodyText"/>
        <w:spacing w:after="0"/>
      </w:pPr>
    </w:p>
    <w:p w14:paraId="62F6AEEB" w14:textId="64E497B5" w:rsidR="001E3DB4" w:rsidRPr="009A57C4" w:rsidRDefault="00D770D1" w:rsidP="009A57C4">
      <w:pPr>
        <w:pStyle w:val="BodyText"/>
        <w:ind w:left="1080"/>
        <w:rPr>
          <w:b/>
        </w:rPr>
      </w:pPr>
      <w:r w:rsidRPr="009A57C4">
        <w:rPr>
          <w:b/>
        </w:rPr>
        <w:t xml:space="preserve">                    </w:t>
      </w:r>
    </w:p>
    <w:p w14:paraId="72490D20" w14:textId="54F777C4" w:rsidR="001E3DB4" w:rsidRPr="001E3DB4" w:rsidRDefault="001E3DB4"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FF"/>
          <w:sz w:val="20"/>
          <w:szCs w:val="20"/>
        </w:rPr>
      </w:pPr>
      <w:r w:rsidRPr="001E3DB4">
        <w:rPr>
          <w:rFonts w:ascii="Lucida Console" w:hAnsi="Lucida Console" w:cs="Courier New"/>
          <w:color w:val="0000FF"/>
          <w:sz w:val="20"/>
          <w:szCs w:val="20"/>
        </w:rPr>
        <w:t>&gt; aov</w:t>
      </w:r>
      <w:r w:rsidR="00516041">
        <w:rPr>
          <w:rFonts w:ascii="Lucida Console" w:hAnsi="Lucida Console" w:cs="Courier New"/>
          <w:color w:val="0000FF"/>
          <w:sz w:val="20"/>
          <w:szCs w:val="20"/>
        </w:rPr>
        <w:t>4</w:t>
      </w:r>
      <w:r w:rsidRPr="001E3DB4">
        <w:rPr>
          <w:rFonts w:ascii="Lucida Console" w:hAnsi="Lucida Console" w:cs="Courier New"/>
          <w:color w:val="0000FF"/>
          <w:sz w:val="20"/>
          <w:szCs w:val="20"/>
        </w:rPr>
        <w:t xml:space="preserve"> &lt;- aov(newdata$Score~newdata$Time*newdata$Year)</w:t>
      </w:r>
    </w:p>
    <w:p w14:paraId="77898280" w14:textId="6FD49DBC" w:rsidR="001E3DB4" w:rsidRPr="001E3DB4" w:rsidRDefault="001E3DB4"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FF"/>
          <w:sz w:val="20"/>
          <w:szCs w:val="20"/>
        </w:rPr>
      </w:pPr>
      <w:r w:rsidRPr="001E3DB4">
        <w:rPr>
          <w:rFonts w:ascii="Lucida Console" w:hAnsi="Lucida Console" w:cs="Courier New"/>
          <w:color w:val="0000FF"/>
          <w:sz w:val="20"/>
          <w:szCs w:val="20"/>
        </w:rPr>
        <w:t>&gt; summary(aov</w:t>
      </w:r>
      <w:r w:rsidR="00516041">
        <w:rPr>
          <w:rFonts w:ascii="Lucida Console" w:hAnsi="Lucida Console" w:cs="Courier New"/>
          <w:color w:val="0000FF"/>
          <w:sz w:val="20"/>
          <w:szCs w:val="20"/>
        </w:rPr>
        <w:t>4</w:t>
      </w:r>
      <w:r w:rsidRPr="001E3DB4">
        <w:rPr>
          <w:rFonts w:ascii="Lucida Console" w:hAnsi="Lucida Console" w:cs="Courier New"/>
          <w:color w:val="0000FF"/>
          <w:sz w:val="20"/>
          <w:szCs w:val="20"/>
        </w:rPr>
        <w:t>)</w:t>
      </w:r>
    </w:p>
    <w:p w14:paraId="71606EB2" w14:textId="77777777" w:rsidR="001E3DB4" w:rsidRPr="001E3DB4" w:rsidRDefault="001E3DB4"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1E3DB4">
        <w:rPr>
          <w:rFonts w:ascii="Lucida Console" w:hAnsi="Lucida Console" w:cs="Courier New"/>
          <w:color w:val="000000"/>
          <w:sz w:val="20"/>
          <w:szCs w:val="20"/>
          <w:bdr w:val="none" w:sz="0" w:space="0" w:color="auto" w:frame="1"/>
        </w:rPr>
        <w:t xml:space="preserve">                          Df Sum Sq Mean Sq F value   Pr(&gt;F)    </w:t>
      </w:r>
    </w:p>
    <w:p w14:paraId="1B8388CB" w14:textId="77777777" w:rsidR="001E3DB4" w:rsidRPr="001E3DB4" w:rsidRDefault="001E3DB4"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1E3DB4">
        <w:rPr>
          <w:rFonts w:ascii="Lucida Console" w:hAnsi="Lucida Console" w:cs="Courier New"/>
          <w:color w:val="000000"/>
          <w:sz w:val="20"/>
          <w:szCs w:val="20"/>
          <w:bdr w:val="none" w:sz="0" w:space="0" w:color="auto" w:frame="1"/>
        </w:rPr>
        <w:t>newdata$Time               1 1357.2  1357.2  72.579 9.80e-10 ***</w:t>
      </w:r>
    </w:p>
    <w:p w14:paraId="20239D67" w14:textId="77777777" w:rsidR="001E3DB4" w:rsidRPr="001E3DB4" w:rsidRDefault="001E3DB4"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1E3DB4">
        <w:rPr>
          <w:rFonts w:ascii="Lucida Console" w:hAnsi="Lucida Console" w:cs="Courier New"/>
          <w:color w:val="000000"/>
          <w:sz w:val="20"/>
          <w:szCs w:val="20"/>
          <w:bdr w:val="none" w:sz="0" w:space="0" w:color="auto" w:frame="1"/>
        </w:rPr>
        <w:t>newdata$Year               3 1967.1   655.7  35.064 3.13e-10 ***</w:t>
      </w:r>
    </w:p>
    <w:p w14:paraId="115A411A" w14:textId="77777777" w:rsidR="001E3DB4" w:rsidRPr="001E3DB4" w:rsidRDefault="001E3DB4"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1E3DB4">
        <w:rPr>
          <w:rFonts w:ascii="Lucida Console" w:hAnsi="Lucida Console" w:cs="Courier New"/>
          <w:color w:val="000000"/>
          <w:sz w:val="20"/>
          <w:szCs w:val="20"/>
          <w:bdr w:val="none" w:sz="0" w:space="0" w:color="auto" w:frame="1"/>
        </w:rPr>
        <w:t xml:space="preserve">newdata$Time:newdata$Year  3   27.3     9.1   0.486    0.694    </w:t>
      </w:r>
    </w:p>
    <w:p w14:paraId="4E803D43" w14:textId="77777777" w:rsidR="001E3DB4" w:rsidRPr="001E3DB4" w:rsidRDefault="001E3DB4"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1E3DB4">
        <w:rPr>
          <w:rFonts w:ascii="Lucida Console" w:hAnsi="Lucida Console" w:cs="Courier New"/>
          <w:color w:val="000000"/>
          <w:sz w:val="20"/>
          <w:szCs w:val="20"/>
          <w:bdr w:val="none" w:sz="0" w:space="0" w:color="auto" w:frame="1"/>
        </w:rPr>
        <w:t xml:space="preserve">Residuals                 32  598.4    18.7                     </w:t>
      </w:r>
    </w:p>
    <w:p w14:paraId="28BB23BC" w14:textId="77777777" w:rsidR="001E3DB4" w:rsidRPr="001E3DB4" w:rsidRDefault="001E3DB4"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1E3DB4">
        <w:rPr>
          <w:rFonts w:ascii="Lucida Console" w:hAnsi="Lucida Console" w:cs="Courier New"/>
          <w:color w:val="000000"/>
          <w:sz w:val="20"/>
          <w:szCs w:val="20"/>
          <w:bdr w:val="none" w:sz="0" w:space="0" w:color="auto" w:frame="1"/>
        </w:rPr>
        <w:t>---</w:t>
      </w:r>
    </w:p>
    <w:p w14:paraId="2E56A875" w14:textId="77777777" w:rsidR="001E3DB4" w:rsidRPr="001E3DB4" w:rsidRDefault="001E3DB4"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rPr>
      </w:pPr>
      <w:r w:rsidRPr="001E3DB4">
        <w:rPr>
          <w:rFonts w:ascii="Lucida Console" w:hAnsi="Lucida Console" w:cs="Courier New"/>
          <w:color w:val="000000"/>
          <w:sz w:val="20"/>
          <w:szCs w:val="20"/>
          <w:bdr w:val="none" w:sz="0" w:space="0" w:color="auto" w:frame="1"/>
        </w:rPr>
        <w:lastRenderedPageBreak/>
        <w:t>Signif. codes:  0 ‘***’ 0.001 ‘**’ 0.01 ‘*’ 0.05 ‘.’ 0.1 ‘ ’ 1</w:t>
      </w:r>
    </w:p>
    <w:p w14:paraId="674847B8" w14:textId="77777777" w:rsidR="00653382" w:rsidRPr="00E31E03" w:rsidRDefault="00653382" w:rsidP="009A57C4">
      <w:pPr>
        <w:pStyle w:val="BodyText"/>
        <w:spacing w:after="0"/>
      </w:pPr>
    </w:p>
    <w:p w14:paraId="53717116" w14:textId="77777777" w:rsidR="006530C8" w:rsidRPr="003A2672" w:rsidRDefault="006530C8" w:rsidP="003A2672">
      <w:pPr>
        <w:pStyle w:val="0612InTextTBody"/>
        <w:ind w:left="1080" w:firstLine="0"/>
        <w:rPr>
          <w:rFonts w:ascii="Times New Roman" w:hAnsi="Times New Roman"/>
          <w:b/>
          <w:sz w:val="24"/>
          <w:szCs w:val="24"/>
        </w:rPr>
      </w:pPr>
    </w:p>
    <w:p w14:paraId="5B6EB6E3" w14:textId="1759EE95" w:rsidR="00DB5F99" w:rsidRDefault="00DB5F99" w:rsidP="00DB5F99">
      <w:pPr>
        <w:autoSpaceDE w:val="0"/>
        <w:autoSpaceDN w:val="0"/>
        <w:adjustRightInd w:val="0"/>
        <w:rPr>
          <w:rFonts w:ascii="System" w:hAnsi="System" w:cs="System"/>
          <w:b/>
          <w:bCs/>
          <w:sz w:val="20"/>
          <w:szCs w:val="20"/>
        </w:rPr>
      </w:pPr>
    </w:p>
    <w:p w14:paraId="416B07B1" w14:textId="77777777" w:rsidR="00DB5F99" w:rsidRPr="00E31E03" w:rsidRDefault="00DB5F99" w:rsidP="00753868">
      <w:pPr>
        <w:autoSpaceDE w:val="0"/>
        <w:autoSpaceDN w:val="0"/>
        <w:adjustRightInd w:val="0"/>
        <w:jc w:val="center"/>
        <w:rPr>
          <w:rFonts w:ascii="System" w:hAnsi="System" w:cs="System"/>
          <w:b/>
          <w:bCs/>
          <w:sz w:val="20"/>
          <w:szCs w:val="20"/>
        </w:rPr>
      </w:pPr>
    </w:p>
    <w:p w14:paraId="4212FA5A" w14:textId="2D93C5E1" w:rsidR="00753868" w:rsidRPr="00E31E03" w:rsidRDefault="00753868" w:rsidP="00753868">
      <w:pPr>
        <w:pStyle w:val="BodyText"/>
        <w:numPr>
          <w:ilvl w:val="0"/>
          <w:numId w:val="8"/>
        </w:numPr>
        <w:spacing w:after="0"/>
      </w:pPr>
      <w:r w:rsidRPr="00E31E03">
        <w:t xml:space="preserve">According to the value of </w:t>
      </w:r>
      <w:r w:rsidRPr="00E31E03">
        <w:rPr>
          <w:i/>
        </w:rPr>
        <w:t>R</w:t>
      </w:r>
      <w:r w:rsidRPr="00E31E03">
        <w:rPr>
          <w:i/>
          <w:vertAlign w:val="superscript"/>
        </w:rPr>
        <w:t>2</w:t>
      </w:r>
      <w:r w:rsidRPr="00E31E03">
        <w:t xml:space="preserve">, approximately </w:t>
      </w:r>
      <w:r w:rsidR="0060222E" w:rsidRPr="0060222E">
        <w:t>(1357.2/(1357.2+1967.1+27.3+598.4)*100)</w:t>
      </w:r>
      <w:r w:rsidR="0060222E">
        <w:t xml:space="preserve"> = </w:t>
      </w:r>
      <w:r w:rsidRPr="00E31E03">
        <w:t>34.</w:t>
      </w:r>
      <w:r w:rsidR="00D770D1">
        <w:t>4</w:t>
      </w:r>
      <w:r w:rsidRPr="00E31E03">
        <w:t xml:space="preserve"> percent of the final exam variance is explained by time, and </w:t>
      </w:r>
      <w:r w:rsidR="0060222E" w:rsidRPr="0060222E">
        <w:t>(1967.1/(1357.2+1967.1+27.3+598.4)*100)</w:t>
      </w:r>
      <w:r w:rsidR="0060222E">
        <w:t xml:space="preserve"> = </w:t>
      </w:r>
      <w:r w:rsidRPr="00E31E03">
        <w:t xml:space="preserve">49.8 percent by year. </w:t>
      </w:r>
    </w:p>
    <w:p w14:paraId="6D1B1B7F" w14:textId="77777777" w:rsidR="00753868" w:rsidRDefault="00753868" w:rsidP="00753868">
      <w:pPr>
        <w:pStyle w:val="BodyText"/>
        <w:numPr>
          <w:ilvl w:val="0"/>
          <w:numId w:val="8"/>
        </w:numPr>
        <w:spacing w:after="0"/>
      </w:pPr>
      <w:r w:rsidRPr="00E31E03">
        <w:t xml:space="preserve">According to the line graph, the nearly parallel line segments suggest the absence of an interaction. The difference in the heights of the two lines by academic year suggest a main effect due to time; and in particular, that students who are taking the course in the morning, on average, perform better on the final exam than those who are taking the course in the afternoon. There is a main effect due to academic year, as depicted by the positive slopes of the line segments depicting morning and afternoon times, suggest a main effect for academic year; and, in particular, that performance on the final exam increases with academic year. </w:t>
      </w:r>
    </w:p>
    <w:p w14:paraId="43FAB7F2" w14:textId="77777777" w:rsidR="00191B59" w:rsidRDefault="00191B59" w:rsidP="00191B59">
      <w:pPr>
        <w:pStyle w:val="BodyText"/>
        <w:spacing w:after="0"/>
      </w:pPr>
    </w:p>
    <w:p w14:paraId="046F8C78" w14:textId="5301C50F" w:rsidR="00191B59" w:rsidRDefault="00191B59" w:rsidP="00191B59">
      <w:pPr>
        <w:autoSpaceDE w:val="0"/>
        <w:autoSpaceDN w:val="0"/>
        <w:adjustRightInd w:val="0"/>
        <w:ind w:left="1080"/>
        <w:rPr>
          <w:bCs/>
        </w:rPr>
      </w:pPr>
      <w:r w:rsidRPr="003A2672">
        <w:rPr>
          <w:bCs/>
        </w:rPr>
        <w:t xml:space="preserve">The </w:t>
      </w:r>
      <w:r w:rsidR="002E6037">
        <w:rPr>
          <w:bCs/>
        </w:rPr>
        <w:t xml:space="preserve">following </w:t>
      </w:r>
      <w:r>
        <w:rPr>
          <w:bCs/>
        </w:rPr>
        <w:t>line graph</w:t>
      </w:r>
      <w:r w:rsidRPr="003A2672">
        <w:rPr>
          <w:bCs/>
        </w:rPr>
        <w:t xml:space="preserve"> is created using the </w:t>
      </w:r>
      <w:r w:rsidR="00D770D1">
        <w:rPr>
          <w:bCs/>
        </w:rPr>
        <w:t xml:space="preserve">following R code: </w:t>
      </w:r>
    </w:p>
    <w:p w14:paraId="427C9C17" w14:textId="6D82B6AF" w:rsidR="00D770D1" w:rsidRPr="009A57C4" w:rsidRDefault="00D770D1" w:rsidP="00D770D1">
      <w:pPr>
        <w:autoSpaceDE w:val="0"/>
        <w:autoSpaceDN w:val="0"/>
        <w:adjustRightInd w:val="0"/>
        <w:ind w:left="1080"/>
        <w:rPr>
          <w:b/>
          <w:bCs/>
        </w:rPr>
      </w:pPr>
      <w:r w:rsidRPr="009A57C4">
        <w:rPr>
          <w:b/>
          <w:bCs/>
        </w:rPr>
        <w:t>interaction.plot(newdata$Time, newdata$Year, newdata$Score, xlab = "Time of Course", ylab = "Score", trace.label = "Year", main = "Analysis of Score by Time and Year")</w:t>
      </w:r>
    </w:p>
    <w:p w14:paraId="73BA5748" w14:textId="4B8E9EF0" w:rsidR="00D770D1" w:rsidRPr="003A2672" w:rsidRDefault="00D770D1" w:rsidP="009A57C4">
      <w:pPr>
        <w:autoSpaceDE w:val="0"/>
        <w:autoSpaceDN w:val="0"/>
        <w:adjustRightInd w:val="0"/>
        <w:ind w:left="1080"/>
        <w:jc w:val="center"/>
        <w:rPr>
          <w:bCs/>
        </w:rPr>
      </w:pPr>
      <w:r>
        <w:rPr>
          <w:noProof/>
        </w:rPr>
        <w:drawing>
          <wp:inline distT="0" distB="0" distL="0" distR="0" wp14:anchorId="3974421E" wp14:editId="3C194613">
            <wp:extent cx="3797495" cy="25337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7495" cy="2533780"/>
                    </a:xfrm>
                    <a:prstGeom prst="rect">
                      <a:avLst/>
                    </a:prstGeom>
                  </pic:spPr>
                </pic:pic>
              </a:graphicData>
            </a:graphic>
          </wp:inline>
        </w:drawing>
      </w:r>
    </w:p>
    <w:p w14:paraId="4677AC85" w14:textId="6B0C1D28" w:rsidR="00191B59" w:rsidRDefault="00191B59" w:rsidP="00191B59">
      <w:pPr>
        <w:pStyle w:val="BodyText"/>
        <w:spacing w:after="0"/>
        <w:ind w:left="1080"/>
      </w:pPr>
    </w:p>
    <w:p w14:paraId="3C87E16B" w14:textId="77777777" w:rsidR="002E6037" w:rsidRDefault="002E6037" w:rsidP="00191B59">
      <w:pPr>
        <w:pStyle w:val="BodyText"/>
        <w:spacing w:after="0"/>
        <w:ind w:left="1080"/>
      </w:pPr>
    </w:p>
    <w:p w14:paraId="78223A43" w14:textId="273AA1B8" w:rsidR="009B250A" w:rsidRDefault="009B250A" w:rsidP="00191B59">
      <w:pPr>
        <w:pStyle w:val="BodyText"/>
        <w:spacing w:after="0"/>
        <w:ind w:left="1080"/>
      </w:pPr>
      <w:r>
        <w:t xml:space="preserve">The following </w:t>
      </w:r>
      <w:r w:rsidR="005534D0">
        <w:t>code</w:t>
      </w:r>
      <w:r>
        <w:t xml:space="preserve"> would place </w:t>
      </w:r>
      <w:r w:rsidR="002E6037">
        <w:t>Year</w:t>
      </w:r>
      <w:r>
        <w:t xml:space="preserve"> on the x-axis</w:t>
      </w:r>
      <w:r w:rsidR="002E6037">
        <w:t xml:space="preserve"> instead</w:t>
      </w:r>
      <w:r>
        <w:t>.</w:t>
      </w:r>
    </w:p>
    <w:p w14:paraId="54221546" w14:textId="0CE9A8FD" w:rsidR="009B250A" w:rsidRDefault="009B250A" w:rsidP="009B250A">
      <w:pPr>
        <w:ind w:left="1080"/>
        <w:rPr>
          <w:b/>
        </w:rPr>
      </w:pPr>
    </w:p>
    <w:p w14:paraId="5A5C075B" w14:textId="77777777" w:rsidR="00AA6142" w:rsidRPr="00AA6142" w:rsidRDefault="00AA6142" w:rsidP="00AA6142">
      <w:pPr>
        <w:ind w:left="1080"/>
        <w:rPr>
          <w:b/>
        </w:rPr>
      </w:pPr>
      <w:r w:rsidRPr="00AA6142">
        <w:rPr>
          <w:b/>
        </w:rPr>
        <w:t xml:space="preserve">interaction.plot(newdata$Year, newdata$Time, newdata$Score, xlab = "Year", </w:t>
      </w:r>
    </w:p>
    <w:p w14:paraId="1DF12484" w14:textId="77777777" w:rsidR="00AA6142" w:rsidRPr="00AA6142" w:rsidRDefault="00AA6142" w:rsidP="00AA6142">
      <w:pPr>
        <w:ind w:left="1080"/>
        <w:rPr>
          <w:b/>
        </w:rPr>
      </w:pPr>
      <w:r w:rsidRPr="00AA6142">
        <w:rPr>
          <w:b/>
        </w:rPr>
        <w:t xml:space="preserve">                 ylab = "Score", trace.label = "Time", main = "Analysis of Score by </w:t>
      </w:r>
    </w:p>
    <w:p w14:paraId="7B049A71" w14:textId="690887E9" w:rsidR="00AA6142" w:rsidRDefault="00AA6142" w:rsidP="00AA6142">
      <w:pPr>
        <w:ind w:left="1080"/>
        <w:rPr>
          <w:b/>
        </w:rPr>
      </w:pPr>
      <w:r w:rsidRPr="00F67D65">
        <w:rPr>
          <w:b/>
        </w:rPr>
        <w:t xml:space="preserve">                 Time and Year")</w:t>
      </w:r>
    </w:p>
    <w:p w14:paraId="0752D8DA" w14:textId="1055E98E" w:rsidR="00AA6142" w:rsidRDefault="00AA6142" w:rsidP="00AA6142">
      <w:pPr>
        <w:ind w:left="1080"/>
        <w:rPr>
          <w:b/>
        </w:rPr>
      </w:pPr>
    </w:p>
    <w:p w14:paraId="4AEDB591" w14:textId="15B26BDB" w:rsidR="00AA6142" w:rsidRPr="00AA6142" w:rsidRDefault="00AA6142" w:rsidP="009A57C4">
      <w:pPr>
        <w:ind w:left="1080"/>
        <w:jc w:val="center"/>
        <w:rPr>
          <w:b/>
        </w:rPr>
      </w:pPr>
      <w:r>
        <w:rPr>
          <w:noProof/>
        </w:rPr>
        <w:lastRenderedPageBreak/>
        <w:drawing>
          <wp:inline distT="0" distB="0" distL="0" distR="0" wp14:anchorId="78E065D4" wp14:editId="53AF7BD6">
            <wp:extent cx="3797495" cy="25337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7495" cy="2533780"/>
                    </a:xfrm>
                    <a:prstGeom prst="rect">
                      <a:avLst/>
                    </a:prstGeom>
                  </pic:spPr>
                </pic:pic>
              </a:graphicData>
            </a:graphic>
          </wp:inline>
        </w:drawing>
      </w:r>
    </w:p>
    <w:p w14:paraId="46952092" w14:textId="77777777" w:rsidR="00F40428" w:rsidRDefault="00F40428" w:rsidP="006530C8">
      <w:pPr>
        <w:ind w:left="1080"/>
        <w:rPr>
          <w:b/>
        </w:rPr>
      </w:pPr>
    </w:p>
    <w:p w14:paraId="620F5089" w14:textId="77777777" w:rsidR="00F40428" w:rsidRDefault="00F40428" w:rsidP="006530C8">
      <w:pPr>
        <w:ind w:left="1080"/>
        <w:rPr>
          <w:b/>
        </w:rPr>
      </w:pPr>
    </w:p>
    <w:p w14:paraId="3C985F2C" w14:textId="77777777" w:rsidR="002E6037" w:rsidRPr="00F625E7" w:rsidRDefault="002E6037" w:rsidP="006530C8">
      <w:pPr>
        <w:ind w:left="1080"/>
        <w:rPr>
          <w:b/>
        </w:rPr>
      </w:pPr>
    </w:p>
    <w:p w14:paraId="4DBC355B" w14:textId="594458D9" w:rsidR="00753868" w:rsidRDefault="00753868" w:rsidP="00753868">
      <w:pPr>
        <w:pStyle w:val="BodyText"/>
        <w:jc w:val="center"/>
      </w:pPr>
    </w:p>
    <w:p w14:paraId="43DF95D2" w14:textId="77777777" w:rsidR="002E6037" w:rsidRPr="00E31E03" w:rsidRDefault="002E6037" w:rsidP="00753868">
      <w:pPr>
        <w:pStyle w:val="BodyText"/>
        <w:jc w:val="center"/>
      </w:pPr>
    </w:p>
    <w:p w14:paraId="4857D26E" w14:textId="77777777" w:rsidR="00753868" w:rsidRPr="00E31E03" w:rsidRDefault="00753868" w:rsidP="00753868">
      <w:pPr>
        <w:pStyle w:val="BodyText"/>
        <w:numPr>
          <w:ilvl w:val="0"/>
          <w:numId w:val="8"/>
        </w:numPr>
        <w:spacing w:after="0"/>
      </w:pPr>
      <w:r w:rsidRPr="00E31E03">
        <w:t>Because time has only two levels (morning and afternoon), the sample means themselves are sufficient to indicate the nature of this main effect.  We note that students taking the course in the morning, on average, perform better on the final exam than those taking the course in the afternoon.</w:t>
      </w:r>
    </w:p>
    <w:p w14:paraId="6C308ECA" w14:textId="7C6FBA13" w:rsidR="00753868" w:rsidRDefault="00753868" w:rsidP="00753868">
      <w:pPr>
        <w:pStyle w:val="BodyText"/>
        <w:numPr>
          <w:ilvl w:val="0"/>
          <w:numId w:val="8"/>
        </w:numPr>
        <w:spacing w:after="0"/>
      </w:pPr>
      <w:r w:rsidRPr="00E31E03">
        <w:t xml:space="preserve">Because academic year has more than two levels, we carry out a </w:t>
      </w:r>
      <w:r w:rsidRPr="00E31E03">
        <w:rPr>
          <w:i/>
        </w:rPr>
        <w:t>post-hoc</w:t>
      </w:r>
      <w:r w:rsidRPr="00E31E03">
        <w:t xml:space="preserve"> test to understand the nature of the main effect due to academic year. According to the results of the Tukey HSD </w:t>
      </w:r>
      <w:r w:rsidRPr="00E31E03">
        <w:rPr>
          <w:i/>
        </w:rPr>
        <w:t>post-hoc</w:t>
      </w:r>
      <w:r w:rsidRPr="00E31E03">
        <w:t xml:space="preserve"> test, on average, juniors and seniors perform best on the final exam followed by sophomores, with freshmen performing statistically significantly worse than all other groups</w:t>
      </w:r>
      <w:r w:rsidR="00797921">
        <w:t>, on average</w:t>
      </w:r>
      <w:r w:rsidRPr="00E31E03">
        <w:t>.  No statistically significant difference in performance is observed between juniors and the seniors</w:t>
      </w:r>
      <w:r w:rsidR="00EB0C94">
        <w:t>, on average</w:t>
      </w:r>
      <w:r w:rsidRPr="00E31E03">
        <w:t>.</w:t>
      </w:r>
    </w:p>
    <w:p w14:paraId="1DE2CA81" w14:textId="77777777" w:rsidR="00DA3E1E" w:rsidRDefault="00DA3E1E" w:rsidP="00DA3E1E">
      <w:pPr>
        <w:pStyle w:val="BodyText"/>
        <w:spacing w:after="0"/>
        <w:ind w:left="1080"/>
      </w:pPr>
    </w:p>
    <w:p w14:paraId="207F78BA" w14:textId="565787EF" w:rsidR="00E710F7" w:rsidRDefault="00FF5037" w:rsidP="00E710F7">
      <w:pPr>
        <w:pStyle w:val="BodyText"/>
        <w:spacing w:after="0"/>
        <w:ind w:left="1080"/>
      </w:pPr>
      <w:r>
        <w:t xml:space="preserve">The </w:t>
      </w:r>
      <w:r w:rsidR="00AA6142">
        <w:t>R code</w:t>
      </w:r>
      <w:r>
        <w:t xml:space="preserve"> for performing the relevant post hoc test of the main effect </w:t>
      </w:r>
      <w:r w:rsidR="00AA6142">
        <w:t>is</w:t>
      </w:r>
      <w:r>
        <w:t>:</w:t>
      </w:r>
    </w:p>
    <w:p w14:paraId="3494D399" w14:textId="5B051F6A" w:rsidR="00AA6142" w:rsidRDefault="00AA6142" w:rsidP="00E710F7">
      <w:pPr>
        <w:pStyle w:val="BodyText"/>
        <w:spacing w:after="0"/>
        <w:ind w:left="1080"/>
        <w:rPr>
          <w:b/>
        </w:rPr>
      </w:pPr>
    </w:p>
    <w:p w14:paraId="6E92FBD3" w14:textId="0EFBBE01" w:rsidR="005534D0" w:rsidRDefault="005534D0" w:rsidP="00E710F7">
      <w:pPr>
        <w:pStyle w:val="BodyText"/>
        <w:spacing w:after="0"/>
        <w:ind w:left="1080"/>
        <w:rPr>
          <w:b/>
        </w:rPr>
      </w:pPr>
      <w:r w:rsidRPr="005534D0">
        <w:rPr>
          <w:b/>
        </w:rPr>
        <w:t>install.packages("DescTools")</w:t>
      </w:r>
    </w:p>
    <w:p w14:paraId="6AB4D80B" w14:textId="4CC7E4DA" w:rsidR="005534D0" w:rsidRDefault="005534D0" w:rsidP="00E710F7">
      <w:pPr>
        <w:pStyle w:val="BodyText"/>
        <w:spacing w:after="0"/>
        <w:ind w:left="1080"/>
        <w:rPr>
          <w:b/>
        </w:rPr>
      </w:pPr>
      <w:r w:rsidRPr="005534D0">
        <w:rPr>
          <w:b/>
        </w:rPr>
        <w:t>library(DescTools)</w:t>
      </w:r>
    </w:p>
    <w:p w14:paraId="2BA3640D" w14:textId="1D4104F7" w:rsidR="005534D0" w:rsidRDefault="005534D0" w:rsidP="00E710F7">
      <w:pPr>
        <w:pStyle w:val="BodyText"/>
        <w:spacing w:after="0"/>
        <w:ind w:left="1080"/>
        <w:rPr>
          <w:b/>
        </w:rPr>
      </w:pPr>
      <w:r w:rsidRPr="005534D0">
        <w:rPr>
          <w:b/>
        </w:rPr>
        <w:t>PostHocTest(aov</w:t>
      </w:r>
      <w:r w:rsidR="00516041">
        <w:rPr>
          <w:b/>
        </w:rPr>
        <w:t>4</w:t>
      </w:r>
      <w:r w:rsidRPr="005534D0">
        <w:rPr>
          <w:b/>
        </w:rPr>
        <w:t>, method = "hsd")$`newdata$Year`</w:t>
      </w:r>
    </w:p>
    <w:p w14:paraId="41B56C4B" w14:textId="68085A0D" w:rsidR="005534D0" w:rsidRDefault="005534D0" w:rsidP="00E710F7">
      <w:pPr>
        <w:pStyle w:val="BodyText"/>
        <w:spacing w:after="0"/>
        <w:ind w:left="1080"/>
        <w:rPr>
          <w:b/>
        </w:rPr>
      </w:pPr>
    </w:p>
    <w:p w14:paraId="2E9709D1" w14:textId="77777777" w:rsidR="005534D0" w:rsidRPr="005534D0" w:rsidRDefault="005534D0"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5534D0">
        <w:rPr>
          <w:rFonts w:ascii="Lucida Console" w:hAnsi="Lucida Console" w:cs="Courier New"/>
          <w:color w:val="000000"/>
          <w:sz w:val="20"/>
          <w:szCs w:val="20"/>
          <w:bdr w:val="none" w:sz="0" w:space="0" w:color="auto" w:frame="1"/>
        </w:rPr>
        <w:t xml:space="preserve">                   diff     lwr.ci    upr.ci         pval</w:t>
      </w:r>
    </w:p>
    <w:p w14:paraId="736063E0" w14:textId="77777777" w:rsidR="005534D0" w:rsidRPr="005534D0" w:rsidRDefault="005534D0"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5534D0">
        <w:rPr>
          <w:rFonts w:ascii="Lucida Console" w:hAnsi="Lucida Console" w:cs="Courier New"/>
          <w:color w:val="000000"/>
          <w:sz w:val="20"/>
          <w:szCs w:val="20"/>
          <w:bdr w:val="none" w:sz="0" w:space="0" w:color="auto" w:frame="1"/>
        </w:rPr>
        <w:t>Sophomore-Freshman  6.0  0.7603439 11.239656 1.980570e-02</w:t>
      </w:r>
    </w:p>
    <w:p w14:paraId="53E4771E" w14:textId="77777777" w:rsidR="005534D0" w:rsidRPr="005534D0" w:rsidRDefault="005534D0"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5534D0">
        <w:rPr>
          <w:rFonts w:ascii="Lucida Console" w:hAnsi="Lucida Console" w:cs="Courier New"/>
          <w:color w:val="000000"/>
          <w:sz w:val="20"/>
          <w:szCs w:val="20"/>
          <w:bdr w:val="none" w:sz="0" w:space="0" w:color="auto" w:frame="1"/>
        </w:rPr>
        <w:t>Junior-Freshman    14.0  8.7603439 19.239656 1.863262e-07</w:t>
      </w:r>
    </w:p>
    <w:p w14:paraId="7EBAA5B7" w14:textId="77777777" w:rsidR="005534D0" w:rsidRPr="005534D0" w:rsidRDefault="005534D0"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5534D0">
        <w:rPr>
          <w:rFonts w:ascii="Lucida Console" w:hAnsi="Lucida Console" w:cs="Courier New"/>
          <w:color w:val="000000"/>
          <w:sz w:val="20"/>
          <w:szCs w:val="20"/>
          <w:bdr w:val="none" w:sz="0" w:space="0" w:color="auto" w:frame="1"/>
        </w:rPr>
        <w:t>Senior-Freshman    18.1 12.8603439 23.339656 6.608534e-10</w:t>
      </w:r>
    </w:p>
    <w:p w14:paraId="59746C4B" w14:textId="77777777" w:rsidR="005534D0" w:rsidRPr="005534D0" w:rsidRDefault="005534D0"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5534D0">
        <w:rPr>
          <w:rFonts w:ascii="Lucida Console" w:hAnsi="Lucida Console" w:cs="Courier New"/>
          <w:color w:val="000000"/>
          <w:sz w:val="20"/>
          <w:szCs w:val="20"/>
          <w:bdr w:val="none" w:sz="0" w:space="0" w:color="auto" w:frame="1"/>
        </w:rPr>
        <w:t>Junior-Sophomore    8.0  2.7603439 13.239656 1.299252e-03</w:t>
      </w:r>
    </w:p>
    <w:p w14:paraId="626B5B2D" w14:textId="77777777" w:rsidR="005534D0" w:rsidRPr="005534D0" w:rsidRDefault="005534D0"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5534D0">
        <w:rPr>
          <w:rFonts w:ascii="Lucida Console" w:hAnsi="Lucida Console" w:cs="Courier New"/>
          <w:color w:val="000000"/>
          <w:sz w:val="20"/>
          <w:szCs w:val="20"/>
          <w:bdr w:val="none" w:sz="0" w:space="0" w:color="auto" w:frame="1"/>
        </w:rPr>
        <w:t>Senior-Sophomore   12.1  6.8603439 17.339656 3.001973e-06</w:t>
      </w:r>
    </w:p>
    <w:p w14:paraId="4B95B6B2" w14:textId="77777777" w:rsidR="005534D0" w:rsidRPr="005534D0" w:rsidRDefault="005534D0"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rPr>
      </w:pPr>
      <w:r w:rsidRPr="005534D0">
        <w:rPr>
          <w:rFonts w:ascii="Lucida Console" w:hAnsi="Lucida Console" w:cs="Courier New"/>
          <w:color w:val="000000"/>
          <w:sz w:val="20"/>
          <w:szCs w:val="20"/>
          <w:bdr w:val="none" w:sz="0" w:space="0" w:color="auto" w:frame="1"/>
        </w:rPr>
        <w:t>Senior-Junior       4.1 -1.1396561  9.339656 1.684836e-01</w:t>
      </w:r>
    </w:p>
    <w:p w14:paraId="237398A4" w14:textId="77777777" w:rsidR="005534D0" w:rsidRPr="009A57C4" w:rsidRDefault="005534D0" w:rsidP="00E710F7">
      <w:pPr>
        <w:pStyle w:val="BodyText"/>
        <w:spacing w:after="0"/>
        <w:ind w:left="1080"/>
        <w:rPr>
          <w:b/>
        </w:rPr>
      </w:pPr>
    </w:p>
    <w:p w14:paraId="775A28EE" w14:textId="77777777" w:rsidR="00797921" w:rsidRDefault="00797921" w:rsidP="00797921">
      <w:pPr>
        <w:pStyle w:val="0612InTextTBody"/>
        <w:ind w:left="1080" w:firstLine="0"/>
        <w:rPr>
          <w:b/>
        </w:rPr>
      </w:pPr>
    </w:p>
    <w:p w14:paraId="5E4015EB" w14:textId="5E011B49" w:rsidR="00753868" w:rsidRDefault="00753868" w:rsidP="00F316D1">
      <w:pPr>
        <w:pStyle w:val="Default"/>
        <w:ind w:firstLine="720"/>
        <w:rPr>
          <w:rFonts w:ascii="Times New Roman" w:hAnsi="Times New Roman" w:cs="Times New Roman"/>
          <w:color w:val="auto"/>
        </w:rPr>
      </w:pPr>
    </w:p>
    <w:p w14:paraId="0B6227DA" w14:textId="77777777" w:rsidR="00F316D1" w:rsidRDefault="00F316D1" w:rsidP="00F316D1">
      <w:pPr>
        <w:pStyle w:val="0612InTextTBody"/>
        <w:ind w:left="900" w:firstLine="0"/>
        <w:rPr>
          <w:b/>
        </w:rPr>
      </w:pPr>
      <w:r w:rsidRPr="00FF5037">
        <w:rPr>
          <w:b/>
        </w:rPr>
        <w:tab/>
      </w:r>
      <w:r w:rsidRPr="00FF5037">
        <w:rPr>
          <w:b/>
        </w:rPr>
        <w:tab/>
      </w:r>
      <w:r w:rsidRPr="00FF5037">
        <w:rPr>
          <w:b/>
        </w:rPr>
        <w:tab/>
      </w:r>
      <w:r w:rsidRPr="00FF5037">
        <w:rPr>
          <w:b/>
        </w:rPr>
        <w:tab/>
      </w:r>
    </w:p>
    <w:p w14:paraId="4F9F8A0C" w14:textId="77777777" w:rsidR="00F316D1" w:rsidRDefault="00F316D1" w:rsidP="00F316D1">
      <w:pPr>
        <w:pStyle w:val="Default"/>
        <w:numPr>
          <w:ilvl w:val="1"/>
          <w:numId w:val="13"/>
        </w:numPr>
        <w:ind w:left="720" w:hanging="720"/>
        <w:rPr>
          <w:rFonts w:ascii="Times New Roman" w:hAnsi="Times New Roman" w:cs="Times New Roman"/>
          <w:color w:val="auto"/>
        </w:rPr>
      </w:pPr>
    </w:p>
    <w:p w14:paraId="367FBC83" w14:textId="607DB64E" w:rsidR="00F316D1" w:rsidRDefault="005C6F4C" w:rsidP="00F316D1">
      <w:pPr>
        <w:pStyle w:val="BodyText"/>
        <w:numPr>
          <w:ilvl w:val="0"/>
          <w:numId w:val="12"/>
        </w:numPr>
        <w:spacing w:after="0"/>
      </w:pPr>
      <w:r>
        <w:t xml:space="preserve">For normality:  </w:t>
      </w:r>
      <w:r w:rsidR="00F316D1" w:rsidRPr="00E31E03">
        <w:t>Because there are only five students per cell we check the tenability of the normality assumption by computing the skewness ratio for each cell.  As the skewness ratio for each cell is less than 2 in absolute value, the data appear to be reasonably symmetric and the normality assumption may be considered to be tenable.</w:t>
      </w:r>
    </w:p>
    <w:p w14:paraId="5D6FB25F" w14:textId="6B405393" w:rsidR="00F316D1" w:rsidRDefault="00F316D1" w:rsidP="00F316D1">
      <w:pPr>
        <w:pStyle w:val="BodyText"/>
        <w:spacing w:after="0"/>
        <w:ind w:left="1080"/>
      </w:pPr>
      <w:r>
        <w:t xml:space="preserve">The skewness </w:t>
      </w:r>
      <w:r w:rsidR="00D40CA5">
        <w:t>statistics</w:t>
      </w:r>
      <w:r>
        <w:t xml:space="preserve"> were calculated using the following </w:t>
      </w:r>
      <w:r w:rsidR="00D40CA5">
        <w:t>code:</w:t>
      </w:r>
    </w:p>
    <w:p w14:paraId="1668707E" w14:textId="77777777" w:rsidR="00B547BD" w:rsidRDefault="00B547BD" w:rsidP="00F316D1">
      <w:pPr>
        <w:pStyle w:val="0612InTextTBody"/>
        <w:ind w:left="1080" w:firstLine="0"/>
        <w:rPr>
          <w:rFonts w:ascii="Courier New" w:hAnsi="Courier New" w:cs="Courier New"/>
        </w:rPr>
      </w:pPr>
    </w:p>
    <w:p w14:paraId="54CDFDAA"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skew(Stepping$HRFinal[Stepping$Freq=="Slow" &amp; Stepping$Height=="Low"]) </w:t>
      </w:r>
    </w:p>
    <w:p w14:paraId="7D894B48"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-0.1514485</w:t>
      </w:r>
    </w:p>
    <w:p w14:paraId="1719F1E9"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se.skew(Stepping$HRFinal[Stepping$Freq=="Slow" &amp; Stepping$Height=="Low"])</w:t>
      </w:r>
    </w:p>
    <w:p w14:paraId="596228B9"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0.9128709</w:t>
      </w:r>
    </w:p>
    <w:p w14:paraId="25C11A13"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skew.ratio(Stepping$HRFinal[Stepping$Freq=="Slow" &amp; Stepping$Height=="Low"])</w:t>
      </w:r>
    </w:p>
    <w:p w14:paraId="7C120EB6"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-0.1659036</w:t>
      </w:r>
    </w:p>
    <w:p w14:paraId="5BCB44B7"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w:t>
      </w:r>
    </w:p>
    <w:p w14:paraId="20181033"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skew(Stepping$HRFinal[Stepping$Freq=="Slow" &amp; Stepping$Height=="High"]) </w:t>
      </w:r>
    </w:p>
    <w:p w14:paraId="563247B2"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0.6826736</w:t>
      </w:r>
    </w:p>
    <w:p w14:paraId="61F56954"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se.skew(Stepping$HRFinal[Stepping$Freq=="Slow" &amp; Stepping$Height=="High"])</w:t>
      </w:r>
    </w:p>
    <w:p w14:paraId="1ED6AA69"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0.9128709</w:t>
      </w:r>
    </w:p>
    <w:p w14:paraId="2C545164"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skew.ratio(Stepping$HRFinal[Stepping$Freq=="Slow" &amp; Stepping$Height=="High"])</w:t>
      </w:r>
    </w:p>
    <w:p w14:paraId="39C33B9A"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0.7478315</w:t>
      </w:r>
    </w:p>
    <w:p w14:paraId="11D2475C"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w:t>
      </w:r>
    </w:p>
    <w:p w14:paraId="4B0841AE"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skew(Stepping$HRFinal[Stepping$Freq=="Medium" &amp; Stepping$Height=="Low"]) </w:t>
      </w:r>
    </w:p>
    <w:p w14:paraId="16CC7EF7"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0.5936005</w:t>
      </w:r>
    </w:p>
    <w:p w14:paraId="3E2F7989"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se.skew(Stepping$HRFinal[Stepping$Freq=="Medium" &amp; Stepping$Height=="Low"])</w:t>
      </w:r>
    </w:p>
    <w:p w14:paraId="3E565243"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0.9128709</w:t>
      </w:r>
    </w:p>
    <w:p w14:paraId="109EB7D9"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skew.ratio(Stepping$HRFinal[Stepping$Freq=="Medium" &amp; Stepping$Height=="Low"])</w:t>
      </w:r>
    </w:p>
    <w:p w14:paraId="33FFBBB3"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0.6502567</w:t>
      </w:r>
    </w:p>
    <w:p w14:paraId="74D0A0E2"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w:t>
      </w:r>
    </w:p>
    <w:p w14:paraId="02B8FCA9"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skew(Stepping$HRFinal[Stepping$Freq=="Medium" &amp; Stepping$Height=="High"]) </w:t>
      </w:r>
    </w:p>
    <w:p w14:paraId="0DC18AEE"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0.176017</w:t>
      </w:r>
    </w:p>
    <w:p w14:paraId="54FB9465"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se.skew(Stepping$HRFinal[Stepping$Freq=="Medium" &amp; Stepping$Height=="High"])</w:t>
      </w:r>
    </w:p>
    <w:p w14:paraId="5278BF8E"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0.9128709</w:t>
      </w:r>
    </w:p>
    <w:p w14:paraId="7D5994C2"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skew.ratio(Stepping$HRFinal[Stepping$Freq=="Medium" &amp; Stepping$Height=="High"])</w:t>
      </w:r>
    </w:p>
    <w:p w14:paraId="70ACBF13"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0.192817</w:t>
      </w:r>
    </w:p>
    <w:p w14:paraId="2E2B2B9F"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w:t>
      </w:r>
    </w:p>
    <w:p w14:paraId="49354602"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skew(Stepping$HRFinal[Stepping$Freq=="Fast" &amp; Stepping$Height=="Low"]) </w:t>
      </w:r>
    </w:p>
    <w:p w14:paraId="1BCB8D00"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0.4080872</w:t>
      </w:r>
    </w:p>
    <w:p w14:paraId="6AECFD68"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se.skew(Stepping$HRFinal[Stepping$Freq=="Fast" &amp; Stepping$Height=="Low"])</w:t>
      </w:r>
    </w:p>
    <w:p w14:paraId="20C278C4"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0.9128709</w:t>
      </w:r>
    </w:p>
    <w:p w14:paraId="5F9FC5F3"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skew.ratio(Stepping$HRFinal[Stepping$Freq=="Fast" &amp; Stepping$Height=="Low"])</w:t>
      </w:r>
    </w:p>
    <w:p w14:paraId="0F79F7D0"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0.4470372</w:t>
      </w:r>
    </w:p>
    <w:p w14:paraId="552495B1"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w:t>
      </w:r>
    </w:p>
    <w:p w14:paraId="778F8ACD"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 xml:space="preserve">&gt; skew(Stepping$HRFinal[Stepping$Freq=="Fast" &amp; Stepping$Height=="High"]) </w:t>
      </w:r>
    </w:p>
    <w:p w14:paraId="58CCE311"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0.01065949</w:t>
      </w:r>
    </w:p>
    <w:p w14:paraId="472FE21C"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se.skew(Stepping$HRFinal[Stepping$Freq=="Fast" &amp; Stepping$Height=="High"])</w:t>
      </w:r>
    </w:p>
    <w:p w14:paraId="13022B55"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bdr w:val="none" w:sz="0" w:space="0" w:color="auto" w:frame="1"/>
        </w:rPr>
      </w:pPr>
      <w:r w:rsidRPr="009A57C4">
        <w:rPr>
          <w:rFonts w:ascii="Lucida Console" w:hAnsi="Lucida Console" w:cs="Courier New"/>
          <w:color w:val="000000"/>
          <w:sz w:val="18"/>
          <w:szCs w:val="18"/>
          <w:bdr w:val="none" w:sz="0" w:space="0" w:color="auto" w:frame="1"/>
        </w:rPr>
        <w:t>[1] 0.9128709</w:t>
      </w:r>
    </w:p>
    <w:p w14:paraId="55452994"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FF"/>
          <w:sz w:val="18"/>
          <w:szCs w:val="18"/>
        </w:rPr>
      </w:pPr>
      <w:r w:rsidRPr="009A57C4">
        <w:rPr>
          <w:rFonts w:ascii="Lucida Console" w:hAnsi="Lucida Console" w:cs="Courier New"/>
          <w:color w:val="0000FF"/>
          <w:sz w:val="18"/>
          <w:szCs w:val="18"/>
        </w:rPr>
        <w:t>&gt; skew.ratio(Stepping$HRFinal[Stepping$Freq=="Fast" &amp; Stepping$Height=="High"])</w:t>
      </w:r>
    </w:p>
    <w:p w14:paraId="5958FA77" w14:textId="77777777" w:rsidR="002F5811" w:rsidRPr="009A57C4" w:rsidRDefault="002F5811" w:rsidP="002F5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8"/>
          <w:szCs w:val="18"/>
        </w:rPr>
      </w:pPr>
      <w:r w:rsidRPr="009A57C4">
        <w:rPr>
          <w:rFonts w:ascii="Lucida Console" w:hAnsi="Lucida Console" w:cs="Courier New"/>
          <w:color w:val="000000"/>
          <w:sz w:val="18"/>
          <w:szCs w:val="18"/>
          <w:bdr w:val="none" w:sz="0" w:space="0" w:color="auto" w:frame="1"/>
        </w:rPr>
        <w:t>[1] 0.01167689</w:t>
      </w:r>
    </w:p>
    <w:p w14:paraId="68FE72AD" w14:textId="77777777" w:rsidR="00B547BD" w:rsidRDefault="00B547BD" w:rsidP="00F316D1">
      <w:pPr>
        <w:pStyle w:val="0612InTextTBody"/>
        <w:ind w:left="1080" w:firstLine="0"/>
        <w:rPr>
          <w:rFonts w:ascii="Courier New" w:hAnsi="Courier New" w:cs="Courier New"/>
        </w:rPr>
      </w:pPr>
    </w:p>
    <w:p w14:paraId="6AE1C369" w14:textId="77122F68" w:rsidR="00F316D1" w:rsidRDefault="005C6F4C" w:rsidP="005C6F4C">
      <w:pPr>
        <w:pStyle w:val="BodyText"/>
        <w:spacing w:after="0"/>
        <w:ind w:left="1080"/>
      </w:pPr>
      <w:r>
        <w:t xml:space="preserve">For homogeneity of variance:  </w:t>
      </w:r>
      <w:r w:rsidR="00F316D1" w:rsidRPr="00E31E03">
        <w:t xml:space="preserve">The results of Levene’s test indicate that the homogeneity of variances assumption is tenable, </w:t>
      </w:r>
      <w:r w:rsidR="00F316D1" w:rsidRPr="002630C2">
        <w:rPr>
          <w:i/>
        </w:rPr>
        <w:t>F</w:t>
      </w:r>
      <w:r w:rsidR="00F316D1" w:rsidRPr="00E31E03">
        <w:t xml:space="preserve">(5, 24) = 2.41, </w:t>
      </w:r>
      <w:r w:rsidR="00F316D1" w:rsidRPr="002630C2">
        <w:rPr>
          <w:i/>
        </w:rPr>
        <w:t>p</w:t>
      </w:r>
      <w:r w:rsidR="00F316D1" w:rsidRPr="00E31E03">
        <w:t xml:space="preserve"> = .07.</w:t>
      </w:r>
    </w:p>
    <w:p w14:paraId="721293F2" w14:textId="082E64D0" w:rsidR="00F316D1" w:rsidRDefault="00F316D1" w:rsidP="00F316D1">
      <w:pPr>
        <w:pStyle w:val="BodyText"/>
        <w:tabs>
          <w:tab w:val="num" w:pos="1080"/>
        </w:tabs>
        <w:spacing w:after="0"/>
        <w:ind w:left="1080"/>
      </w:pPr>
      <w:r>
        <w:t xml:space="preserve">The following </w:t>
      </w:r>
      <w:r w:rsidR="005122CD">
        <w:t>R code</w:t>
      </w:r>
      <w:r>
        <w:t xml:space="preserve"> w</w:t>
      </w:r>
      <w:r w:rsidR="005122CD">
        <w:t>as</w:t>
      </w:r>
      <w:r>
        <w:t xml:space="preserve"> used to generate Levene’s test:</w:t>
      </w:r>
    </w:p>
    <w:p w14:paraId="4BEC816B" w14:textId="27CCBA6A" w:rsidR="005122CD" w:rsidRPr="009A57C4" w:rsidRDefault="005122CD" w:rsidP="00F316D1">
      <w:pPr>
        <w:pStyle w:val="BodyText"/>
        <w:tabs>
          <w:tab w:val="num" w:pos="1080"/>
        </w:tabs>
        <w:spacing w:after="0"/>
        <w:ind w:left="1080"/>
        <w:rPr>
          <w:b/>
        </w:rPr>
      </w:pPr>
      <w:r w:rsidRPr="009A57C4">
        <w:rPr>
          <w:b/>
        </w:rPr>
        <w:t>levenes.test(Stepping$HRFinal, Stepping$Freq:Stepping$Height)</w:t>
      </w:r>
    </w:p>
    <w:p w14:paraId="3AAE6FB9" w14:textId="72A73572" w:rsidR="00F316D1" w:rsidRDefault="00F316D1" w:rsidP="00D00512">
      <w:pPr>
        <w:pStyle w:val="ListParagraph"/>
        <w:numPr>
          <w:ilvl w:val="0"/>
          <w:numId w:val="12"/>
        </w:numPr>
        <w:tabs>
          <w:tab w:val="num" w:pos="1140"/>
        </w:tabs>
      </w:pPr>
      <w:r>
        <w:tab/>
      </w:r>
      <w:r w:rsidRPr="00E31E03">
        <w:t xml:space="preserve">The interaction is not statistically significant, </w:t>
      </w:r>
      <w:r w:rsidRPr="00D00512">
        <w:rPr>
          <w:i/>
        </w:rPr>
        <w:t>F</w:t>
      </w:r>
      <w:r w:rsidRPr="00E31E03">
        <w:t xml:space="preserve">(2, 24) = .54, </w:t>
      </w:r>
      <w:r w:rsidRPr="00D00512">
        <w:rPr>
          <w:i/>
        </w:rPr>
        <w:t>p</w:t>
      </w:r>
      <w:r w:rsidRPr="00E31E03">
        <w:t xml:space="preserve"> = .59.</w:t>
      </w:r>
    </w:p>
    <w:p w14:paraId="3477A2A7" w14:textId="6E65FF78" w:rsidR="00D00512" w:rsidRDefault="00D00512" w:rsidP="00D00512">
      <w:pPr>
        <w:pStyle w:val="ListParagraph"/>
        <w:tabs>
          <w:tab w:val="num" w:pos="1140"/>
        </w:tabs>
        <w:ind w:left="1080"/>
      </w:pPr>
      <w:r>
        <w:t xml:space="preserve">The following </w:t>
      </w:r>
      <w:r w:rsidR="00D40CA5">
        <w:t xml:space="preserve">R code </w:t>
      </w:r>
      <w:r>
        <w:t xml:space="preserve"> </w:t>
      </w:r>
      <w:r w:rsidR="00D40CA5">
        <w:t>was</w:t>
      </w:r>
      <w:r>
        <w:t xml:space="preserve"> used to generate the ANOVA results:</w:t>
      </w:r>
    </w:p>
    <w:p w14:paraId="2EE7EADC" w14:textId="77777777" w:rsidR="00F67D65" w:rsidRDefault="00F67D65" w:rsidP="00D00512">
      <w:pPr>
        <w:pStyle w:val="0612InTextTBody"/>
        <w:ind w:left="1080" w:firstLine="0"/>
        <w:rPr>
          <w:rFonts w:ascii="Times New Roman" w:hAnsi="Times New Roman"/>
          <w:b/>
          <w:sz w:val="24"/>
          <w:szCs w:val="24"/>
        </w:rPr>
      </w:pPr>
    </w:p>
    <w:p w14:paraId="51EE08E0" w14:textId="77777777" w:rsidR="00F67D65" w:rsidRPr="00F67D65" w:rsidRDefault="00F67D65" w:rsidP="009A57C4">
      <w:pPr>
        <w:pStyle w:val="0612InTextTBody"/>
        <w:ind w:left="1080" w:firstLine="0"/>
        <w:rPr>
          <w:rFonts w:ascii="Times New Roman" w:hAnsi="Times New Roman"/>
          <w:b/>
          <w:sz w:val="24"/>
          <w:szCs w:val="24"/>
        </w:rPr>
      </w:pPr>
      <w:r w:rsidRPr="00F67D65">
        <w:rPr>
          <w:rFonts w:ascii="Times New Roman" w:hAnsi="Times New Roman"/>
          <w:b/>
          <w:sz w:val="24"/>
          <w:szCs w:val="24"/>
        </w:rPr>
        <w:t>aov6 &lt;- aov(Stepping$HRFinal~Stepping$Height*Stepping$Freq)</w:t>
      </w:r>
    </w:p>
    <w:p w14:paraId="69C1D09B" w14:textId="33EA1A38" w:rsidR="00F67D65" w:rsidRDefault="00F67D65" w:rsidP="00F67D65">
      <w:pPr>
        <w:pStyle w:val="0612InTextTBody"/>
        <w:ind w:left="1080" w:firstLine="0"/>
        <w:rPr>
          <w:rFonts w:ascii="Times New Roman" w:hAnsi="Times New Roman"/>
          <w:b/>
          <w:sz w:val="24"/>
          <w:szCs w:val="24"/>
        </w:rPr>
      </w:pPr>
      <w:r w:rsidRPr="00F67D65">
        <w:rPr>
          <w:rFonts w:ascii="Times New Roman" w:hAnsi="Times New Roman"/>
          <w:b/>
          <w:sz w:val="24"/>
          <w:szCs w:val="24"/>
        </w:rPr>
        <w:t>summary(aov6)</w:t>
      </w:r>
    </w:p>
    <w:p w14:paraId="36FCADDC" w14:textId="16A6B0C2" w:rsidR="00F67D65" w:rsidRDefault="00F67D65" w:rsidP="00F67D65">
      <w:pPr>
        <w:pStyle w:val="0612InTextTBody"/>
        <w:ind w:left="1080" w:firstLine="0"/>
        <w:rPr>
          <w:rFonts w:ascii="Times New Roman" w:hAnsi="Times New Roman"/>
          <w:b/>
          <w:sz w:val="24"/>
          <w:szCs w:val="24"/>
        </w:rPr>
      </w:pPr>
    </w:p>
    <w:p w14:paraId="0A21D220"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F67D65">
        <w:rPr>
          <w:rFonts w:ascii="Lucida Console" w:hAnsi="Lucida Console" w:cs="Courier New"/>
          <w:color w:val="000000"/>
          <w:sz w:val="20"/>
          <w:szCs w:val="20"/>
          <w:bdr w:val="none" w:sz="0" w:space="0" w:color="auto" w:frame="1"/>
        </w:rPr>
        <w:lastRenderedPageBreak/>
        <w:t xml:space="preserve">                              Df Sum Sq Mean Sq F value   Pr(&gt;F)    </w:t>
      </w:r>
    </w:p>
    <w:p w14:paraId="4E86CF3F"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F67D65">
        <w:rPr>
          <w:rFonts w:ascii="Lucida Console" w:hAnsi="Lucida Console" w:cs="Courier New"/>
          <w:color w:val="000000"/>
          <w:sz w:val="20"/>
          <w:szCs w:val="20"/>
          <w:bdr w:val="none" w:sz="0" w:space="0" w:color="auto" w:frame="1"/>
        </w:rPr>
        <w:t>Stepping$Height                1   3499    3499  17.931 0.000291 ***</w:t>
      </w:r>
    </w:p>
    <w:p w14:paraId="24C97184"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F67D65">
        <w:rPr>
          <w:rFonts w:ascii="Lucida Console" w:hAnsi="Lucida Console" w:cs="Courier New"/>
          <w:color w:val="000000"/>
          <w:sz w:val="20"/>
          <w:szCs w:val="20"/>
          <w:bdr w:val="none" w:sz="0" w:space="0" w:color="auto" w:frame="1"/>
        </w:rPr>
        <w:t>Stepping$Freq                  2   3728    1864   9.551 0.000888 ***</w:t>
      </w:r>
    </w:p>
    <w:p w14:paraId="5F148F52"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F67D65">
        <w:rPr>
          <w:rFonts w:ascii="Lucida Console" w:hAnsi="Lucida Console" w:cs="Courier New"/>
          <w:color w:val="000000"/>
          <w:sz w:val="20"/>
          <w:szCs w:val="20"/>
          <w:bdr w:val="none" w:sz="0" w:space="0" w:color="auto" w:frame="1"/>
        </w:rPr>
        <w:t xml:space="preserve">Stepping$Height:Stepping$Freq  2    211     105   0.540 0.589898    </w:t>
      </w:r>
    </w:p>
    <w:p w14:paraId="32CB29BC"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F67D65">
        <w:rPr>
          <w:rFonts w:ascii="Lucida Console" w:hAnsi="Lucida Console" w:cs="Courier New"/>
          <w:color w:val="000000"/>
          <w:sz w:val="20"/>
          <w:szCs w:val="20"/>
          <w:bdr w:val="none" w:sz="0" w:space="0" w:color="auto" w:frame="1"/>
        </w:rPr>
        <w:t xml:space="preserve">Residuals                     24   4684     195                     </w:t>
      </w:r>
    </w:p>
    <w:p w14:paraId="370CEF2F"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F67D65">
        <w:rPr>
          <w:rFonts w:ascii="Lucida Console" w:hAnsi="Lucida Console" w:cs="Courier New"/>
          <w:color w:val="000000"/>
          <w:sz w:val="20"/>
          <w:szCs w:val="20"/>
          <w:bdr w:val="none" w:sz="0" w:space="0" w:color="auto" w:frame="1"/>
        </w:rPr>
        <w:t>---</w:t>
      </w:r>
    </w:p>
    <w:p w14:paraId="0640A868"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rPr>
      </w:pPr>
      <w:r w:rsidRPr="00F67D65">
        <w:rPr>
          <w:rFonts w:ascii="Lucida Console" w:hAnsi="Lucida Console" w:cs="Courier New"/>
          <w:color w:val="000000"/>
          <w:sz w:val="20"/>
          <w:szCs w:val="20"/>
          <w:bdr w:val="none" w:sz="0" w:space="0" w:color="auto" w:frame="1"/>
        </w:rPr>
        <w:t>Signif. codes:  0 ‘***’ 0.001 ‘**’ 0.01 ‘*’ 0.05 ‘.’ 0.1 ‘ ’ 1</w:t>
      </w:r>
    </w:p>
    <w:p w14:paraId="434CE99C" w14:textId="77777777" w:rsidR="005C6F4C" w:rsidRPr="008950EF" w:rsidRDefault="005C6F4C" w:rsidP="009A57C4">
      <w:pPr>
        <w:pStyle w:val="0612InTextTBody"/>
        <w:ind w:left="0" w:firstLine="0"/>
        <w:rPr>
          <w:rFonts w:ascii="Times New Roman" w:hAnsi="Times New Roman"/>
          <w:sz w:val="24"/>
          <w:szCs w:val="24"/>
        </w:rPr>
      </w:pPr>
    </w:p>
    <w:p w14:paraId="78AAE341" w14:textId="77777777" w:rsidR="005C6F4C" w:rsidRPr="00E31E03" w:rsidRDefault="005C6F4C" w:rsidP="005C6F4C">
      <w:pPr>
        <w:tabs>
          <w:tab w:val="num" w:pos="1080"/>
        </w:tabs>
        <w:ind w:left="1080" w:hanging="360"/>
      </w:pPr>
      <w:r w:rsidRPr="00E31E03">
        <w:t xml:space="preserve">c)   The main effect due to stepping rate is statistically significant, </w:t>
      </w:r>
      <w:r w:rsidRPr="00E31E03">
        <w:rPr>
          <w:i/>
        </w:rPr>
        <w:t>F</w:t>
      </w:r>
      <w:r w:rsidRPr="00E31E03">
        <w:t xml:space="preserve">(2, 24) = 9.55, </w:t>
      </w:r>
      <w:r w:rsidRPr="00E31E03">
        <w:rPr>
          <w:i/>
        </w:rPr>
        <w:t>p</w:t>
      </w:r>
      <w:r w:rsidRPr="00E31E03">
        <w:t xml:space="preserve"> &lt; .0005.</w:t>
      </w:r>
    </w:p>
    <w:p w14:paraId="4EDD2FCB" w14:textId="0F91CD53" w:rsidR="005C6F4C" w:rsidRDefault="005C6F4C" w:rsidP="005C6F4C">
      <w:pPr>
        <w:tabs>
          <w:tab w:val="num" w:pos="1140"/>
        </w:tabs>
        <w:ind w:left="1080" w:hanging="360"/>
      </w:pPr>
      <w:r w:rsidRPr="00E31E03">
        <w:t xml:space="preserve">d)  According to the </w:t>
      </w:r>
      <w:r>
        <w:t>Bonferroni</w:t>
      </w:r>
      <w:r w:rsidRPr="00E31E03">
        <w:t xml:space="preserve"> </w:t>
      </w:r>
      <w:r w:rsidRPr="00E31E03">
        <w:rPr>
          <w:i/>
        </w:rPr>
        <w:t>post-hoc</w:t>
      </w:r>
      <w:r w:rsidRPr="00E31E03">
        <w:t xml:space="preserve"> test, the average heart rate is statistically significantly higher under fast stepping than it is under either slow or medium stepping.  There is no statistically significant difference in heart rate between slow and medium stepping. </w:t>
      </w:r>
    </w:p>
    <w:p w14:paraId="167F7044" w14:textId="1186FF7D" w:rsidR="005C6F4C" w:rsidRDefault="005C6F4C" w:rsidP="005C6F4C">
      <w:pPr>
        <w:tabs>
          <w:tab w:val="num" w:pos="1140"/>
        </w:tabs>
        <w:ind w:left="1080" w:hanging="360"/>
      </w:pPr>
      <w:r>
        <w:tab/>
        <w:t xml:space="preserve">The following </w:t>
      </w:r>
      <w:r w:rsidR="00F67D65">
        <w:t xml:space="preserve">R code was </w:t>
      </w:r>
      <w:r>
        <w:t>used to generate the post-hoc Bonferroni test for the main effect:</w:t>
      </w:r>
    </w:p>
    <w:p w14:paraId="4B613519" w14:textId="3D59504E" w:rsidR="00F67D65" w:rsidRDefault="00F67D65" w:rsidP="005C6F4C">
      <w:pPr>
        <w:tabs>
          <w:tab w:val="num" w:pos="1140"/>
        </w:tabs>
        <w:ind w:left="1080" w:hanging="360"/>
        <w:rPr>
          <w:b/>
        </w:rPr>
      </w:pPr>
      <w:r>
        <w:tab/>
      </w:r>
      <w:r w:rsidRPr="009A57C4">
        <w:rPr>
          <w:b/>
        </w:rPr>
        <w:t>testInteractions(aov6, pairwise = "Stepping$Freq", adjustment = "bonferroni")</w:t>
      </w:r>
    </w:p>
    <w:p w14:paraId="266A9F1F" w14:textId="6367397B" w:rsidR="00F67D65" w:rsidRDefault="00F67D65" w:rsidP="005C6F4C">
      <w:pPr>
        <w:tabs>
          <w:tab w:val="num" w:pos="1140"/>
        </w:tabs>
        <w:ind w:left="1080" w:hanging="360"/>
        <w:rPr>
          <w:b/>
        </w:rPr>
      </w:pPr>
    </w:p>
    <w:p w14:paraId="2DF073AB"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F67D65">
        <w:rPr>
          <w:rFonts w:ascii="Lucida Console" w:hAnsi="Lucida Console" w:cs="Courier New"/>
          <w:color w:val="000000"/>
          <w:sz w:val="20"/>
          <w:szCs w:val="20"/>
          <w:bdr w:val="none" w:sz="0" w:space="0" w:color="auto" w:frame="1"/>
        </w:rPr>
        <w:t xml:space="preserve">F Test: </w:t>
      </w:r>
    </w:p>
    <w:p w14:paraId="7C923BA3"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F67D65">
        <w:rPr>
          <w:rFonts w:ascii="Lucida Console" w:hAnsi="Lucida Console" w:cs="Courier New"/>
          <w:color w:val="000000"/>
          <w:sz w:val="20"/>
          <w:szCs w:val="20"/>
          <w:bdr w:val="none" w:sz="0" w:space="0" w:color="auto" w:frame="1"/>
        </w:rPr>
        <w:t>P-value adjustment method: bonferroni</w:t>
      </w:r>
    </w:p>
    <w:p w14:paraId="1106D839"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F67D65">
        <w:rPr>
          <w:rFonts w:ascii="Lucida Console" w:hAnsi="Lucida Console" w:cs="Courier New"/>
          <w:color w:val="000000"/>
          <w:sz w:val="20"/>
          <w:szCs w:val="20"/>
          <w:bdr w:val="none" w:sz="0" w:space="0" w:color="auto" w:frame="1"/>
        </w:rPr>
        <w:t xml:space="preserve">            Value Df Sum of Sq       F    Pr(&gt;F)    </w:t>
      </w:r>
    </w:p>
    <w:p w14:paraId="4EA1CDDC"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F67D65">
        <w:rPr>
          <w:rFonts w:ascii="Lucida Console" w:hAnsi="Lucida Console" w:cs="Courier New"/>
          <w:color w:val="000000"/>
          <w:sz w:val="20"/>
          <w:szCs w:val="20"/>
          <w:bdr w:val="none" w:sz="0" w:space="0" w:color="auto" w:frame="1"/>
        </w:rPr>
        <w:t xml:space="preserve">Slow-Medium  -8.4  1     352.8  1.8078 0.5740155    </w:t>
      </w:r>
    </w:p>
    <w:p w14:paraId="306351E1"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F67D65">
        <w:rPr>
          <w:rFonts w:ascii="Lucida Console" w:hAnsi="Lucida Console" w:cs="Courier New"/>
          <w:color w:val="000000"/>
          <w:sz w:val="20"/>
          <w:szCs w:val="20"/>
          <w:bdr w:val="none" w:sz="0" w:space="0" w:color="auto" w:frame="1"/>
        </w:rPr>
        <w:t xml:space="preserve">  Slow-Fast -26.7  1    3564.5 18.2652 0.0007898 ***</w:t>
      </w:r>
    </w:p>
    <w:p w14:paraId="6D490039"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F67D65">
        <w:rPr>
          <w:rFonts w:ascii="Lucida Console" w:hAnsi="Lucida Console" w:cs="Courier New"/>
          <w:color w:val="000000"/>
          <w:sz w:val="20"/>
          <w:szCs w:val="20"/>
          <w:bdr w:val="none" w:sz="0" w:space="0" w:color="auto" w:frame="1"/>
        </w:rPr>
        <w:t xml:space="preserve">Medium-Fast -18.3  1    1674.4  8.5803 0.0220130 *  </w:t>
      </w:r>
    </w:p>
    <w:p w14:paraId="249A8298"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F67D65">
        <w:rPr>
          <w:rFonts w:ascii="Lucida Console" w:hAnsi="Lucida Console" w:cs="Courier New"/>
          <w:color w:val="000000"/>
          <w:sz w:val="20"/>
          <w:szCs w:val="20"/>
          <w:bdr w:val="none" w:sz="0" w:space="0" w:color="auto" w:frame="1"/>
        </w:rPr>
        <w:t xml:space="preserve">Residuals         24    4683.6                      </w:t>
      </w:r>
    </w:p>
    <w:p w14:paraId="5690CCAC"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bdr w:val="none" w:sz="0" w:space="0" w:color="auto" w:frame="1"/>
        </w:rPr>
      </w:pPr>
      <w:r w:rsidRPr="00F67D65">
        <w:rPr>
          <w:rFonts w:ascii="Lucida Console" w:hAnsi="Lucida Console" w:cs="Courier New"/>
          <w:color w:val="000000"/>
          <w:sz w:val="20"/>
          <w:szCs w:val="20"/>
          <w:bdr w:val="none" w:sz="0" w:space="0" w:color="auto" w:frame="1"/>
        </w:rPr>
        <w:t>---</w:t>
      </w:r>
    </w:p>
    <w:p w14:paraId="0C08B8F5" w14:textId="77777777" w:rsidR="00F67D65" w:rsidRPr="00F67D65" w:rsidRDefault="00F67D65" w:rsidP="009A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1080"/>
        <w:rPr>
          <w:rFonts w:ascii="Lucida Console" w:hAnsi="Lucida Console" w:cs="Courier New"/>
          <w:color w:val="000000"/>
          <w:sz w:val="20"/>
          <w:szCs w:val="20"/>
        </w:rPr>
      </w:pPr>
      <w:r w:rsidRPr="00F67D65">
        <w:rPr>
          <w:rFonts w:ascii="Lucida Console" w:hAnsi="Lucida Console" w:cs="Courier New"/>
          <w:color w:val="000000"/>
          <w:sz w:val="20"/>
          <w:szCs w:val="20"/>
          <w:bdr w:val="none" w:sz="0" w:space="0" w:color="auto" w:frame="1"/>
        </w:rPr>
        <w:t>Signif. codes:  0 ‘***’ 0.001 ‘**’ 0.01 ‘*’ 0.05 ‘.’ 0.1 ‘ ’ 1</w:t>
      </w:r>
    </w:p>
    <w:p w14:paraId="0A151FFE" w14:textId="77777777" w:rsidR="00F67D65" w:rsidRPr="009A57C4" w:rsidRDefault="00F67D65" w:rsidP="005C6F4C">
      <w:pPr>
        <w:tabs>
          <w:tab w:val="num" w:pos="1140"/>
        </w:tabs>
        <w:ind w:left="1080" w:hanging="360"/>
        <w:rPr>
          <w:b/>
        </w:rPr>
      </w:pPr>
    </w:p>
    <w:p w14:paraId="304DE83E" w14:textId="77777777" w:rsidR="00C86199" w:rsidRDefault="00C86199" w:rsidP="00753868">
      <w:pPr>
        <w:pStyle w:val="Default"/>
        <w:rPr>
          <w:rFonts w:ascii="Times New Roman" w:hAnsi="Times New Roman" w:cs="Times New Roman"/>
          <w:color w:val="auto"/>
        </w:rPr>
      </w:pPr>
    </w:p>
    <w:p w14:paraId="4386CDC1" w14:textId="77777777" w:rsidR="00C86199" w:rsidRPr="00E31E03" w:rsidRDefault="00C86199" w:rsidP="00C86199">
      <w:pPr>
        <w:tabs>
          <w:tab w:val="num" w:pos="1080"/>
        </w:tabs>
        <w:ind w:left="1080" w:hanging="360"/>
      </w:pPr>
      <w:r w:rsidRPr="00E31E03">
        <w:t xml:space="preserve">e)  </w:t>
      </w:r>
      <w:r w:rsidRPr="00E31E03">
        <w:tab/>
        <w:t xml:space="preserve">There is a statistically significant main effect due to step height, </w:t>
      </w:r>
      <w:r w:rsidRPr="00E31E03">
        <w:rPr>
          <w:i/>
        </w:rPr>
        <w:t>F</w:t>
      </w:r>
      <w:r w:rsidRPr="00E31E03">
        <w:t xml:space="preserve">(1, 24) = 17.93, </w:t>
      </w:r>
      <w:r w:rsidRPr="00E31E03">
        <w:rPr>
          <w:i/>
        </w:rPr>
        <w:t>p</w:t>
      </w:r>
      <w:r w:rsidRPr="00E31E03">
        <w:t xml:space="preserve"> &lt; .0005.</w:t>
      </w:r>
    </w:p>
    <w:p w14:paraId="25902CAC" w14:textId="77777777" w:rsidR="00C86199" w:rsidRPr="00E31E03" w:rsidRDefault="00C86199" w:rsidP="00C86199">
      <w:pPr>
        <w:tabs>
          <w:tab w:val="num" w:pos="1080"/>
        </w:tabs>
        <w:ind w:left="1080" w:hanging="360"/>
      </w:pPr>
      <w:r w:rsidRPr="00E31E03">
        <w:t xml:space="preserve">f)  </w:t>
      </w:r>
      <w:r w:rsidRPr="00E31E03">
        <w:tab/>
        <w:t>Based on the sample means, the average heart rate is statistically significantly higher when using the high step than when using the low step.</w:t>
      </w:r>
    </w:p>
    <w:p w14:paraId="37D362EC" w14:textId="77777777" w:rsidR="00C86199" w:rsidRPr="00E31E03" w:rsidRDefault="00C86199" w:rsidP="00753868">
      <w:pPr>
        <w:pStyle w:val="Default"/>
        <w:rPr>
          <w:rFonts w:ascii="Times New Roman" w:hAnsi="Times New Roman" w:cs="Times New Roman"/>
          <w:color w:val="auto"/>
        </w:rPr>
      </w:pPr>
    </w:p>
    <w:p w14:paraId="5B95BECC" w14:textId="77777777" w:rsidR="00D7239C" w:rsidRDefault="00753868">
      <w:pPr>
        <w:pStyle w:val="Default"/>
        <w:numPr>
          <w:ilvl w:val="1"/>
          <w:numId w:val="13"/>
        </w:numPr>
        <w:ind w:left="720" w:hanging="720"/>
        <w:rPr>
          <w:rFonts w:ascii="Times New Roman" w:hAnsi="Times New Roman" w:cs="Times New Roman"/>
          <w:color w:val="auto"/>
        </w:rPr>
      </w:pPr>
      <w:r w:rsidRPr="00E31E03">
        <w:rPr>
          <w:rFonts w:ascii="Times New Roman" w:hAnsi="Times New Roman" w:cs="Times New Roman"/>
          <w:color w:val="auto"/>
        </w:rPr>
        <w:t xml:space="preserve"> </w:t>
      </w:r>
    </w:p>
    <w:p w14:paraId="1AC57D91" w14:textId="77777777" w:rsidR="00753868" w:rsidRPr="00E31E03" w:rsidRDefault="00753868" w:rsidP="00753868">
      <w:pPr>
        <w:autoSpaceDE w:val="0"/>
        <w:autoSpaceDN w:val="0"/>
        <w:adjustRightInd w:val="0"/>
        <w:ind w:left="720"/>
      </w:pPr>
      <w:r w:rsidRPr="00E31E03">
        <w:t>a)   The design is a 2 x 3 balanced ANOVA with five participants per cell.</w:t>
      </w:r>
    </w:p>
    <w:p w14:paraId="256ED4E8" w14:textId="77777777" w:rsidR="00753868" w:rsidRPr="00E31E03" w:rsidRDefault="00753868" w:rsidP="00753868">
      <w:pPr>
        <w:autoSpaceDE w:val="0"/>
        <w:autoSpaceDN w:val="0"/>
        <w:adjustRightInd w:val="0"/>
        <w:ind w:left="720"/>
      </w:pPr>
      <w:r w:rsidRPr="00E31E03">
        <w:t>b)  Weight Loss by Treatment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9"/>
        <w:gridCol w:w="1377"/>
        <w:gridCol w:w="1136"/>
        <w:gridCol w:w="1483"/>
        <w:gridCol w:w="1076"/>
        <w:gridCol w:w="1317"/>
      </w:tblGrid>
      <w:tr w:rsidR="00753868" w:rsidRPr="00D5552D" w14:paraId="1BF5A336" w14:textId="77777777" w:rsidTr="00DC4397">
        <w:tc>
          <w:tcPr>
            <w:tcW w:w="1279" w:type="dxa"/>
          </w:tcPr>
          <w:p w14:paraId="27EA88B9" w14:textId="77777777" w:rsidR="00753868" w:rsidRPr="00D5552D" w:rsidRDefault="00753868" w:rsidP="00DC4397">
            <w:pPr>
              <w:autoSpaceDE w:val="0"/>
              <w:autoSpaceDN w:val="0"/>
              <w:adjustRightInd w:val="0"/>
              <w:ind w:left="720"/>
            </w:pPr>
          </w:p>
        </w:tc>
        <w:tc>
          <w:tcPr>
            <w:tcW w:w="1377" w:type="dxa"/>
            <w:tcBorders>
              <w:bottom w:val="single" w:sz="4" w:space="0" w:color="auto"/>
            </w:tcBorders>
          </w:tcPr>
          <w:p w14:paraId="6B8BDCC6" w14:textId="77777777" w:rsidR="00753868" w:rsidRPr="00D5552D" w:rsidRDefault="00753868" w:rsidP="00DC4397">
            <w:pPr>
              <w:autoSpaceDE w:val="0"/>
              <w:autoSpaceDN w:val="0"/>
              <w:adjustRightInd w:val="0"/>
              <w:ind w:left="53"/>
            </w:pPr>
            <w:r w:rsidRPr="00D5552D">
              <w:t>Sum of Squares</w:t>
            </w:r>
          </w:p>
        </w:tc>
        <w:tc>
          <w:tcPr>
            <w:tcW w:w="1136" w:type="dxa"/>
            <w:tcBorders>
              <w:bottom w:val="single" w:sz="4" w:space="0" w:color="auto"/>
            </w:tcBorders>
          </w:tcPr>
          <w:p w14:paraId="6FA18147" w14:textId="77777777" w:rsidR="00753868" w:rsidRPr="00D5552D" w:rsidRDefault="00753868" w:rsidP="00DC4397">
            <w:pPr>
              <w:autoSpaceDE w:val="0"/>
              <w:autoSpaceDN w:val="0"/>
              <w:adjustRightInd w:val="0"/>
              <w:ind w:left="116"/>
            </w:pPr>
            <w:r w:rsidRPr="00D5552D">
              <w:t>df</w:t>
            </w:r>
          </w:p>
        </w:tc>
        <w:tc>
          <w:tcPr>
            <w:tcW w:w="1483" w:type="dxa"/>
            <w:tcBorders>
              <w:bottom w:val="single" w:sz="4" w:space="0" w:color="auto"/>
            </w:tcBorders>
          </w:tcPr>
          <w:p w14:paraId="21E9699F" w14:textId="77777777" w:rsidR="00753868" w:rsidRPr="00D5552D" w:rsidRDefault="00753868" w:rsidP="00DC4397">
            <w:pPr>
              <w:autoSpaceDE w:val="0"/>
              <w:autoSpaceDN w:val="0"/>
              <w:adjustRightInd w:val="0"/>
              <w:ind w:left="60"/>
            </w:pPr>
            <w:r w:rsidRPr="00D5552D">
              <w:t>Mean Square</w:t>
            </w:r>
          </w:p>
        </w:tc>
        <w:tc>
          <w:tcPr>
            <w:tcW w:w="1076" w:type="dxa"/>
            <w:tcBorders>
              <w:bottom w:val="single" w:sz="4" w:space="0" w:color="auto"/>
            </w:tcBorders>
          </w:tcPr>
          <w:p w14:paraId="1285B0BC" w14:textId="77777777" w:rsidR="00753868" w:rsidRPr="00D5552D" w:rsidRDefault="00753868" w:rsidP="00DC4397">
            <w:pPr>
              <w:autoSpaceDE w:val="0"/>
              <w:autoSpaceDN w:val="0"/>
              <w:adjustRightInd w:val="0"/>
              <w:ind w:left="17"/>
            </w:pPr>
            <w:r w:rsidRPr="00D5552D">
              <w:t>F</w:t>
            </w:r>
          </w:p>
        </w:tc>
        <w:tc>
          <w:tcPr>
            <w:tcW w:w="1317" w:type="dxa"/>
            <w:tcBorders>
              <w:bottom w:val="single" w:sz="4" w:space="0" w:color="auto"/>
            </w:tcBorders>
          </w:tcPr>
          <w:p w14:paraId="2DD9EA13" w14:textId="77777777" w:rsidR="00753868" w:rsidRPr="00D5552D" w:rsidRDefault="00753868" w:rsidP="00DC4397">
            <w:pPr>
              <w:autoSpaceDE w:val="0"/>
              <w:autoSpaceDN w:val="0"/>
              <w:adjustRightInd w:val="0"/>
              <w:ind w:left="201"/>
            </w:pPr>
            <w:r w:rsidRPr="00D5552D">
              <w:t>Sig.</w:t>
            </w:r>
          </w:p>
        </w:tc>
      </w:tr>
      <w:tr w:rsidR="00753868" w:rsidRPr="00D5552D" w14:paraId="2F233364" w14:textId="77777777" w:rsidTr="00DC4397">
        <w:tc>
          <w:tcPr>
            <w:tcW w:w="1279" w:type="dxa"/>
          </w:tcPr>
          <w:p w14:paraId="39830CF5" w14:textId="77777777" w:rsidR="00753868" w:rsidRPr="00D5552D" w:rsidRDefault="00753868" w:rsidP="00DC4397">
            <w:pPr>
              <w:autoSpaceDE w:val="0"/>
              <w:autoSpaceDN w:val="0"/>
              <w:adjustRightInd w:val="0"/>
              <w:ind w:left="72"/>
            </w:pPr>
            <w:r w:rsidRPr="00D5552D">
              <w:t>Between Groups</w:t>
            </w:r>
          </w:p>
        </w:tc>
        <w:tc>
          <w:tcPr>
            <w:tcW w:w="1377" w:type="dxa"/>
            <w:tcBorders>
              <w:bottom w:val="single" w:sz="4" w:space="0" w:color="auto"/>
            </w:tcBorders>
            <w:shd w:val="clear" w:color="auto" w:fill="D9D9D9"/>
          </w:tcPr>
          <w:p w14:paraId="7394F1A3" w14:textId="77777777" w:rsidR="00753868" w:rsidRPr="00D5552D" w:rsidRDefault="00753868" w:rsidP="00DC4397">
            <w:pPr>
              <w:autoSpaceDE w:val="0"/>
              <w:autoSpaceDN w:val="0"/>
              <w:adjustRightInd w:val="0"/>
              <w:ind w:left="53"/>
            </w:pPr>
            <w:r w:rsidRPr="00D5552D">
              <w:t>453.8</w:t>
            </w:r>
          </w:p>
        </w:tc>
        <w:tc>
          <w:tcPr>
            <w:tcW w:w="1136" w:type="dxa"/>
            <w:tcBorders>
              <w:bottom w:val="single" w:sz="4" w:space="0" w:color="auto"/>
            </w:tcBorders>
            <w:shd w:val="clear" w:color="auto" w:fill="D9D9D9"/>
          </w:tcPr>
          <w:p w14:paraId="3406E3DD" w14:textId="77777777" w:rsidR="00753868" w:rsidRPr="00D5552D" w:rsidRDefault="00753868" w:rsidP="00DC4397">
            <w:pPr>
              <w:autoSpaceDE w:val="0"/>
              <w:autoSpaceDN w:val="0"/>
              <w:adjustRightInd w:val="0"/>
            </w:pPr>
            <w:r w:rsidRPr="00D5552D">
              <w:t>2</w:t>
            </w:r>
          </w:p>
        </w:tc>
        <w:tc>
          <w:tcPr>
            <w:tcW w:w="1483" w:type="dxa"/>
            <w:tcBorders>
              <w:bottom w:val="single" w:sz="4" w:space="0" w:color="auto"/>
            </w:tcBorders>
            <w:shd w:val="clear" w:color="auto" w:fill="D9D9D9"/>
          </w:tcPr>
          <w:p w14:paraId="076073A0" w14:textId="77777777" w:rsidR="00753868" w:rsidRPr="00D5552D" w:rsidRDefault="00753868" w:rsidP="00DC4397">
            <w:pPr>
              <w:autoSpaceDE w:val="0"/>
              <w:autoSpaceDN w:val="0"/>
              <w:adjustRightInd w:val="0"/>
              <w:ind w:left="60"/>
            </w:pPr>
            <w:r w:rsidRPr="00D5552D">
              <w:t>226.9</w:t>
            </w:r>
          </w:p>
        </w:tc>
        <w:tc>
          <w:tcPr>
            <w:tcW w:w="1076" w:type="dxa"/>
            <w:tcBorders>
              <w:bottom w:val="single" w:sz="4" w:space="0" w:color="auto"/>
            </w:tcBorders>
            <w:shd w:val="clear" w:color="auto" w:fill="D9D9D9"/>
          </w:tcPr>
          <w:p w14:paraId="1A40688A" w14:textId="77777777" w:rsidR="00753868" w:rsidRPr="00D5552D" w:rsidRDefault="00753868" w:rsidP="00DC4397">
            <w:pPr>
              <w:autoSpaceDE w:val="0"/>
              <w:autoSpaceDN w:val="0"/>
              <w:adjustRightInd w:val="0"/>
              <w:ind w:left="17"/>
            </w:pPr>
            <w:r w:rsidRPr="00D5552D">
              <w:t>18.28</w:t>
            </w:r>
          </w:p>
        </w:tc>
        <w:tc>
          <w:tcPr>
            <w:tcW w:w="1317" w:type="dxa"/>
            <w:tcBorders>
              <w:bottom w:val="single" w:sz="4" w:space="0" w:color="auto"/>
            </w:tcBorders>
            <w:shd w:val="clear" w:color="auto" w:fill="D9D9D9"/>
          </w:tcPr>
          <w:p w14:paraId="33F73E71" w14:textId="77777777" w:rsidR="00753868" w:rsidRPr="00D5552D" w:rsidRDefault="00753868" w:rsidP="00DC4397">
            <w:pPr>
              <w:autoSpaceDE w:val="0"/>
              <w:autoSpaceDN w:val="0"/>
              <w:adjustRightInd w:val="0"/>
              <w:ind w:left="21"/>
              <w:rPr>
                <w:vertAlign w:val="superscript"/>
              </w:rPr>
            </w:pPr>
            <w:r w:rsidRPr="00D5552D">
              <w:t>P &lt; .0005</w:t>
            </w:r>
          </w:p>
        </w:tc>
      </w:tr>
      <w:tr w:rsidR="00753868" w:rsidRPr="00D5552D" w14:paraId="04F9A9F1" w14:textId="77777777" w:rsidTr="00DC4397">
        <w:tc>
          <w:tcPr>
            <w:tcW w:w="1279" w:type="dxa"/>
          </w:tcPr>
          <w:p w14:paraId="747761F6" w14:textId="77777777" w:rsidR="00753868" w:rsidRPr="00D5552D" w:rsidRDefault="00753868" w:rsidP="00DC4397">
            <w:pPr>
              <w:autoSpaceDE w:val="0"/>
              <w:autoSpaceDN w:val="0"/>
              <w:adjustRightInd w:val="0"/>
              <w:ind w:left="72"/>
            </w:pPr>
            <w:r w:rsidRPr="00D5552D">
              <w:t>Within Groups</w:t>
            </w:r>
          </w:p>
        </w:tc>
        <w:tc>
          <w:tcPr>
            <w:tcW w:w="1377" w:type="dxa"/>
            <w:tcBorders>
              <w:bottom w:val="single" w:sz="4" w:space="0" w:color="auto"/>
            </w:tcBorders>
            <w:shd w:val="clear" w:color="auto" w:fill="D9D9D9"/>
          </w:tcPr>
          <w:p w14:paraId="22F60405" w14:textId="77777777" w:rsidR="00753868" w:rsidRPr="00D5552D" w:rsidRDefault="00753868" w:rsidP="00DC4397">
            <w:pPr>
              <w:autoSpaceDE w:val="0"/>
              <w:autoSpaceDN w:val="0"/>
              <w:adjustRightInd w:val="0"/>
              <w:ind w:left="53"/>
            </w:pPr>
            <w:r w:rsidRPr="00D5552D">
              <w:t>335</w:t>
            </w:r>
          </w:p>
        </w:tc>
        <w:tc>
          <w:tcPr>
            <w:tcW w:w="1136" w:type="dxa"/>
            <w:tcBorders>
              <w:bottom w:val="single" w:sz="4" w:space="0" w:color="auto"/>
            </w:tcBorders>
            <w:shd w:val="clear" w:color="auto" w:fill="D9D9D9"/>
          </w:tcPr>
          <w:p w14:paraId="5304EBC9" w14:textId="77777777" w:rsidR="00753868" w:rsidRPr="00D5552D" w:rsidRDefault="00753868" w:rsidP="00DC4397">
            <w:pPr>
              <w:autoSpaceDE w:val="0"/>
              <w:autoSpaceDN w:val="0"/>
              <w:adjustRightInd w:val="0"/>
            </w:pPr>
            <w:r w:rsidRPr="00D5552D">
              <w:t>27</w:t>
            </w:r>
          </w:p>
        </w:tc>
        <w:tc>
          <w:tcPr>
            <w:tcW w:w="1483" w:type="dxa"/>
            <w:tcBorders>
              <w:bottom w:val="single" w:sz="4" w:space="0" w:color="auto"/>
            </w:tcBorders>
            <w:shd w:val="clear" w:color="auto" w:fill="D9D9D9"/>
          </w:tcPr>
          <w:p w14:paraId="7ED67228" w14:textId="77777777" w:rsidR="00753868" w:rsidRPr="00D5552D" w:rsidRDefault="00753868" w:rsidP="00DC4397">
            <w:pPr>
              <w:autoSpaceDE w:val="0"/>
              <w:autoSpaceDN w:val="0"/>
              <w:adjustRightInd w:val="0"/>
              <w:ind w:left="60"/>
            </w:pPr>
            <w:r w:rsidRPr="00D5552D">
              <w:t>12.41</w:t>
            </w:r>
          </w:p>
        </w:tc>
        <w:tc>
          <w:tcPr>
            <w:tcW w:w="1076" w:type="dxa"/>
            <w:shd w:val="clear" w:color="auto" w:fill="auto"/>
          </w:tcPr>
          <w:p w14:paraId="03E65734" w14:textId="77777777" w:rsidR="00753868" w:rsidRPr="00D5552D" w:rsidRDefault="00753868" w:rsidP="00DC4397">
            <w:pPr>
              <w:autoSpaceDE w:val="0"/>
              <w:autoSpaceDN w:val="0"/>
              <w:adjustRightInd w:val="0"/>
              <w:ind w:left="720"/>
            </w:pPr>
          </w:p>
        </w:tc>
        <w:tc>
          <w:tcPr>
            <w:tcW w:w="1317" w:type="dxa"/>
            <w:shd w:val="clear" w:color="auto" w:fill="auto"/>
          </w:tcPr>
          <w:p w14:paraId="36AC244F" w14:textId="77777777" w:rsidR="00753868" w:rsidRPr="00D5552D" w:rsidRDefault="00753868" w:rsidP="00DC4397">
            <w:pPr>
              <w:autoSpaceDE w:val="0"/>
              <w:autoSpaceDN w:val="0"/>
              <w:adjustRightInd w:val="0"/>
              <w:ind w:left="720"/>
            </w:pPr>
          </w:p>
        </w:tc>
      </w:tr>
      <w:tr w:rsidR="00753868" w:rsidRPr="00D5552D" w14:paraId="082599B3" w14:textId="77777777" w:rsidTr="00DC4397">
        <w:tc>
          <w:tcPr>
            <w:tcW w:w="1279" w:type="dxa"/>
          </w:tcPr>
          <w:p w14:paraId="78F941B6" w14:textId="77777777" w:rsidR="00753868" w:rsidRPr="00D5552D" w:rsidRDefault="00753868" w:rsidP="00DC4397">
            <w:pPr>
              <w:autoSpaceDE w:val="0"/>
              <w:autoSpaceDN w:val="0"/>
              <w:adjustRightInd w:val="0"/>
              <w:ind w:left="72"/>
            </w:pPr>
            <w:r w:rsidRPr="00D5552D">
              <w:t>Total</w:t>
            </w:r>
          </w:p>
        </w:tc>
        <w:tc>
          <w:tcPr>
            <w:tcW w:w="1377" w:type="dxa"/>
            <w:shd w:val="clear" w:color="auto" w:fill="D9D9D9"/>
          </w:tcPr>
          <w:p w14:paraId="0D5AE80B" w14:textId="77777777" w:rsidR="00753868" w:rsidRPr="00D5552D" w:rsidRDefault="00753868" w:rsidP="00DC4397">
            <w:pPr>
              <w:autoSpaceDE w:val="0"/>
              <w:autoSpaceDN w:val="0"/>
              <w:adjustRightInd w:val="0"/>
              <w:ind w:left="53"/>
            </w:pPr>
            <w:r w:rsidRPr="00D5552D">
              <w:t>788.8</w:t>
            </w:r>
          </w:p>
        </w:tc>
        <w:tc>
          <w:tcPr>
            <w:tcW w:w="1136" w:type="dxa"/>
            <w:shd w:val="clear" w:color="auto" w:fill="D9D9D9"/>
          </w:tcPr>
          <w:p w14:paraId="7384AA76" w14:textId="77777777" w:rsidR="00753868" w:rsidRPr="00D5552D" w:rsidRDefault="00753868" w:rsidP="00DC4397">
            <w:pPr>
              <w:autoSpaceDE w:val="0"/>
              <w:autoSpaceDN w:val="0"/>
              <w:adjustRightInd w:val="0"/>
            </w:pPr>
            <w:r w:rsidRPr="00D5552D">
              <w:t>29</w:t>
            </w:r>
          </w:p>
        </w:tc>
        <w:tc>
          <w:tcPr>
            <w:tcW w:w="1483" w:type="dxa"/>
            <w:shd w:val="clear" w:color="auto" w:fill="auto"/>
          </w:tcPr>
          <w:p w14:paraId="438C611C" w14:textId="77777777" w:rsidR="00753868" w:rsidRPr="00D5552D" w:rsidRDefault="00753868" w:rsidP="00DC4397">
            <w:pPr>
              <w:autoSpaceDE w:val="0"/>
              <w:autoSpaceDN w:val="0"/>
              <w:adjustRightInd w:val="0"/>
              <w:ind w:left="720"/>
            </w:pPr>
          </w:p>
        </w:tc>
        <w:tc>
          <w:tcPr>
            <w:tcW w:w="1076" w:type="dxa"/>
            <w:shd w:val="clear" w:color="auto" w:fill="auto"/>
          </w:tcPr>
          <w:p w14:paraId="7B764CE7" w14:textId="77777777" w:rsidR="00753868" w:rsidRPr="00D5552D" w:rsidRDefault="00753868" w:rsidP="00DC4397">
            <w:pPr>
              <w:autoSpaceDE w:val="0"/>
              <w:autoSpaceDN w:val="0"/>
              <w:adjustRightInd w:val="0"/>
              <w:ind w:left="720"/>
            </w:pPr>
          </w:p>
        </w:tc>
        <w:tc>
          <w:tcPr>
            <w:tcW w:w="1317" w:type="dxa"/>
            <w:shd w:val="clear" w:color="auto" w:fill="auto"/>
          </w:tcPr>
          <w:p w14:paraId="0471430A" w14:textId="77777777" w:rsidR="00753868" w:rsidRPr="00D5552D" w:rsidRDefault="00753868" w:rsidP="00DC4397">
            <w:pPr>
              <w:autoSpaceDE w:val="0"/>
              <w:autoSpaceDN w:val="0"/>
              <w:adjustRightInd w:val="0"/>
              <w:ind w:left="720"/>
            </w:pPr>
          </w:p>
        </w:tc>
      </w:tr>
    </w:tbl>
    <w:p w14:paraId="25860AF2" w14:textId="77777777" w:rsidR="00753868" w:rsidRPr="00E31E03" w:rsidRDefault="00753868" w:rsidP="00753868">
      <w:pPr>
        <w:pStyle w:val="BodyText"/>
        <w:ind w:left="1080" w:hanging="360"/>
      </w:pPr>
      <w:r w:rsidRPr="00E31E03">
        <w:t xml:space="preserve">c)  </w:t>
      </w:r>
      <w:r w:rsidRPr="00E31E03">
        <w:tab/>
        <w:t xml:space="preserve">Because the obtained </w:t>
      </w:r>
      <w:r w:rsidRPr="00E31E03">
        <w:rPr>
          <w:i/>
        </w:rPr>
        <w:t>F</w:t>
      </w:r>
      <w:r w:rsidRPr="00E31E03">
        <w:t>-statistic is larger for the two-way design (</w:t>
      </w:r>
      <w:r w:rsidRPr="00E31E03">
        <w:rPr>
          <w:i/>
        </w:rPr>
        <w:t>F</w:t>
      </w:r>
      <w:r w:rsidRPr="00E31E03">
        <w:t xml:space="preserve"> = 33.53) than for the one-way design (</w:t>
      </w:r>
      <w:r w:rsidRPr="00E31E03">
        <w:rPr>
          <w:i/>
        </w:rPr>
        <w:t>F</w:t>
      </w:r>
      <w:r w:rsidRPr="00E31E03">
        <w:t xml:space="preserve"> = 18.28), the two-way design provides a more powerful test of the treatment effect than the one-way design.  By adding gender to the design as a second factor, we lose one degree of freedom, but explain enough dependent variable variance to offset this loss.  As a result, the MS within (unexplained variance) associated with the two-way design is smaller than it is for the one-way design, </w:t>
      </w:r>
      <w:r w:rsidRPr="00E31E03">
        <w:lastRenderedPageBreak/>
        <w:t xml:space="preserve">producing a more powerful test of the treatment effect as noted by the larger </w:t>
      </w:r>
      <w:r w:rsidRPr="00E31E03">
        <w:rPr>
          <w:i/>
        </w:rPr>
        <w:t>F</w:t>
      </w:r>
      <w:r w:rsidRPr="00E31E03">
        <w:t xml:space="preserve">-test associated with the treatment effect in the two-way design. </w:t>
      </w:r>
    </w:p>
    <w:p w14:paraId="225EB21E" w14:textId="77777777" w:rsidR="00753868" w:rsidRPr="00E31E03" w:rsidRDefault="00753868" w:rsidP="00753868">
      <w:pPr>
        <w:pStyle w:val="Default"/>
        <w:rPr>
          <w:rFonts w:ascii="Times New Roman" w:hAnsi="Times New Roman" w:cs="Times New Roman"/>
          <w:color w:val="auto"/>
        </w:rPr>
      </w:pPr>
    </w:p>
    <w:p w14:paraId="25E3F853" w14:textId="77777777" w:rsidR="00D7239C" w:rsidRDefault="00D7239C">
      <w:pPr>
        <w:pStyle w:val="Default"/>
        <w:numPr>
          <w:ilvl w:val="1"/>
          <w:numId w:val="13"/>
        </w:numPr>
        <w:ind w:left="720" w:hanging="720"/>
        <w:rPr>
          <w:rFonts w:ascii="Times New Roman" w:hAnsi="Times New Roman" w:cs="Times New Roman"/>
          <w:color w:val="auto"/>
        </w:rPr>
      </w:pPr>
    </w:p>
    <w:p w14:paraId="35BA504F" w14:textId="77777777" w:rsidR="00753868" w:rsidRPr="00E31E03" w:rsidRDefault="00753868" w:rsidP="00753868">
      <w:pPr>
        <w:numPr>
          <w:ilvl w:val="0"/>
          <w:numId w:val="9"/>
        </w:numPr>
        <w:tabs>
          <w:tab w:val="clear" w:pos="720"/>
          <w:tab w:val="num" w:pos="1080"/>
        </w:tabs>
        <w:ind w:left="1080"/>
      </w:pPr>
      <w:r w:rsidRPr="00E31E03">
        <w:t>Yes. Non-smokers weigh more, on average, than smokers.</w:t>
      </w:r>
    </w:p>
    <w:p w14:paraId="47A7BD77" w14:textId="77777777" w:rsidR="00753868" w:rsidRPr="00E31E03" w:rsidRDefault="00753868" w:rsidP="00753868">
      <w:pPr>
        <w:numPr>
          <w:ilvl w:val="0"/>
          <w:numId w:val="9"/>
        </w:numPr>
        <w:tabs>
          <w:tab w:val="clear" w:pos="720"/>
          <w:tab w:val="num" w:pos="1080"/>
        </w:tabs>
        <w:ind w:left="1080"/>
      </w:pPr>
      <w:r w:rsidRPr="00E31E03">
        <w:t>No. People with no CHD have the same mean weight as those with CHD.</w:t>
      </w:r>
    </w:p>
    <w:p w14:paraId="091C651C" w14:textId="77777777" w:rsidR="00753868" w:rsidRPr="00E31E03" w:rsidRDefault="00753868" w:rsidP="00753868">
      <w:pPr>
        <w:numPr>
          <w:ilvl w:val="0"/>
          <w:numId w:val="9"/>
        </w:numPr>
        <w:tabs>
          <w:tab w:val="clear" w:pos="720"/>
          <w:tab w:val="num" w:pos="1080"/>
        </w:tabs>
        <w:ind w:left="1080"/>
      </w:pPr>
      <w:r w:rsidRPr="00E31E03">
        <w:t>No.  The lines are parallel.</w:t>
      </w:r>
    </w:p>
    <w:p w14:paraId="215FA5B6" w14:textId="77777777" w:rsidR="00753868" w:rsidRDefault="00753868" w:rsidP="00753868">
      <w:pPr>
        <w:numPr>
          <w:ilvl w:val="0"/>
          <w:numId w:val="9"/>
        </w:numPr>
        <w:tabs>
          <w:tab w:val="clear" w:pos="720"/>
          <w:tab w:val="num" w:pos="1080"/>
        </w:tabs>
        <w:ind w:left="1080"/>
      </w:pPr>
      <w:r w:rsidRPr="00E31E03">
        <w:t>(ii)</w:t>
      </w:r>
    </w:p>
    <w:p w14:paraId="6D64F5FB" w14:textId="77777777" w:rsidR="00753868" w:rsidRDefault="00753868" w:rsidP="00753868">
      <w:pPr>
        <w:numPr>
          <w:ilvl w:val="0"/>
          <w:numId w:val="9"/>
        </w:numPr>
        <w:tabs>
          <w:tab w:val="clear" w:pos="720"/>
          <w:tab w:val="num" w:pos="1080"/>
        </w:tabs>
        <w:ind w:left="1080"/>
      </w:pPr>
    </w:p>
    <w:p w14:paraId="553D873B" w14:textId="77777777" w:rsidR="00753868" w:rsidRPr="00E31E03" w:rsidRDefault="00753868" w:rsidP="00753868">
      <w:pPr>
        <w:autoSpaceDE w:val="0"/>
        <w:autoSpaceDN w:val="0"/>
        <w:adjustRightInd w:val="0"/>
        <w:ind w:left="720"/>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8"/>
        <w:gridCol w:w="1368"/>
        <w:gridCol w:w="1124"/>
        <w:gridCol w:w="1471"/>
        <w:gridCol w:w="1070"/>
        <w:gridCol w:w="1307"/>
      </w:tblGrid>
      <w:tr w:rsidR="00753868" w:rsidRPr="00D5552D" w14:paraId="449C7FBF" w14:textId="77777777" w:rsidTr="00DC4397">
        <w:tc>
          <w:tcPr>
            <w:tcW w:w="1328" w:type="dxa"/>
          </w:tcPr>
          <w:p w14:paraId="3479D5C0" w14:textId="77777777" w:rsidR="00753868" w:rsidRPr="00D5552D" w:rsidRDefault="00753868" w:rsidP="00DC4397">
            <w:pPr>
              <w:autoSpaceDE w:val="0"/>
              <w:autoSpaceDN w:val="0"/>
              <w:adjustRightInd w:val="0"/>
            </w:pPr>
            <w:r w:rsidRPr="00D5552D">
              <w:t>Source of Variation</w:t>
            </w:r>
          </w:p>
        </w:tc>
        <w:tc>
          <w:tcPr>
            <w:tcW w:w="1368" w:type="dxa"/>
            <w:tcBorders>
              <w:bottom w:val="single" w:sz="4" w:space="0" w:color="auto"/>
            </w:tcBorders>
          </w:tcPr>
          <w:p w14:paraId="4109EF22" w14:textId="77777777" w:rsidR="00753868" w:rsidRPr="00D5552D" w:rsidRDefault="00753868" w:rsidP="00DC4397">
            <w:pPr>
              <w:autoSpaceDE w:val="0"/>
              <w:autoSpaceDN w:val="0"/>
              <w:adjustRightInd w:val="0"/>
              <w:ind w:left="53"/>
            </w:pPr>
            <w:r w:rsidRPr="00D5552D">
              <w:t>Sum of Squares</w:t>
            </w:r>
          </w:p>
        </w:tc>
        <w:tc>
          <w:tcPr>
            <w:tcW w:w="1124" w:type="dxa"/>
            <w:tcBorders>
              <w:bottom w:val="single" w:sz="4" w:space="0" w:color="auto"/>
            </w:tcBorders>
          </w:tcPr>
          <w:p w14:paraId="3527B0A9" w14:textId="77777777" w:rsidR="00753868" w:rsidRPr="00D5552D" w:rsidRDefault="00753868" w:rsidP="00DC4397">
            <w:pPr>
              <w:autoSpaceDE w:val="0"/>
              <w:autoSpaceDN w:val="0"/>
              <w:adjustRightInd w:val="0"/>
              <w:ind w:left="116"/>
            </w:pPr>
            <w:r w:rsidRPr="00D5552D">
              <w:t>df</w:t>
            </w:r>
          </w:p>
        </w:tc>
        <w:tc>
          <w:tcPr>
            <w:tcW w:w="1471" w:type="dxa"/>
            <w:tcBorders>
              <w:bottom w:val="single" w:sz="4" w:space="0" w:color="auto"/>
            </w:tcBorders>
          </w:tcPr>
          <w:p w14:paraId="4EB11DE8" w14:textId="77777777" w:rsidR="00753868" w:rsidRPr="00D5552D" w:rsidRDefault="00753868" w:rsidP="00DC4397">
            <w:pPr>
              <w:autoSpaceDE w:val="0"/>
              <w:autoSpaceDN w:val="0"/>
              <w:adjustRightInd w:val="0"/>
              <w:ind w:left="60"/>
            </w:pPr>
            <w:r w:rsidRPr="00D5552D">
              <w:t>Mean Square</w:t>
            </w:r>
          </w:p>
        </w:tc>
        <w:tc>
          <w:tcPr>
            <w:tcW w:w="1070" w:type="dxa"/>
            <w:tcBorders>
              <w:bottom w:val="single" w:sz="4" w:space="0" w:color="auto"/>
            </w:tcBorders>
          </w:tcPr>
          <w:p w14:paraId="7BD5374D" w14:textId="77777777" w:rsidR="00753868" w:rsidRPr="00D5552D" w:rsidRDefault="00753868" w:rsidP="00DC4397">
            <w:pPr>
              <w:autoSpaceDE w:val="0"/>
              <w:autoSpaceDN w:val="0"/>
              <w:adjustRightInd w:val="0"/>
              <w:ind w:left="17"/>
            </w:pPr>
            <w:r w:rsidRPr="00D5552D">
              <w:t>F</w:t>
            </w:r>
          </w:p>
        </w:tc>
        <w:tc>
          <w:tcPr>
            <w:tcW w:w="1307" w:type="dxa"/>
            <w:tcBorders>
              <w:bottom w:val="single" w:sz="4" w:space="0" w:color="auto"/>
            </w:tcBorders>
          </w:tcPr>
          <w:p w14:paraId="3DB78600" w14:textId="77777777" w:rsidR="00753868" w:rsidRPr="00D5552D" w:rsidRDefault="00753868" w:rsidP="00DC4397">
            <w:pPr>
              <w:autoSpaceDE w:val="0"/>
              <w:autoSpaceDN w:val="0"/>
              <w:adjustRightInd w:val="0"/>
              <w:ind w:left="201"/>
            </w:pPr>
            <w:r w:rsidRPr="00D5552D">
              <w:t>Sig.</w:t>
            </w:r>
          </w:p>
        </w:tc>
      </w:tr>
      <w:tr w:rsidR="00753868" w:rsidRPr="00D5552D" w14:paraId="7895B758" w14:textId="77777777" w:rsidTr="00DC4397">
        <w:tc>
          <w:tcPr>
            <w:tcW w:w="1328" w:type="dxa"/>
          </w:tcPr>
          <w:p w14:paraId="42DDA2BF" w14:textId="77777777" w:rsidR="00753868" w:rsidRPr="00D5552D" w:rsidRDefault="00753868" w:rsidP="00DC4397">
            <w:pPr>
              <w:autoSpaceDE w:val="0"/>
              <w:autoSpaceDN w:val="0"/>
              <w:adjustRightInd w:val="0"/>
              <w:ind w:left="72"/>
            </w:pPr>
            <w:r w:rsidRPr="00D5552D">
              <w:t>CHD</w:t>
            </w:r>
          </w:p>
        </w:tc>
        <w:tc>
          <w:tcPr>
            <w:tcW w:w="1368" w:type="dxa"/>
            <w:tcBorders>
              <w:bottom w:val="single" w:sz="4" w:space="0" w:color="auto"/>
            </w:tcBorders>
            <w:shd w:val="clear" w:color="auto" w:fill="D9D9D9"/>
          </w:tcPr>
          <w:p w14:paraId="4BB9437E" w14:textId="77777777" w:rsidR="00753868" w:rsidRPr="00D5552D" w:rsidRDefault="00753868" w:rsidP="00DC4397">
            <w:r w:rsidRPr="00D5552D">
              <w:t>0</w:t>
            </w:r>
          </w:p>
        </w:tc>
        <w:tc>
          <w:tcPr>
            <w:tcW w:w="1124" w:type="dxa"/>
            <w:tcBorders>
              <w:bottom w:val="single" w:sz="4" w:space="0" w:color="auto"/>
            </w:tcBorders>
            <w:shd w:val="clear" w:color="auto" w:fill="D9D9D9"/>
          </w:tcPr>
          <w:p w14:paraId="1D5F04E7" w14:textId="77777777" w:rsidR="00753868" w:rsidRPr="00D5552D" w:rsidRDefault="00753868" w:rsidP="00DC4397">
            <w:r w:rsidRPr="00D5552D">
              <w:t>1</w:t>
            </w:r>
          </w:p>
        </w:tc>
        <w:tc>
          <w:tcPr>
            <w:tcW w:w="1471" w:type="dxa"/>
            <w:tcBorders>
              <w:bottom w:val="single" w:sz="4" w:space="0" w:color="auto"/>
            </w:tcBorders>
            <w:shd w:val="clear" w:color="auto" w:fill="D9D9D9"/>
          </w:tcPr>
          <w:p w14:paraId="614BDA5F" w14:textId="77777777" w:rsidR="00753868" w:rsidRPr="00D5552D" w:rsidRDefault="00753868" w:rsidP="00DC4397">
            <w:r w:rsidRPr="00D5552D">
              <w:t>0</w:t>
            </w:r>
          </w:p>
        </w:tc>
        <w:tc>
          <w:tcPr>
            <w:tcW w:w="1070" w:type="dxa"/>
            <w:tcBorders>
              <w:bottom w:val="single" w:sz="4" w:space="0" w:color="auto"/>
            </w:tcBorders>
            <w:shd w:val="clear" w:color="auto" w:fill="D9D9D9"/>
          </w:tcPr>
          <w:p w14:paraId="36056127" w14:textId="77777777" w:rsidR="00753868" w:rsidRPr="00D5552D" w:rsidRDefault="00753868" w:rsidP="00DC4397">
            <w:r w:rsidRPr="00D5552D">
              <w:t>0</w:t>
            </w:r>
          </w:p>
        </w:tc>
        <w:tc>
          <w:tcPr>
            <w:tcW w:w="1307" w:type="dxa"/>
            <w:tcBorders>
              <w:bottom w:val="single" w:sz="4" w:space="0" w:color="auto"/>
            </w:tcBorders>
            <w:shd w:val="clear" w:color="auto" w:fill="D9D9D9"/>
          </w:tcPr>
          <w:p w14:paraId="076CEB90" w14:textId="77777777" w:rsidR="00753868" w:rsidRPr="00D5552D" w:rsidRDefault="00753868" w:rsidP="00DC4397">
            <w:r w:rsidRPr="00D5552D">
              <w:t>1</w:t>
            </w:r>
          </w:p>
        </w:tc>
      </w:tr>
      <w:tr w:rsidR="00753868" w:rsidRPr="00D5552D" w14:paraId="409DBCE4" w14:textId="77777777" w:rsidTr="00DC4397">
        <w:tc>
          <w:tcPr>
            <w:tcW w:w="1328" w:type="dxa"/>
          </w:tcPr>
          <w:p w14:paraId="22A7A87A" w14:textId="77777777" w:rsidR="00753868" w:rsidRPr="00D5552D" w:rsidRDefault="00753868" w:rsidP="00DC4397">
            <w:pPr>
              <w:autoSpaceDE w:val="0"/>
              <w:autoSpaceDN w:val="0"/>
              <w:adjustRightInd w:val="0"/>
              <w:ind w:left="72"/>
            </w:pPr>
            <w:r w:rsidRPr="00D5552D">
              <w:t>Cigarette Use</w:t>
            </w:r>
          </w:p>
        </w:tc>
        <w:tc>
          <w:tcPr>
            <w:tcW w:w="1368" w:type="dxa"/>
            <w:tcBorders>
              <w:bottom w:val="single" w:sz="4" w:space="0" w:color="auto"/>
            </w:tcBorders>
            <w:shd w:val="clear" w:color="auto" w:fill="D9D9D9"/>
          </w:tcPr>
          <w:p w14:paraId="14F70D64" w14:textId="77777777" w:rsidR="00753868" w:rsidRPr="00D5552D" w:rsidRDefault="00753868" w:rsidP="00DC4397">
            <w:r w:rsidRPr="00D5552D">
              <w:t>41,000</w:t>
            </w:r>
          </w:p>
        </w:tc>
        <w:tc>
          <w:tcPr>
            <w:tcW w:w="1124" w:type="dxa"/>
            <w:tcBorders>
              <w:bottom w:val="single" w:sz="4" w:space="0" w:color="auto"/>
            </w:tcBorders>
            <w:shd w:val="clear" w:color="auto" w:fill="D9D9D9"/>
          </w:tcPr>
          <w:p w14:paraId="64C96A3A" w14:textId="77777777" w:rsidR="00753868" w:rsidRPr="00D5552D" w:rsidRDefault="00753868" w:rsidP="00DC4397">
            <w:r w:rsidRPr="00D5552D">
              <w:t>1</w:t>
            </w:r>
          </w:p>
        </w:tc>
        <w:tc>
          <w:tcPr>
            <w:tcW w:w="1471" w:type="dxa"/>
            <w:tcBorders>
              <w:bottom w:val="single" w:sz="4" w:space="0" w:color="auto"/>
            </w:tcBorders>
            <w:shd w:val="clear" w:color="auto" w:fill="D9D9D9"/>
          </w:tcPr>
          <w:p w14:paraId="1DFD160E" w14:textId="77777777" w:rsidR="00753868" w:rsidRPr="00D5552D" w:rsidRDefault="00753868" w:rsidP="00DC4397">
            <w:r w:rsidRPr="00D5552D">
              <w:t>41,000</w:t>
            </w:r>
          </w:p>
        </w:tc>
        <w:tc>
          <w:tcPr>
            <w:tcW w:w="1070" w:type="dxa"/>
            <w:shd w:val="clear" w:color="auto" w:fill="auto"/>
          </w:tcPr>
          <w:p w14:paraId="1143C88B" w14:textId="77777777" w:rsidR="00753868" w:rsidRPr="00D5552D" w:rsidRDefault="00753868" w:rsidP="00DC4397">
            <w:r w:rsidRPr="00D5552D">
              <w:t>463.88</w:t>
            </w:r>
          </w:p>
        </w:tc>
        <w:tc>
          <w:tcPr>
            <w:tcW w:w="1307" w:type="dxa"/>
            <w:shd w:val="clear" w:color="auto" w:fill="auto"/>
          </w:tcPr>
          <w:p w14:paraId="70712B79" w14:textId="77777777" w:rsidR="00753868" w:rsidRPr="00D5552D" w:rsidRDefault="00753868" w:rsidP="00DC4397">
            <w:r w:rsidRPr="00D5552D">
              <w:t>&lt; .0005</w:t>
            </w:r>
          </w:p>
        </w:tc>
      </w:tr>
      <w:tr w:rsidR="00753868" w:rsidRPr="00D5552D" w14:paraId="72FFF648" w14:textId="77777777" w:rsidTr="00DC4397">
        <w:tc>
          <w:tcPr>
            <w:tcW w:w="1328" w:type="dxa"/>
          </w:tcPr>
          <w:p w14:paraId="7E643B16" w14:textId="77777777" w:rsidR="00753868" w:rsidRPr="00D5552D" w:rsidRDefault="00753868" w:rsidP="00DC4397">
            <w:pPr>
              <w:autoSpaceDE w:val="0"/>
              <w:autoSpaceDN w:val="0"/>
              <w:adjustRightInd w:val="0"/>
              <w:ind w:left="72"/>
            </w:pPr>
            <w:r w:rsidRPr="00D5552D">
              <w:t>Interaction</w:t>
            </w:r>
          </w:p>
          <w:p w14:paraId="663BA709" w14:textId="77777777" w:rsidR="00753868" w:rsidRPr="00D5552D" w:rsidRDefault="00753868" w:rsidP="00DC4397">
            <w:pPr>
              <w:autoSpaceDE w:val="0"/>
              <w:autoSpaceDN w:val="0"/>
              <w:adjustRightInd w:val="0"/>
              <w:ind w:left="72"/>
            </w:pPr>
          </w:p>
        </w:tc>
        <w:tc>
          <w:tcPr>
            <w:tcW w:w="1368" w:type="dxa"/>
            <w:tcBorders>
              <w:bottom w:val="single" w:sz="4" w:space="0" w:color="auto"/>
            </w:tcBorders>
            <w:shd w:val="clear" w:color="auto" w:fill="D9D9D9"/>
          </w:tcPr>
          <w:p w14:paraId="198401C7" w14:textId="77777777" w:rsidR="00753868" w:rsidRPr="00D5552D" w:rsidRDefault="00753868" w:rsidP="00DC4397">
            <w:r w:rsidRPr="00D5552D">
              <w:t>0</w:t>
            </w:r>
          </w:p>
        </w:tc>
        <w:tc>
          <w:tcPr>
            <w:tcW w:w="1124" w:type="dxa"/>
            <w:tcBorders>
              <w:bottom w:val="single" w:sz="4" w:space="0" w:color="auto"/>
            </w:tcBorders>
            <w:shd w:val="clear" w:color="auto" w:fill="D9D9D9"/>
          </w:tcPr>
          <w:p w14:paraId="7844EC48" w14:textId="77777777" w:rsidR="00753868" w:rsidRPr="00D5552D" w:rsidRDefault="00753868" w:rsidP="00DC4397">
            <w:r w:rsidRPr="00D5552D">
              <w:t>1</w:t>
            </w:r>
          </w:p>
        </w:tc>
        <w:tc>
          <w:tcPr>
            <w:tcW w:w="1471" w:type="dxa"/>
            <w:tcBorders>
              <w:bottom w:val="single" w:sz="4" w:space="0" w:color="auto"/>
            </w:tcBorders>
            <w:shd w:val="clear" w:color="auto" w:fill="D9D9D9"/>
          </w:tcPr>
          <w:p w14:paraId="072980D1" w14:textId="77777777" w:rsidR="00753868" w:rsidRPr="00D5552D" w:rsidRDefault="00753868" w:rsidP="00DC4397">
            <w:r w:rsidRPr="00D5552D">
              <w:t>0</w:t>
            </w:r>
          </w:p>
        </w:tc>
        <w:tc>
          <w:tcPr>
            <w:tcW w:w="1070" w:type="dxa"/>
            <w:shd w:val="clear" w:color="auto" w:fill="auto"/>
          </w:tcPr>
          <w:p w14:paraId="5E3F92BD" w14:textId="77777777" w:rsidR="00753868" w:rsidRPr="00D5552D" w:rsidRDefault="00753868" w:rsidP="00DC4397">
            <w:r w:rsidRPr="00D5552D">
              <w:t>0</w:t>
            </w:r>
          </w:p>
        </w:tc>
        <w:tc>
          <w:tcPr>
            <w:tcW w:w="1307" w:type="dxa"/>
            <w:shd w:val="clear" w:color="auto" w:fill="auto"/>
          </w:tcPr>
          <w:p w14:paraId="47ED3B12" w14:textId="77777777" w:rsidR="00753868" w:rsidRPr="00D5552D" w:rsidRDefault="00753868" w:rsidP="00DC4397">
            <w:pPr>
              <w:rPr>
                <w:vertAlign w:val="superscript"/>
              </w:rPr>
            </w:pPr>
            <w:r w:rsidRPr="00D5552D">
              <w:t>1</w:t>
            </w:r>
          </w:p>
        </w:tc>
      </w:tr>
      <w:tr w:rsidR="00753868" w:rsidRPr="00D5552D" w14:paraId="0FEBBC4C" w14:textId="77777777" w:rsidTr="00DC4397">
        <w:tc>
          <w:tcPr>
            <w:tcW w:w="1328" w:type="dxa"/>
          </w:tcPr>
          <w:p w14:paraId="609812B4" w14:textId="77777777" w:rsidR="00753868" w:rsidRPr="00D5552D" w:rsidRDefault="00753868" w:rsidP="00DC4397">
            <w:pPr>
              <w:autoSpaceDE w:val="0"/>
              <w:autoSpaceDN w:val="0"/>
              <w:adjustRightInd w:val="0"/>
              <w:ind w:left="72"/>
            </w:pPr>
            <w:r w:rsidRPr="00D5552D">
              <w:t>Error</w:t>
            </w:r>
          </w:p>
        </w:tc>
        <w:tc>
          <w:tcPr>
            <w:tcW w:w="1368" w:type="dxa"/>
            <w:tcBorders>
              <w:bottom w:val="single" w:sz="4" w:space="0" w:color="auto"/>
            </w:tcBorders>
            <w:shd w:val="clear" w:color="auto" w:fill="D9D9D9"/>
          </w:tcPr>
          <w:p w14:paraId="4512689E" w14:textId="77777777" w:rsidR="00753868" w:rsidRPr="00D5552D" w:rsidRDefault="00753868" w:rsidP="00DC4397">
            <w:r w:rsidRPr="00D5552D">
              <w:t>35,000</w:t>
            </w:r>
          </w:p>
        </w:tc>
        <w:tc>
          <w:tcPr>
            <w:tcW w:w="1124" w:type="dxa"/>
            <w:tcBorders>
              <w:bottom w:val="single" w:sz="4" w:space="0" w:color="auto"/>
            </w:tcBorders>
            <w:shd w:val="clear" w:color="auto" w:fill="D9D9D9"/>
          </w:tcPr>
          <w:p w14:paraId="6E445E72" w14:textId="77777777" w:rsidR="00753868" w:rsidRPr="00D5552D" w:rsidRDefault="00753868" w:rsidP="00DC4397">
            <w:r w:rsidRPr="00D5552D">
              <w:t>396</w:t>
            </w:r>
          </w:p>
        </w:tc>
        <w:tc>
          <w:tcPr>
            <w:tcW w:w="1471" w:type="dxa"/>
            <w:tcBorders>
              <w:bottom w:val="single" w:sz="4" w:space="0" w:color="auto"/>
            </w:tcBorders>
            <w:shd w:val="clear" w:color="auto" w:fill="D9D9D9"/>
          </w:tcPr>
          <w:p w14:paraId="4FE82E94" w14:textId="77777777" w:rsidR="00753868" w:rsidRPr="00D5552D" w:rsidRDefault="00753868" w:rsidP="00DC4397">
            <w:r w:rsidRPr="00D5552D">
              <w:t>88.38</w:t>
            </w:r>
          </w:p>
        </w:tc>
        <w:tc>
          <w:tcPr>
            <w:tcW w:w="1070" w:type="dxa"/>
            <w:shd w:val="clear" w:color="auto" w:fill="auto"/>
          </w:tcPr>
          <w:p w14:paraId="194FC4A7" w14:textId="77777777" w:rsidR="00753868" w:rsidRPr="00D5552D" w:rsidRDefault="00753868" w:rsidP="00DC4397"/>
        </w:tc>
        <w:tc>
          <w:tcPr>
            <w:tcW w:w="1307" w:type="dxa"/>
            <w:shd w:val="clear" w:color="auto" w:fill="auto"/>
          </w:tcPr>
          <w:p w14:paraId="2437E8D3" w14:textId="77777777" w:rsidR="00753868" w:rsidRPr="00D5552D" w:rsidRDefault="00753868" w:rsidP="00DC4397"/>
        </w:tc>
      </w:tr>
      <w:tr w:rsidR="00753868" w:rsidRPr="00D5552D" w14:paraId="6A40060C" w14:textId="77777777" w:rsidTr="00DC4397">
        <w:tc>
          <w:tcPr>
            <w:tcW w:w="1328" w:type="dxa"/>
          </w:tcPr>
          <w:p w14:paraId="61A37AB0" w14:textId="77777777" w:rsidR="00753868" w:rsidRPr="00D5552D" w:rsidRDefault="00753868" w:rsidP="00DC4397">
            <w:pPr>
              <w:autoSpaceDE w:val="0"/>
              <w:autoSpaceDN w:val="0"/>
              <w:adjustRightInd w:val="0"/>
              <w:ind w:left="72"/>
            </w:pPr>
            <w:r w:rsidRPr="00D5552D">
              <w:t>Total</w:t>
            </w:r>
          </w:p>
        </w:tc>
        <w:tc>
          <w:tcPr>
            <w:tcW w:w="1368" w:type="dxa"/>
            <w:shd w:val="clear" w:color="auto" w:fill="D9D9D9"/>
          </w:tcPr>
          <w:p w14:paraId="57A68BED" w14:textId="77777777" w:rsidR="00753868" w:rsidRPr="00D5552D" w:rsidRDefault="00753868" w:rsidP="00DC4397">
            <w:r w:rsidRPr="00D5552D">
              <w:t>76,000</w:t>
            </w:r>
          </w:p>
        </w:tc>
        <w:tc>
          <w:tcPr>
            <w:tcW w:w="1124" w:type="dxa"/>
            <w:shd w:val="clear" w:color="auto" w:fill="D9D9D9"/>
          </w:tcPr>
          <w:p w14:paraId="2B52E2B5" w14:textId="77777777" w:rsidR="00753868" w:rsidRPr="00D5552D" w:rsidRDefault="00753868" w:rsidP="00DC4397">
            <w:r w:rsidRPr="00D5552D">
              <w:t>399</w:t>
            </w:r>
          </w:p>
        </w:tc>
        <w:tc>
          <w:tcPr>
            <w:tcW w:w="1471" w:type="dxa"/>
            <w:shd w:val="clear" w:color="auto" w:fill="auto"/>
          </w:tcPr>
          <w:p w14:paraId="25D00AE7" w14:textId="77777777" w:rsidR="00753868" w:rsidRPr="00D5552D" w:rsidRDefault="00753868" w:rsidP="00DC4397"/>
        </w:tc>
        <w:tc>
          <w:tcPr>
            <w:tcW w:w="1070" w:type="dxa"/>
            <w:shd w:val="clear" w:color="auto" w:fill="auto"/>
          </w:tcPr>
          <w:p w14:paraId="393F0EE5" w14:textId="77777777" w:rsidR="00753868" w:rsidRPr="00D5552D" w:rsidRDefault="00753868" w:rsidP="00DC4397"/>
        </w:tc>
        <w:tc>
          <w:tcPr>
            <w:tcW w:w="1307" w:type="dxa"/>
            <w:shd w:val="clear" w:color="auto" w:fill="auto"/>
          </w:tcPr>
          <w:p w14:paraId="432B2BE7" w14:textId="77777777" w:rsidR="00753868" w:rsidRPr="00D5552D" w:rsidRDefault="00753868" w:rsidP="00DC4397"/>
        </w:tc>
      </w:tr>
    </w:tbl>
    <w:p w14:paraId="3534DEFD" w14:textId="77777777" w:rsidR="00753868" w:rsidRPr="00E31E03" w:rsidRDefault="00753868" w:rsidP="00753868"/>
    <w:p w14:paraId="485B6793" w14:textId="77777777" w:rsidR="00D7239C" w:rsidRDefault="00753868">
      <w:pPr>
        <w:pStyle w:val="Default"/>
        <w:numPr>
          <w:ilvl w:val="1"/>
          <w:numId w:val="13"/>
        </w:numPr>
        <w:ind w:left="720" w:hanging="720"/>
        <w:rPr>
          <w:rFonts w:ascii="Times New Roman" w:hAnsi="Times New Roman"/>
          <w:color w:val="auto"/>
        </w:rPr>
      </w:pPr>
      <w:r w:rsidRPr="00E31E03">
        <w:rPr>
          <w:rFonts w:ascii="Times New Roman" w:hAnsi="Times New Roman"/>
          <w:color w:val="auto"/>
        </w:rPr>
        <w:t>No. In both cases, there are four sources of variance: two sources due to main effects, one due to an interaction effect, and the fourth due to remaining, unexplained error.</w:t>
      </w:r>
    </w:p>
    <w:p w14:paraId="75A1602B" w14:textId="77777777" w:rsidR="00753868" w:rsidRPr="00E31E03" w:rsidRDefault="00753868" w:rsidP="00753868">
      <w:pPr>
        <w:pStyle w:val="Default"/>
        <w:ind w:left="720"/>
        <w:rPr>
          <w:rFonts w:ascii="Times New Roman" w:hAnsi="Times New Roman" w:cs="Times New Roman"/>
          <w:color w:val="auto"/>
        </w:rPr>
      </w:pPr>
    </w:p>
    <w:p w14:paraId="6B12FCE4" w14:textId="77777777" w:rsidR="00196863" w:rsidRPr="00196863" w:rsidRDefault="00753868">
      <w:pPr>
        <w:pStyle w:val="Default"/>
        <w:numPr>
          <w:ilvl w:val="1"/>
          <w:numId w:val="13"/>
        </w:numPr>
        <w:ind w:left="720" w:hanging="720"/>
        <w:rPr>
          <w:rFonts w:ascii="Times New Roman" w:hAnsi="Times New Roman" w:cs="Times New Roman"/>
          <w:color w:val="auto"/>
        </w:rPr>
      </w:pPr>
      <w:r w:rsidRPr="00E31E03">
        <w:rPr>
          <w:rFonts w:ascii="Times New Roman" w:hAnsi="Times New Roman"/>
          <w:color w:val="auto"/>
        </w:rPr>
        <w:t>The two-way ANOVA is more powerful than the one-way ANOVA if there is a reduction in the MS</w:t>
      </w:r>
      <w:r w:rsidRPr="00E31E03">
        <w:rPr>
          <w:rFonts w:ascii="Times New Roman" w:hAnsi="Times New Roman"/>
          <w:color w:val="auto"/>
          <w:position w:val="-6"/>
        </w:rPr>
        <w:t>error</w:t>
      </w:r>
      <w:r w:rsidRPr="00E31E03">
        <w:rPr>
          <w:rFonts w:ascii="Times New Roman" w:hAnsi="Times New Roman"/>
          <w:color w:val="auto"/>
        </w:rPr>
        <w:t xml:space="preserve"> term resulting from the addition of the second independent variable and if that reduction is large enough to compensate for the loss of degrees of freedom associated with adding that second independent variable. A reduction in the MS</w:t>
      </w:r>
      <w:r w:rsidRPr="00E31E03">
        <w:rPr>
          <w:rFonts w:ascii="Times New Roman" w:hAnsi="Times New Roman"/>
          <w:color w:val="auto"/>
          <w:position w:val="-6"/>
        </w:rPr>
        <w:t>error</w:t>
      </w:r>
      <w:r w:rsidRPr="00E31E03">
        <w:rPr>
          <w:rFonts w:ascii="Times New Roman" w:hAnsi="Times New Roman"/>
          <w:color w:val="auto"/>
        </w:rPr>
        <w:t xml:space="preserve"> term comes about when the second independent variable is able to explain a large enough part of the dependent variable variance left unexplained by the first independent variable.  </w:t>
      </w:r>
      <w:r w:rsidRPr="00E31E03">
        <w:rPr>
          <w:rFonts w:ascii="Times New Roman" w:hAnsi="Times New Roman"/>
          <w:color w:val="auto"/>
          <w:position w:val="-6"/>
        </w:rPr>
        <w:t xml:space="preserve"> </w:t>
      </w:r>
    </w:p>
    <w:p w14:paraId="14B1C93A" w14:textId="77777777" w:rsidR="00196863" w:rsidRDefault="00196863" w:rsidP="00196863">
      <w:pPr>
        <w:pStyle w:val="ListParagraph"/>
        <w:rPr>
          <w:position w:val="-6"/>
        </w:rPr>
      </w:pPr>
    </w:p>
    <w:p w14:paraId="2AA1BEF1" w14:textId="7DDD22CD" w:rsidR="000976C3" w:rsidRDefault="000976C3" w:rsidP="00533774">
      <w:pPr>
        <w:pStyle w:val="Default"/>
        <w:numPr>
          <w:ilvl w:val="1"/>
          <w:numId w:val="13"/>
        </w:numPr>
        <w:ind w:left="720" w:hanging="720"/>
        <w:rPr>
          <w:rFonts w:ascii="Times New Roman" w:hAnsi="Times New Roman" w:cs="Times New Roman"/>
          <w:color w:val="auto"/>
        </w:rPr>
      </w:pPr>
      <w:r>
        <w:rPr>
          <w:rFonts w:ascii="Times New Roman" w:hAnsi="Times New Roman" w:cs="Times New Roman"/>
          <w:color w:val="auto"/>
        </w:rPr>
        <w:t xml:space="preserve">We can use the </w:t>
      </w:r>
      <w:r w:rsidRPr="009A57C4">
        <w:rPr>
          <w:rFonts w:ascii="Times New Roman" w:hAnsi="Times New Roman" w:cs="Times New Roman"/>
          <w:b/>
          <w:color w:val="auto"/>
        </w:rPr>
        <w:t>ss.2way</w:t>
      </w:r>
      <w:r>
        <w:rPr>
          <w:rFonts w:ascii="Times New Roman" w:hAnsi="Times New Roman" w:cs="Times New Roman"/>
          <w:color w:val="auto"/>
        </w:rPr>
        <w:t xml:space="preserve"> function in the </w:t>
      </w:r>
      <w:r w:rsidRPr="009A57C4">
        <w:rPr>
          <w:rFonts w:ascii="Times New Roman" w:hAnsi="Times New Roman" w:cs="Times New Roman"/>
          <w:b/>
          <w:color w:val="auto"/>
        </w:rPr>
        <w:t>pwr2</w:t>
      </w:r>
      <w:r>
        <w:rPr>
          <w:rFonts w:ascii="Times New Roman" w:hAnsi="Times New Roman" w:cs="Times New Roman"/>
          <w:color w:val="auto"/>
        </w:rPr>
        <w:t xml:space="preserve"> package to answer this question:</w:t>
      </w:r>
    </w:p>
    <w:p w14:paraId="278D0FFB" w14:textId="77777777" w:rsidR="00B81D5F" w:rsidRDefault="00B81D5F" w:rsidP="009A57C4">
      <w:pPr>
        <w:pStyle w:val="Default"/>
        <w:ind w:left="720"/>
        <w:rPr>
          <w:rFonts w:ascii="Times New Roman" w:hAnsi="Times New Roman" w:cs="Times New Roman"/>
          <w:color w:val="auto"/>
        </w:rPr>
      </w:pPr>
    </w:p>
    <w:p w14:paraId="4AE63A80" w14:textId="77777777" w:rsidR="000976C3" w:rsidRPr="009A57C4" w:rsidRDefault="000976C3" w:rsidP="000976C3">
      <w:pPr>
        <w:pStyle w:val="Default"/>
        <w:rPr>
          <w:rFonts w:ascii="Times New Roman" w:hAnsi="Times New Roman" w:cs="Times New Roman"/>
          <w:b/>
          <w:color w:val="auto"/>
        </w:rPr>
      </w:pPr>
      <w:r w:rsidRPr="009A57C4">
        <w:rPr>
          <w:rFonts w:ascii="Times New Roman" w:hAnsi="Times New Roman" w:cs="Times New Roman"/>
          <w:b/>
          <w:color w:val="auto"/>
        </w:rPr>
        <w:t>install.packages("pwr2")</w:t>
      </w:r>
    </w:p>
    <w:p w14:paraId="44D8D33F" w14:textId="44BBCAB1" w:rsidR="000976C3" w:rsidRPr="009A57C4" w:rsidRDefault="000976C3" w:rsidP="000976C3">
      <w:pPr>
        <w:pStyle w:val="Default"/>
        <w:rPr>
          <w:rFonts w:ascii="Times New Roman" w:hAnsi="Times New Roman" w:cs="Times New Roman"/>
          <w:b/>
          <w:color w:val="auto"/>
        </w:rPr>
      </w:pPr>
      <w:r w:rsidRPr="009A57C4">
        <w:rPr>
          <w:rFonts w:ascii="Times New Roman" w:hAnsi="Times New Roman" w:cs="Times New Roman"/>
          <w:b/>
          <w:color w:val="auto"/>
        </w:rPr>
        <w:t>library(pwr2)</w:t>
      </w:r>
    </w:p>
    <w:p w14:paraId="28F7E11A" w14:textId="36AE66D7" w:rsidR="00794F13" w:rsidRPr="00794F13" w:rsidRDefault="00196863" w:rsidP="009A57C4">
      <w:pPr>
        <w:pStyle w:val="Default"/>
        <w:rPr>
          <w:rFonts w:ascii="Times New Roman" w:hAnsi="Times New Roman" w:cs="Times New Roman"/>
          <w:color w:val="auto"/>
        </w:rPr>
      </w:pPr>
      <w:r w:rsidRPr="00794F13">
        <w:rPr>
          <w:rFonts w:ascii="Times New Roman" w:hAnsi="Times New Roman" w:cs="Times New Roman"/>
          <w:color w:val="auto"/>
        </w:rPr>
        <w:t xml:space="preserve">Using the </w:t>
      </w:r>
      <w:r w:rsidR="008F552F">
        <w:rPr>
          <w:rFonts w:ascii="Times New Roman" w:hAnsi="Times New Roman" w:cs="Times New Roman"/>
          <w:color w:val="auto"/>
        </w:rPr>
        <w:t>R code</w:t>
      </w:r>
      <w:r w:rsidRPr="00794F13">
        <w:rPr>
          <w:rFonts w:ascii="Times New Roman" w:hAnsi="Times New Roman" w:cs="Times New Roman"/>
          <w:color w:val="auto"/>
        </w:rPr>
        <w:t xml:space="preserve"> </w:t>
      </w:r>
      <w:r w:rsidR="000976C3" w:rsidRPr="000976C3">
        <w:rPr>
          <w:rFonts w:ascii="Times New Roman" w:hAnsi="Times New Roman" w:cs="Times New Roman"/>
          <w:b/>
        </w:rPr>
        <w:t>ss.2way(a = 3, b = 5, alpha = 0.05, beta = 0.2, f.A = 0.25, f.B = 1, B = 100)</w:t>
      </w:r>
      <w:r w:rsidR="00636A6C" w:rsidRPr="00794F13">
        <w:rPr>
          <w:rFonts w:ascii="Times New Roman" w:hAnsi="Times New Roman" w:cs="Times New Roman"/>
        </w:rPr>
        <w:t>,</w:t>
      </w:r>
      <w:r w:rsidR="00636A6C" w:rsidRPr="00794F13">
        <w:rPr>
          <w:rFonts w:ascii="Times New Roman" w:hAnsi="Times New Roman" w:cs="Times New Roman"/>
          <w:b/>
        </w:rPr>
        <w:t xml:space="preserve"> </w:t>
      </w:r>
      <w:r w:rsidR="00794F13" w:rsidRPr="00794F13">
        <w:rPr>
          <w:rFonts w:ascii="Times New Roman" w:hAnsi="Times New Roman" w:cs="Times New Roman"/>
        </w:rPr>
        <w:t xml:space="preserve">we get an </w:t>
      </w:r>
      <w:r w:rsidR="00794F13" w:rsidRPr="00794F13">
        <w:rPr>
          <w:rFonts w:ascii="Times New Roman" w:hAnsi="Times New Roman" w:cs="Times New Roman"/>
          <w:i/>
        </w:rPr>
        <w:t>n</w:t>
      </w:r>
      <w:r w:rsidR="00794F13" w:rsidRPr="00794F13">
        <w:rPr>
          <w:rFonts w:ascii="Times New Roman" w:hAnsi="Times New Roman" w:cs="Times New Roman"/>
        </w:rPr>
        <w:t xml:space="preserve"> = </w:t>
      </w:r>
      <w:r w:rsidR="00320419">
        <w:rPr>
          <w:rFonts w:ascii="Times New Roman" w:hAnsi="Times New Roman" w:cs="Times New Roman"/>
        </w:rPr>
        <w:t>11</w:t>
      </w:r>
      <w:r w:rsidR="00794F13" w:rsidRPr="00794F13">
        <w:rPr>
          <w:rFonts w:ascii="Times New Roman" w:hAnsi="Times New Roman" w:cs="Times New Roman"/>
        </w:rPr>
        <w:t xml:space="preserve"> per cell for a total of </w:t>
      </w:r>
      <w:r w:rsidR="00794F13" w:rsidRPr="00794F13">
        <w:rPr>
          <w:rFonts w:ascii="Times New Roman" w:hAnsi="Times New Roman" w:cs="Times New Roman"/>
          <w:i/>
        </w:rPr>
        <w:t>N</w:t>
      </w:r>
      <w:r w:rsidR="00794F13" w:rsidRPr="00794F13">
        <w:rPr>
          <w:rFonts w:ascii="Times New Roman" w:hAnsi="Times New Roman" w:cs="Times New Roman"/>
        </w:rPr>
        <w:t xml:space="preserve"> = </w:t>
      </w:r>
      <w:r w:rsidR="00E4127C">
        <w:rPr>
          <w:rFonts w:ascii="Times New Roman" w:hAnsi="Times New Roman" w:cs="Times New Roman"/>
        </w:rPr>
        <w:t>165</w:t>
      </w:r>
      <w:r w:rsidR="00794F13" w:rsidRPr="00794F13">
        <w:rPr>
          <w:rFonts w:ascii="Times New Roman" w:hAnsi="Times New Roman" w:cs="Times New Roman"/>
        </w:rPr>
        <w:t xml:space="preserve">. </w:t>
      </w:r>
      <w:r w:rsidR="00794F13" w:rsidRPr="00794F13">
        <w:rPr>
          <w:rFonts w:ascii="Times New Roman" w:hAnsi="Times New Roman" w:cs="Times New Roman"/>
          <w:color w:val="auto"/>
        </w:rPr>
        <w:t xml:space="preserve">Using the </w:t>
      </w:r>
      <w:r w:rsidR="000976C3">
        <w:rPr>
          <w:rFonts w:ascii="Times New Roman" w:hAnsi="Times New Roman" w:cs="Times New Roman"/>
          <w:color w:val="auto"/>
        </w:rPr>
        <w:t>R code</w:t>
      </w:r>
      <w:r w:rsidR="00794F13" w:rsidRPr="00794F13">
        <w:rPr>
          <w:rFonts w:ascii="Times New Roman" w:hAnsi="Times New Roman" w:cs="Times New Roman"/>
          <w:color w:val="auto"/>
        </w:rPr>
        <w:t xml:space="preserve"> </w:t>
      </w:r>
      <w:r w:rsidR="000976C3" w:rsidRPr="000976C3">
        <w:rPr>
          <w:rFonts w:ascii="Times New Roman" w:hAnsi="Times New Roman" w:cs="Times New Roman"/>
          <w:b/>
        </w:rPr>
        <w:t>ss.2way(a = 3, b = 5, alpha = 0.05, beta = 0.2, f.A = 1, f.B = 0.25, B = 100)</w:t>
      </w:r>
      <w:r w:rsidR="00794F13" w:rsidRPr="00794F13">
        <w:rPr>
          <w:rFonts w:ascii="Times New Roman" w:hAnsi="Times New Roman" w:cs="Times New Roman"/>
          <w:color w:val="auto"/>
        </w:rPr>
        <w:t xml:space="preserve">, </w:t>
      </w:r>
      <w:r w:rsidR="00794F13" w:rsidRPr="00794F13">
        <w:rPr>
          <w:rFonts w:ascii="Times New Roman" w:hAnsi="Times New Roman" w:cs="Times New Roman"/>
        </w:rPr>
        <w:t xml:space="preserve">we get an </w:t>
      </w:r>
      <w:r w:rsidR="00794F13" w:rsidRPr="00794F13">
        <w:rPr>
          <w:rFonts w:ascii="Times New Roman" w:hAnsi="Times New Roman" w:cs="Times New Roman"/>
          <w:i/>
        </w:rPr>
        <w:t>n</w:t>
      </w:r>
      <w:r w:rsidR="00794F13" w:rsidRPr="00794F13">
        <w:rPr>
          <w:rFonts w:ascii="Times New Roman" w:hAnsi="Times New Roman" w:cs="Times New Roman"/>
        </w:rPr>
        <w:t xml:space="preserve"> = 1</w:t>
      </w:r>
      <w:r w:rsidR="00320419">
        <w:rPr>
          <w:rFonts w:ascii="Times New Roman" w:hAnsi="Times New Roman" w:cs="Times New Roman"/>
        </w:rPr>
        <w:t>4</w:t>
      </w:r>
      <w:r w:rsidR="00794F13" w:rsidRPr="00794F13">
        <w:rPr>
          <w:rFonts w:ascii="Times New Roman" w:hAnsi="Times New Roman" w:cs="Times New Roman"/>
        </w:rPr>
        <w:t xml:space="preserve"> per cell for a total of </w:t>
      </w:r>
      <w:r w:rsidR="00794F13" w:rsidRPr="00794F13">
        <w:rPr>
          <w:rFonts w:ascii="Times New Roman" w:hAnsi="Times New Roman" w:cs="Times New Roman"/>
          <w:i/>
        </w:rPr>
        <w:t>N</w:t>
      </w:r>
      <w:r w:rsidR="00794F13" w:rsidRPr="00794F13">
        <w:rPr>
          <w:rFonts w:ascii="Times New Roman" w:hAnsi="Times New Roman" w:cs="Times New Roman"/>
        </w:rPr>
        <w:t xml:space="preserve"> = </w:t>
      </w:r>
      <w:r w:rsidR="00E4127C">
        <w:rPr>
          <w:rFonts w:ascii="Times New Roman" w:hAnsi="Times New Roman" w:cs="Times New Roman"/>
        </w:rPr>
        <w:t>210</w:t>
      </w:r>
      <w:r w:rsidR="00794F13" w:rsidRPr="00794F13">
        <w:rPr>
          <w:rFonts w:ascii="Times New Roman" w:hAnsi="Times New Roman" w:cs="Times New Roman"/>
        </w:rPr>
        <w:t xml:space="preserve">.  </w:t>
      </w:r>
    </w:p>
    <w:p w14:paraId="36E24B89" w14:textId="36BCC970" w:rsidR="00636A6C" w:rsidRPr="00794F13" w:rsidRDefault="00794F13" w:rsidP="00794F13">
      <w:pPr>
        <w:pStyle w:val="Default"/>
        <w:ind w:left="720"/>
        <w:rPr>
          <w:rFonts w:ascii="Times New Roman" w:hAnsi="Times New Roman" w:cs="Times New Roman"/>
          <w:color w:val="auto"/>
        </w:rPr>
      </w:pPr>
      <w:r>
        <w:rPr>
          <w:rFonts w:ascii="Times New Roman" w:hAnsi="Times New Roman" w:cs="Times New Roman"/>
        </w:rPr>
        <w:t xml:space="preserve"> </w:t>
      </w:r>
    </w:p>
    <w:p w14:paraId="22788629" w14:textId="77777777" w:rsidR="00636A6C" w:rsidRPr="005D0586" w:rsidRDefault="00636A6C" w:rsidP="00636A6C">
      <w:pPr>
        <w:pStyle w:val="Default"/>
        <w:rPr>
          <w:rFonts w:ascii="Times New Roman" w:hAnsi="Times New Roman" w:cs="Times New Roman"/>
          <w:b/>
        </w:rPr>
      </w:pPr>
    </w:p>
    <w:p w14:paraId="4669CFF4" w14:textId="77777777" w:rsidR="00636A6C" w:rsidRPr="005D0586" w:rsidRDefault="00636A6C" w:rsidP="00636A6C">
      <w:pPr>
        <w:pStyle w:val="Default"/>
        <w:rPr>
          <w:rFonts w:ascii="Times New Roman" w:hAnsi="Times New Roman" w:cs="Times New Roman"/>
          <w:b/>
        </w:rPr>
      </w:pPr>
    </w:p>
    <w:p w14:paraId="742F3678" w14:textId="77777777" w:rsidR="00BF135F" w:rsidRDefault="00BF135F"/>
    <w:sectPr w:rsidR="00BF135F" w:rsidSect="00BF13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Friedman" w:date="2019-02-17T21:38:00Z" w:initials="SF">
    <w:p w14:paraId="4637B71E" w14:textId="21AB3D47" w:rsidR="00EC6296" w:rsidRDefault="00EC6296">
      <w:pPr>
        <w:pStyle w:val="CommentText"/>
      </w:pPr>
      <w:r>
        <w:rPr>
          <w:rStyle w:val="CommentReference"/>
        </w:rPr>
        <w:annotationRef/>
      </w:r>
      <w:r>
        <w:t>Need to see how this has been done in past chapters</w:t>
      </w:r>
    </w:p>
  </w:comment>
  <w:comment w:id="3" w:author="Sarah Friedman" w:date="2019-02-17T21:55:00Z" w:initials="SF">
    <w:p w14:paraId="2DC431B2" w14:textId="12621A5A" w:rsidR="00EC6296" w:rsidRDefault="00EC6296">
      <w:pPr>
        <w:pStyle w:val="CommentText"/>
      </w:pPr>
      <w:r>
        <w:rPr>
          <w:rStyle w:val="CommentReference"/>
        </w:rPr>
        <w:annotationRef/>
      </w:r>
      <w:r>
        <w:t>Do not have output yet; do not have access to functions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37B71E" w15:done="0"/>
  <w15:commentEx w15:paraId="2DC431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37B71E" w16cid:durableId="201452E1"/>
  <w16cid:commentId w16cid:paraId="2DC431B2" w16cid:durableId="201456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15216" w14:textId="77777777" w:rsidR="0059121F" w:rsidRDefault="0059121F" w:rsidP="00EE428D">
      <w:r>
        <w:separator/>
      </w:r>
    </w:p>
  </w:endnote>
  <w:endnote w:type="continuationSeparator" w:id="0">
    <w:p w14:paraId="348FB54C" w14:textId="77777777" w:rsidR="0059121F" w:rsidRDefault="0059121F" w:rsidP="00EE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Minion">
    <w:altName w:val="Cambria"/>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System">
    <w:altName w:val="Calibri"/>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44C74" w14:textId="77777777" w:rsidR="0059121F" w:rsidRDefault="0059121F" w:rsidP="00EE428D">
      <w:r>
        <w:separator/>
      </w:r>
    </w:p>
  </w:footnote>
  <w:footnote w:type="continuationSeparator" w:id="0">
    <w:p w14:paraId="2D06F2A3" w14:textId="77777777" w:rsidR="0059121F" w:rsidRDefault="0059121F" w:rsidP="00EE4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A9F"/>
    <w:multiLevelType w:val="hybridMultilevel"/>
    <w:tmpl w:val="B86827B6"/>
    <w:lvl w:ilvl="0" w:tplc="04090017">
      <w:start w:val="1"/>
      <w:numFmt w:val="lowerLetter"/>
      <w:lvlText w:val="%1)"/>
      <w:lvlJc w:val="left"/>
      <w:pPr>
        <w:tabs>
          <w:tab w:val="num" w:pos="720"/>
        </w:tabs>
        <w:ind w:left="720" w:hanging="360"/>
      </w:pPr>
      <w:rPr>
        <w:rFonts w:hint="default"/>
      </w:rPr>
    </w:lvl>
    <w:lvl w:ilvl="1" w:tplc="F2B233F2">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F234A1"/>
    <w:multiLevelType w:val="hybridMultilevel"/>
    <w:tmpl w:val="DFB22EF8"/>
    <w:lvl w:ilvl="0" w:tplc="60C4D9E0">
      <w:start w:val="1"/>
      <w:numFmt w:val="lowerLetter"/>
      <w:lvlText w:val="%1)"/>
      <w:lvlJc w:val="left"/>
      <w:pPr>
        <w:tabs>
          <w:tab w:val="num" w:pos="1080"/>
        </w:tabs>
        <w:ind w:left="1080" w:hanging="360"/>
      </w:pPr>
      <w:rPr>
        <w:rFonts w:hint="default"/>
      </w:rPr>
    </w:lvl>
    <w:lvl w:ilvl="1" w:tplc="376A4078">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DDD0A16"/>
    <w:multiLevelType w:val="hybridMultilevel"/>
    <w:tmpl w:val="8E2C98BA"/>
    <w:lvl w:ilvl="0" w:tplc="9A80AD24">
      <w:start w:val="1"/>
      <w:numFmt w:val="lowerLetter"/>
      <w:lvlText w:val="%1)"/>
      <w:lvlJc w:val="left"/>
      <w:pPr>
        <w:tabs>
          <w:tab w:val="num" w:pos="900"/>
        </w:tabs>
        <w:ind w:left="900" w:hanging="360"/>
      </w:pPr>
      <w:rPr>
        <w:rFonts w:asciiTheme="majorBidi" w:hAnsiTheme="majorBidi" w:cstheme="majorBidi" w:hint="default"/>
        <w:vertAlign w:val="baseline"/>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3" w15:restartNumberingAfterBreak="0">
    <w:nsid w:val="1595259D"/>
    <w:multiLevelType w:val="hybridMultilevel"/>
    <w:tmpl w:val="8D54667A"/>
    <w:lvl w:ilvl="0" w:tplc="6E344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9D6F42"/>
    <w:multiLevelType w:val="hybridMultilevel"/>
    <w:tmpl w:val="F3D49218"/>
    <w:lvl w:ilvl="0" w:tplc="9D7C486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4563609"/>
    <w:multiLevelType w:val="hybridMultilevel"/>
    <w:tmpl w:val="D56C46FA"/>
    <w:lvl w:ilvl="0" w:tplc="8E0ABE3E">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2CDB0152"/>
    <w:multiLevelType w:val="hybridMultilevel"/>
    <w:tmpl w:val="E7040986"/>
    <w:lvl w:ilvl="0" w:tplc="2372145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D833931"/>
    <w:multiLevelType w:val="hybridMultilevel"/>
    <w:tmpl w:val="88580DCE"/>
    <w:lvl w:ilvl="0" w:tplc="68EA74B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30697BC1"/>
    <w:multiLevelType w:val="hybridMultilevel"/>
    <w:tmpl w:val="83049580"/>
    <w:lvl w:ilvl="0" w:tplc="F0FA384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3D43746C"/>
    <w:multiLevelType w:val="multilevel"/>
    <w:tmpl w:val="445622EA"/>
    <w:lvl w:ilvl="0">
      <w:start w:val="1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20C0C3E"/>
    <w:multiLevelType w:val="hybridMultilevel"/>
    <w:tmpl w:val="940646A2"/>
    <w:lvl w:ilvl="0" w:tplc="DF2EA07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02086"/>
    <w:multiLevelType w:val="multilevel"/>
    <w:tmpl w:val="A91E8FC2"/>
    <w:lvl w:ilvl="0">
      <w:start w:val="14"/>
      <w:numFmt w:val="decimal"/>
      <w:lvlText w:val="%1."/>
      <w:lvlJc w:val="left"/>
      <w:pPr>
        <w:ind w:left="480" w:hanging="480"/>
      </w:pPr>
      <w:rPr>
        <w:rFonts w:hint="default"/>
      </w:rPr>
    </w:lvl>
    <w:lvl w:ilvl="1">
      <w:start w:val="3"/>
      <w:numFmt w:val="decimal"/>
      <w:lvlText w:val="%1.%2."/>
      <w:lvlJc w:val="left"/>
      <w:pPr>
        <w:ind w:left="570" w:hanging="48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2364A8B"/>
    <w:multiLevelType w:val="hybridMultilevel"/>
    <w:tmpl w:val="7CD6B842"/>
    <w:lvl w:ilvl="0" w:tplc="4C8622EE">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7D784A17"/>
    <w:multiLevelType w:val="hybridMultilevel"/>
    <w:tmpl w:val="C11CC884"/>
    <w:lvl w:ilvl="0" w:tplc="C35E84B6">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9"/>
  </w:num>
  <w:num w:numId="3">
    <w:abstractNumId w:val="12"/>
  </w:num>
  <w:num w:numId="4">
    <w:abstractNumId w:val="8"/>
  </w:num>
  <w:num w:numId="5">
    <w:abstractNumId w:val="13"/>
  </w:num>
  <w:num w:numId="6">
    <w:abstractNumId w:val="7"/>
  </w:num>
  <w:num w:numId="7">
    <w:abstractNumId w:val="5"/>
  </w:num>
  <w:num w:numId="8">
    <w:abstractNumId w:val="1"/>
  </w:num>
  <w:num w:numId="9">
    <w:abstractNumId w:val="0"/>
  </w:num>
  <w:num w:numId="10">
    <w:abstractNumId w:val="6"/>
  </w:num>
  <w:num w:numId="11">
    <w:abstractNumId w:val="4"/>
  </w:num>
  <w:num w:numId="12">
    <w:abstractNumId w:val="10"/>
  </w:num>
  <w:num w:numId="13">
    <w:abstractNumId w:val="11"/>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Friedman">
    <w15:presenceInfo w15:providerId="Windows Live" w15:userId="9735a0dd196ea5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868"/>
    <w:rsid w:val="00006379"/>
    <w:rsid w:val="00041851"/>
    <w:rsid w:val="00053385"/>
    <w:rsid w:val="00055C99"/>
    <w:rsid w:val="000752B0"/>
    <w:rsid w:val="00087BF0"/>
    <w:rsid w:val="000918E7"/>
    <w:rsid w:val="0009233B"/>
    <w:rsid w:val="000976C3"/>
    <w:rsid w:val="000A5131"/>
    <w:rsid w:val="000A5EA5"/>
    <w:rsid w:val="000C5BFD"/>
    <w:rsid w:val="000D4F99"/>
    <w:rsid w:val="000E22CA"/>
    <w:rsid w:val="000F2E99"/>
    <w:rsid w:val="00137DCF"/>
    <w:rsid w:val="00147527"/>
    <w:rsid w:val="00166A6C"/>
    <w:rsid w:val="00170D61"/>
    <w:rsid w:val="00183A0F"/>
    <w:rsid w:val="00191A8D"/>
    <w:rsid w:val="00191B59"/>
    <w:rsid w:val="00196863"/>
    <w:rsid w:val="001A478D"/>
    <w:rsid w:val="001C188B"/>
    <w:rsid w:val="001C2D06"/>
    <w:rsid w:val="001C3105"/>
    <w:rsid w:val="001D301E"/>
    <w:rsid w:val="001E3082"/>
    <w:rsid w:val="001E3DB4"/>
    <w:rsid w:val="001E6AB7"/>
    <w:rsid w:val="001E7688"/>
    <w:rsid w:val="001F77D7"/>
    <w:rsid w:val="00202319"/>
    <w:rsid w:val="00207F66"/>
    <w:rsid w:val="00221A2E"/>
    <w:rsid w:val="0022324D"/>
    <w:rsid w:val="002277E5"/>
    <w:rsid w:val="002630C2"/>
    <w:rsid w:val="0028499F"/>
    <w:rsid w:val="00287F4F"/>
    <w:rsid w:val="00295499"/>
    <w:rsid w:val="002B6300"/>
    <w:rsid w:val="002C51A0"/>
    <w:rsid w:val="002D2A69"/>
    <w:rsid w:val="002E2F9F"/>
    <w:rsid w:val="002E6037"/>
    <w:rsid w:val="002F5811"/>
    <w:rsid w:val="00320419"/>
    <w:rsid w:val="00327328"/>
    <w:rsid w:val="00345EBF"/>
    <w:rsid w:val="00353CFE"/>
    <w:rsid w:val="00355B89"/>
    <w:rsid w:val="003637DE"/>
    <w:rsid w:val="00381183"/>
    <w:rsid w:val="0038139C"/>
    <w:rsid w:val="003861A9"/>
    <w:rsid w:val="003A2672"/>
    <w:rsid w:val="003B1903"/>
    <w:rsid w:val="003C6EF9"/>
    <w:rsid w:val="003C7CBB"/>
    <w:rsid w:val="003D0277"/>
    <w:rsid w:val="004249E1"/>
    <w:rsid w:val="00437B9F"/>
    <w:rsid w:val="00446344"/>
    <w:rsid w:val="0046624E"/>
    <w:rsid w:val="0048567D"/>
    <w:rsid w:val="004863A7"/>
    <w:rsid w:val="00491C5B"/>
    <w:rsid w:val="004920DD"/>
    <w:rsid w:val="004A256D"/>
    <w:rsid w:val="004A3F5E"/>
    <w:rsid w:val="004F2FB9"/>
    <w:rsid w:val="0050128D"/>
    <w:rsid w:val="00505097"/>
    <w:rsid w:val="0050609E"/>
    <w:rsid w:val="00511886"/>
    <w:rsid w:val="005122CD"/>
    <w:rsid w:val="00516041"/>
    <w:rsid w:val="00533774"/>
    <w:rsid w:val="005341AF"/>
    <w:rsid w:val="0054769D"/>
    <w:rsid w:val="005534D0"/>
    <w:rsid w:val="00565A60"/>
    <w:rsid w:val="0059121F"/>
    <w:rsid w:val="00594BF8"/>
    <w:rsid w:val="005C5D62"/>
    <w:rsid w:val="005C6F4C"/>
    <w:rsid w:val="005E437D"/>
    <w:rsid w:val="005F1D81"/>
    <w:rsid w:val="005F738C"/>
    <w:rsid w:val="0060222E"/>
    <w:rsid w:val="00605724"/>
    <w:rsid w:val="0061110D"/>
    <w:rsid w:val="00616168"/>
    <w:rsid w:val="00621077"/>
    <w:rsid w:val="006211AE"/>
    <w:rsid w:val="006334EB"/>
    <w:rsid w:val="00633565"/>
    <w:rsid w:val="00633741"/>
    <w:rsid w:val="0063662E"/>
    <w:rsid w:val="00636A6C"/>
    <w:rsid w:val="00640682"/>
    <w:rsid w:val="0065239C"/>
    <w:rsid w:val="006530C8"/>
    <w:rsid w:val="00653382"/>
    <w:rsid w:val="0065702E"/>
    <w:rsid w:val="006668FD"/>
    <w:rsid w:val="00675AEB"/>
    <w:rsid w:val="00681DA8"/>
    <w:rsid w:val="00683BA8"/>
    <w:rsid w:val="006A744F"/>
    <w:rsid w:val="006A7633"/>
    <w:rsid w:val="006B3533"/>
    <w:rsid w:val="006C01B6"/>
    <w:rsid w:val="006C68F2"/>
    <w:rsid w:val="00714CFC"/>
    <w:rsid w:val="00722461"/>
    <w:rsid w:val="00731288"/>
    <w:rsid w:val="007326AD"/>
    <w:rsid w:val="00745B0F"/>
    <w:rsid w:val="00753868"/>
    <w:rsid w:val="00753CCE"/>
    <w:rsid w:val="00762871"/>
    <w:rsid w:val="00781DCA"/>
    <w:rsid w:val="00785F50"/>
    <w:rsid w:val="00790207"/>
    <w:rsid w:val="00794F13"/>
    <w:rsid w:val="00797921"/>
    <w:rsid w:val="007A0270"/>
    <w:rsid w:val="007A4A9D"/>
    <w:rsid w:val="007B582B"/>
    <w:rsid w:val="007C1EA9"/>
    <w:rsid w:val="007C6578"/>
    <w:rsid w:val="007E05FC"/>
    <w:rsid w:val="007F0103"/>
    <w:rsid w:val="00810EC5"/>
    <w:rsid w:val="00813497"/>
    <w:rsid w:val="00814E28"/>
    <w:rsid w:val="0086262D"/>
    <w:rsid w:val="008644D0"/>
    <w:rsid w:val="00881C2D"/>
    <w:rsid w:val="008824F6"/>
    <w:rsid w:val="0088486E"/>
    <w:rsid w:val="008950EF"/>
    <w:rsid w:val="008B053D"/>
    <w:rsid w:val="008B230D"/>
    <w:rsid w:val="008B256A"/>
    <w:rsid w:val="008B6259"/>
    <w:rsid w:val="008C7F7C"/>
    <w:rsid w:val="008F552F"/>
    <w:rsid w:val="00903FCA"/>
    <w:rsid w:val="0092463B"/>
    <w:rsid w:val="00981F29"/>
    <w:rsid w:val="009A57C4"/>
    <w:rsid w:val="009B250A"/>
    <w:rsid w:val="009B768F"/>
    <w:rsid w:val="009E27F7"/>
    <w:rsid w:val="009E3EDF"/>
    <w:rsid w:val="009E5C93"/>
    <w:rsid w:val="00A04BE3"/>
    <w:rsid w:val="00A106D8"/>
    <w:rsid w:val="00A21BF7"/>
    <w:rsid w:val="00A310A1"/>
    <w:rsid w:val="00A64066"/>
    <w:rsid w:val="00A847FA"/>
    <w:rsid w:val="00AA27F6"/>
    <w:rsid w:val="00AA6142"/>
    <w:rsid w:val="00AB7B8F"/>
    <w:rsid w:val="00AD5564"/>
    <w:rsid w:val="00AE0BFA"/>
    <w:rsid w:val="00AF0B91"/>
    <w:rsid w:val="00B14BD3"/>
    <w:rsid w:val="00B16B6C"/>
    <w:rsid w:val="00B46A92"/>
    <w:rsid w:val="00B4785F"/>
    <w:rsid w:val="00B5426A"/>
    <w:rsid w:val="00B547BD"/>
    <w:rsid w:val="00B81D5F"/>
    <w:rsid w:val="00BC0404"/>
    <w:rsid w:val="00BC1459"/>
    <w:rsid w:val="00BD6C0A"/>
    <w:rsid w:val="00BF135F"/>
    <w:rsid w:val="00BF1577"/>
    <w:rsid w:val="00BF50FA"/>
    <w:rsid w:val="00C14133"/>
    <w:rsid w:val="00C44FA3"/>
    <w:rsid w:val="00C45B16"/>
    <w:rsid w:val="00C56733"/>
    <w:rsid w:val="00C7298F"/>
    <w:rsid w:val="00C7303E"/>
    <w:rsid w:val="00C86199"/>
    <w:rsid w:val="00C90842"/>
    <w:rsid w:val="00CA4813"/>
    <w:rsid w:val="00CC01C4"/>
    <w:rsid w:val="00D00512"/>
    <w:rsid w:val="00D12AA7"/>
    <w:rsid w:val="00D13CF2"/>
    <w:rsid w:val="00D238F8"/>
    <w:rsid w:val="00D37CCA"/>
    <w:rsid w:val="00D40CA5"/>
    <w:rsid w:val="00D40EBA"/>
    <w:rsid w:val="00D42AE5"/>
    <w:rsid w:val="00D52A8A"/>
    <w:rsid w:val="00D5402E"/>
    <w:rsid w:val="00D60236"/>
    <w:rsid w:val="00D6549F"/>
    <w:rsid w:val="00D7126B"/>
    <w:rsid w:val="00D7239C"/>
    <w:rsid w:val="00D7677F"/>
    <w:rsid w:val="00D770D1"/>
    <w:rsid w:val="00D87CE7"/>
    <w:rsid w:val="00D9042E"/>
    <w:rsid w:val="00D91087"/>
    <w:rsid w:val="00DA256A"/>
    <w:rsid w:val="00DA3E1E"/>
    <w:rsid w:val="00DB5F57"/>
    <w:rsid w:val="00DB5F99"/>
    <w:rsid w:val="00DC07E1"/>
    <w:rsid w:val="00DC0AA2"/>
    <w:rsid w:val="00DC4397"/>
    <w:rsid w:val="00DD735F"/>
    <w:rsid w:val="00DE1D59"/>
    <w:rsid w:val="00E025DD"/>
    <w:rsid w:val="00E12963"/>
    <w:rsid w:val="00E15C43"/>
    <w:rsid w:val="00E3477B"/>
    <w:rsid w:val="00E4127C"/>
    <w:rsid w:val="00E57F01"/>
    <w:rsid w:val="00E710F7"/>
    <w:rsid w:val="00E838A7"/>
    <w:rsid w:val="00E87C36"/>
    <w:rsid w:val="00E9035C"/>
    <w:rsid w:val="00EA4B23"/>
    <w:rsid w:val="00EA65D3"/>
    <w:rsid w:val="00EB0C94"/>
    <w:rsid w:val="00EB344B"/>
    <w:rsid w:val="00EC6296"/>
    <w:rsid w:val="00ED1297"/>
    <w:rsid w:val="00EE2440"/>
    <w:rsid w:val="00EE428D"/>
    <w:rsid w:val="00EF1215"/>
    <w:rsid w:val="00F24815"/>
    <w:rsid w:val="00F316D1"/>
    <w:rsid w:val="00F379CF"/>
    <w:rsid w:val="00F40428"/>
    <w:rsid w:val="00F50B1E"/>
    <w:rsid w:val="00F64457"/>
    <w:rsid w:val="00F65CCC"/>
    <w:rsid w:val="00F67D65"/>
    <w:rsid w:val="00F727DA"/>
    <w:rsid w:val="00FC37BD"/>
    <w:rsid w:val="00FC4755"/>
    <w:rsid w:val="00FD153A"/>
    <w:rsid w:val="00FF5037"/>
    <w:rsid w:val="00FF659E"/>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6E79"/>
  <w15:docId w15:val="{CADAAC53-D5E5-4ED9-9E47-8E3A2876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Style 12"/>
    <w:qFormat/>
    <w:rsid w:val="00753868"/>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2">
    <w:name w:val="EX2"/>
    <w:basedOn w:val="Normal"/>
    <w:rsid w:val="00753868"/>
    <w:pPr>
      <w:spacing w:line="260" w:lineRule="exact"/>
      <w:ind w:left="1140" w:hanging="240"/>
      <w:jc w:val="both"/>
    </w:pPr>
    <w:rPr>
      <w:rFonts w:ascii="New York" w:hAnsi="New York"/>
      <w:sz w:val="20"/>
      <w:szCs w:val="20"/>
    </w:rPr>
  </w:style>
  <w:style w:type="paragraph" w:customStyle="1" w:styleId="Default">
    <w:name w:val="Default"/>
    <w:rsid w:val="00753868"/>
    <w:pPr>
      <w:widowControl w:val="0"/>
      <w:autoSpaceDE w:val="0"/>
      <w:autoSpaceDN w:val="0"/>
      <w:adjustRightInd w:val="0"/>
      <w:spacing w:after="0" w:line="240" w:lineRule="auto"/>
    </w:pPr>
    <w:rPr>
      <w:rFonts w:ascii="Minion" w:eastAsia="SimSun" w:hAnsi="Minion" w:cs="Minion"/>
      <w:color w:val="000000"/>
      <w:sz w:val="24"/>
      <w:szCs w:val="24"/>
      <w:lang w:eastAsia="zh-CN" w:bidi="ar-SA"/>
    </w:rPr>
  </w:style>
  <w:style w:type="paragraph" w:customStyle="1" w:styleId="SUL">
    <w:name w:val="SUL"/>
    <w:basedOn w:val="Normal"/>
    <w:next w:val="Normal"/>
    <w:rsid w:val="00753868"/>
    <w:pPr>
      <w:spacing w:line="230" w:lineRule="exact"/>
      <w:ind w:left="1030" w:hanging="190"/>
    </w:pPr>
    <w:rPr>
      <w:rFonts w:ascii="New York" w:hAnsi="New York"/>
      <w:sz w:val="18"/>
      <w:szCs w:val="20"/>
    </w:rPr>
  </w:style>
  <w:style w:type="paragraph" w:customStyle="1" w:styleId="SOL2">
    <w:name w:val="SOL2"/>
    <w:basedOn w:val="Normal"/>
    <w:rsid w:val="00753868"/>
    <w:pPr>
      <w:tabs>
        <w:tab w:val="left" w:pos="3360"/>
        <w:tab w:val="left" w:pos="5880"/>
      </w:tabs>
      <w:spacing w:line="230" w:lineRule="exact"/>
      <w:ind w:left="1105" w:hanging="265"/>
      <w:jc w:val="both"/>
    </w:pPr>
    <w:rPr>
      <w:rFonts w:ascii="New York" w:hAnsi="New York"/>
      <w:sz w:val="18"/>
      <w:szCs w:val="20"/>
    </w:rPr>
  </w:style>
  <w:style w:type="paragraph" w:styleId="BodyText">
    <w:name w:val="Body Text"/>
    <w:basedOn w:val="Normal"/>
    <w:link w:val="BodyTextChar"/>
    <w:rsid w:val="00753868"/>
    <w:pPr>
      <w:spacing w:after="120"/>
    </w:pPr>
    <w:rPr>
      <w:rFonts w:eastAsia="SimSun"/>
      <w:lang w:eastAsia="zh-CN"/>
    </w:rPr>
  </w:style>
  <w:style w:type="character" w:customStyle="1" w:styleId="BodyTextChar">
    <w:name w:val="Body Text Char"/>
    <w:basedOn w:val="DefaultParagraphFont"/>
    <w:link w:val="BodyText"/>
    <w:rsid w:val="00753868"/>
    <w:rPr>
      <w:rFonts w:ascii="Times New Roman" w:eastAsia="SimSun" w:hAnsi="Times New Roman" w:cs="Times New Roman"/>
      <w:sz w:val="24"/>
      <w:szCs w:val="24"/>
      <w:lang w:eastAsia="zh-CN" w:bidi="ar-SA"/>
    </w:rPr>
  </w:style>
  <w:style w:type="paragraph" w:customStyle="1" w:styleId="CM88">
    <w:name w:val="CM88"/>
    <w:basedOn w:val="Default"/>
    <w:next w:val="Default"/>
    <w:rsid w:val="00753868"/>
    <w:pPr>
      <w:spacing w:after="328"/>
    </w:pPr>
    <w:rPr>
      <w:rFonts w:cs="Times New Roman"/>
      <w:color w:val="auto"/>
    </w:rPr>
  </w:style>
  <w:style w:type="paragraph" w:styleId="BalloonText">
    <w:name w:val="Balloon Text"/>
    <w:basedOn w:val="Normal"/>
    <w:link w:val="BalloonTextChar"/>
    <w:uiPriority w:val="99"/>
    <w:semiHidden/>
    <w:unhideWhenUsed/>
    <w:rsid w:val="00753868"/>
    <w:rPr>
      <w:rFonts w:ascii="Tahoma" w:hAnsi="Tahoma" w:cs="Tahoma"/>
      <w:sz w:val="16"/>
      <w:szCs w:val="16"/>
    </w:rPr>
  </w:style>
  <w:style w:type="character" w:customStyle="1" w:styleId="BalloonTextChar">
    <w:name w:val="Balloon Text Char"/>
    <w:basedOn w:val="DefaultParagraphFont"/>
    <w:link w:val="BalloonText"/>
    <w:uiPriority w:val="99"/>
    <w:semiHidden/>
    <w:rsid w:val="00753868"/>
    <w:rPr>
      <w:rFonts w:ascii="Tahoma" w:eastAsia="Times New Roman" w:hAnsi="Tahoma" w:cs="Tahoma"/>
      <w:sz w:val="16"/>
      <w:szCs w:val="16"/>
      <w:lang w:bidi="ar-SA"/>
    </w:rPr>
  </w:style>
  <w:style w:type="paragraph" w:customStyle="1" w:styleId="0612InTextTBody">
    <w:name w:val="06.12 InTextTBody"/>
    <w:basedOn w:val="Normal"/>
    <w:qFormat/>
    <w:rsid w:val="000A5131"/>
    <w:pPr>
      <w:spacing w:before="60" w:after="60" w:line="240" w:lineRule="exact"/>
      <w:ind w:left="187" w:hanging="187"/>
      <w:contextualSpacing/>
    </w:pPr>
    <w:rPr>
      <w:rFonts w:ascii="Cambria Math" w:hAnsi="Cambria Math"/>
      <w:sz w:val="20"/>
      <w:szCs w:val="20"/>
    </w:rPr>
  </w:style>
  <w:style w:type="character" w:customStyle="1" w:styleId="im">
    <w:name w:val="im"/>
    <w:basedOn w:val="DefaultParagraphFont"/>
    <w:rsid w:val="00B5426A"/>
  </w:style>
  <w:style w:type="character" w:styleId="CommentReference">
    <w:name w:val="annotation reference"/>
    <w:basedOn w:val="DefaultParagraphFont"/>
    <w:uiPriority w:val="99"/>
    <w:semiHidden/>
    <w:unhideWhenUsed/>
    <w:rsid w:val="00DB5F99"/>
    <w:rPr>
      <w:sz w:val="16"/>
      <w:szCs w:val="16"/>
    </w:rPr>
  </w:style>
  <w:style w:type="paragraph" w:styleId="CommentText">
    <w:name w:val="annotation text"/>
    <w:basedOn w:val="Normal"/>
    <w:link w:val="CommentTextChar"/>
    <w:uiPriority w:val="99"/>
    <w:unhideWhenUsed/>
    <w:rsid w:val="00DB5F99"/>
    <w:rPr>
      <w:sz w:val="20"/>
      <w:szCs w:val="20"/>
    </w:rPr>
  </w:style>
  <w:style w:type="character" w:customStyle="1" w:styleId="CommentTextChar">
    <w:name w:val="Comment Text Char"/>
    <w:basedOn w:val="DefaultParagraphFont"/>
    <w:link w:val="CommentText"/>
    <w:uiPriority w:val="99"/>
    <w:rsid w:val="00DB5F99"/>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DB5F99"/>
    <w:rPr>
      <w:b/>
      <w:bCs/>
    </w:rPr>
  </w:style>
  <w:style w:type="character" w:customStyle="1" w:styleId="CommentSubjectChar">
    <w:name w:val="Comment Subject Char"/>
    <w:basedOn w:val="CommentTextChar"/>
    <w:link w:val="CommentSubject"/>
    <w:uiPriority w:val="99"/>
    <w:semiHidden/>
    <w:rsid w:val="00DB5F99"/>
    <w:rPr>
      <w:rFonts w:ascii="Times New Roman" w:eastAsia="Times New Roman" w:hAnsi="Times New Roman" w:cs="Times New Roman"/>
      <w:b/>
      <w:bCs/>
      <w:sz w:val="20"/>
      <w:szCs w:val="20"/>
      <w:lang w:bidi="ar-SA"/>
    </w:rPr>
  </w:style>
  <w:style w:type="paragraph" w:customStyle="1" w:styleId="CN">
    <w:name w:val="CN"/>
    <w:basedOn w:val="Normal"/>
    <w:rsid w:val="00AB7B8F"/>
    <w:pPr>
      <w:pBdr>
        <w:bottom w:val="single" w:sz="6" w:space="0" w:color="auto"/>
      </w:pBdr>
      <w:spacing w:line="260" w:lineRule="exact"/>
    </w:pPr>
    <w:rPr>
      <w:rFonts w:ascii="New York" w:hAnsi="New York"/>
      <w:caps/>
      <w:spacing w:val="5"/>
      <w:sz w:val="22"/>
      <w:szCs w:val="20"/>
    </w:rPr>
  </w:style>
  <w:style w:type="character" w:styleId="Hyperlink">
    <w:name w:val="Hyperlink"/>
    <w:rsid w:val="00797921"/>
    <w:rPr>
      <w:color w:val="0000FF"/>
      <w:u w:val="single"/>
    </w:rPr>
  </w:style>
  <w:style w:type="paragraph" w:styleId="ListParagraph">
    <w:name w:val="List Paragraph"/>
    <w:basedOn w:val="Normal"/>
    <w:uiPriority w:val="34"/>
    <w:qFormat/>
    <w:rsid w:val="00D00512"/>
    <w:pPr>
      <w:ind w:left="720"/>
      <w:contextualSpacing/>
    </w:pPr>
  </w:style>
  <w:style w:type="paragraph" w:styleId="HTMLPreformatted">
    <w:name w:val="HTML Preformatted"/>
    <w:basedOn w:val="Normal"/>
    <w:link w:val="HTMLPreformattedChar"/>
    <w:uiPriority w:val="99"/>
    <w:semiHidden/>
    <w:unhideWhenUsed/>
    <w:rsid w:val="0079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90207"/>
    <w:rPr>
      <w:rFonts w:ascii="Courier New" w:eastAsia="Times New Roman" w:hAnsi="Courier New" w:cs="Courier New"/>
      <w:sz w:val="20"/>
      <w:szCs w:val="20"/>
      <w:lang w:bidi="ar-SA"/>
    </w:rPr>
  </w:style>
  <w:style w:type="character" w:customStyle="1" w:styleId="gnkrckgcmsb">
    <w:name w:val="gnkrckgcmsb"/>
    <w:basedOn w:val="DefaultParagraphFont"/>
    <w:rsid w:val="00790207"/>
  </w:style>
  <w:style w:type="character" w:customStyle="1" w:styleId="gnkrckgcmrb">
    <w:name w:val="gnkrckgcmrb"/>
    <w:basedOn w:val="DefaultParagraphFont"/>
    <w:rsid w:val="00790207"/>
  </w:style>
  <w:style w:type="character" w:customStyle="1" w:styleId="gnkrckgcgsb">
    <w:name w:val="gnkrckgcgsb"/>
    <w:basedOn w:val="DefaultParagraphFont"/>
    <w:rsid w:val="00790207"/>
  </w:style>
  <w:style w:type="paragraph" w:styleId="Header">
    <w:name w:val="header"/>
    <w:basedOn w:val="Normal"/>
    <w:link w:val="HeaderChar"/>
    <w:uiPriority w:val="99"/>
    <w:unhideWhenUsed/>
    <w:rsid w:val="00EE428D"/>
    <w:pPr>
      <w:tabs>
        <w:tab w:val="center" w:pos="4680"/>
        <w:tab w:val="right" w:pos="9360"/>
      </w:tabs>
    </w:pPr>
  </w:style>
  <w:style w:type="character" w:customStyle="1" w:styleId="HeaderChar">
    <w:name w:val="Header Char"/>
    <w:basedOn w:val="DefaultParagraphFont"/>
    <w:link w:val="Header"/>
    <w:uiPriority w:val="99"/>
    <w:rsid w:val="00EE428D"/>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EE428D"/>
    <w:pPr>
      <w:tabs>
        <w:tab w:val="center" w:pos="4680"/>
        <w:tab w:val="right" w:pos="9360"/>
      </w:tabs>
    </w:pPr>
  </w:style>
  <w:style w:type="character" w:customStyle="1" w:styleId="FooterChar">
    <w:name w:val="Footer Char"/>
    <w:basedOn w:val="DefaultParagraphFont"/>
    <w:link w:val="Footer"/>
    <w:uiPriority w:val="99"/>
    <w:rsid w:val="00EE428D"/>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2559">
      <w:bodyDiv w:val="1"/>
      <w:marLeft w:val="0"/>
      <w:marRight w:val="0"/>
      <w:marTop w:val="0"/>
      <w:marBottom w:val="0"/>
      <w:divBdr>
        <w:top w:val="none" w:sz="0" w:space="0" w:color="auto"/>
        <w:left w:val="none" w:sz="0" w:space="0" w:color="auto"/>
        <w:bottom w:val="none" w:sz="0" w:space="0" w:color="auto"/>
        <w:right w:val="none" w:sz="0" w:space="0" w:color="auto"/>
      </w:divBdr>
    </w:div>
    <w:div w:id="30040098">
      <w:bodyDiv w:val="1"/>
      <w:marLeft w:val="0"/>
      <w:marRight w:val="0"/>
      <w:marTop w:val="0"/>
      <w:marBottom w:val="0"/>
      <w:divBdr>
        <w:top w:val="none" w:sz="0" w:space="0" w:color="auto"/>
        <w:left w:val="none" w:sz="0" w:space="0" w:color="auto"/>
        <w:bottom w:val="none" w:sz="0" w:space="0" w:color="auto"/>
        <w:right w:val="none" w:sz="0" w:space="0" w:color="auto"/>
      </w:divBdr>
    </w:div>
    <w:div w:id="184096277">
      <w:bodyDiv w:val="1"/>
      <w:marLeft w:val="0"/>
      <w:marRight w:val="0"/>
      <w:marTop w:val="0"/>
      <w:marBottom w:val="0"/>
      <w:divBdr>
        <w:top w:val="none" w:sz="0" w:space="0" w:color="auto"/>
        <w:left w:val="none" w:sz="0" w:space="0" w:color="auto"/>
        <w:bottom w:val="none" w:sz="0" w:space="0" w:color="auto"/>
        <w:right w:val="none" w:sz="0" w:space="0" w:color="auto"/>
      </w:divBdr>
    </w:div>
    <w:div w:id="238559498">
      <w:bodyDiv w:val="1"/>
      <w:marLeft w:val="0"/>
      <w:marRight w:val="0"/>
      <w:marTop w:val="0"/>
      <w:marBottom w:val="0"/>
      <w:divBdr>
        <w:top w:val="none" w:sz="0" w:space="0" w:color="auto"/>
        <w:left w:val="none" w:sz="0" w:space="0" w:color="auto"/>
        <w:bottom w:val="none" w:sz="0" w:space="0" w:color="auto"/>
        <w:right w:val="none" w:sz="0" w:space="0" w:color="auto"/>
      </w:divBdr>
    </w:div>
    <w:div w:id="392772756">
      <w:bodyDiv w:val="1"/>
      <w:marLeft w:val="0"/>
      <w:marRight w:val="0"/>
      <w:marTop w:val="0"/>
      <w:marBottom w:val="0"/>
      <w:divBdr>
        <w:top w:val="none" w:sz="0" w:space="0" w:color="auto"/>
        <w:left w:val="none" w:sz="0" w:space="0" w:color="auto"/>
        <w:bottom w:val="none" w:sz="0" w:space="0" w:color="auto"/>
        <w:right w:val="none" w:sz="0" w:space="0" w:color="auto"/>
      </w:divBdr>
    </w:div>
    <w:div w:id="405995650">
      <w:bodyDiv w:val="1"/>
      <w:marLeft w:val="0"/>
      <w:marRight w:val="0"/>
      <w:marTop w:val="0"/>
      <w:marBottom w:val="0"/>
      <w:divBdr>
        <w:top w:val="none" w:sz="0" w:space="0" w:color="auto"/>
        <w:left w:val="none" w:sz="0" w:space="0" w:color="auto"/>
        <w:bottom w:val="none" w:sz="0" w:space="0" w:color="auto"/>
        <w:right w:val="none" w:sz="0" w:space="0" w:color="auto"/>
      </w:divBdr>
    </w:div>
    <w:div w:id="423115323">
      <w:bodyDiv w:val="1"/>
      <w:marLeft w:val="0"/>
      <w:marRight w:val="0"/>
      <w:marTop w:val="0"/>
      <w:marBottom w:val="0"/>
      <w:divBdr>
        <w:top w:val="none" w:sz="0" w:space="0" w:color="auto"/>
        <w:left w:val="none" w:sz="0" w:space="0" w:color="auto"/>
        <w:bottom w:val="none" w:sz="0" w:space="0" w:color="auto"/>
        <w:right w:val="none" w:sz="0" w:space="0" w:color="auto"/>
      </w:divBdr>
    </w:div>
    <w:div w:id="472064959">
      <w:bodyDiv w:val="1"/>
      <w:marLeft w:val="0"/>
      <w:marRight w:val="0"/>
      <w:marTop w:val="0"/>
      <w:marBottom w:val="0"/>
      <w:divBdr>
        <w:top w:val="none" w:sz="0" w:space="0" w:color="auto"/>
        <w:left w:val="none" w:sz="0" w:space="0" w:color="auto"/>
        <w:bottom w:val="none" w:sz="0" w:space="0" w:color="auto"/>
        <w:right w:val="none" w:sz="0" w:space="0" w:color="auto"/>
      </w:divBdr>
    </w:div>
    <w:div w:id="668942123">
      <w:bodyDiv w:val="1"/>
      <w:marLeft w:val="0"/>
      <w:marRight w:val="0"/>
      <w:marTop w:val="0"/>
      <w:marBottom w:val="0"/>
      <w:divBdr>
        <w:top w:val="none" w:sz="0" w:space="0" w:color="auto"/>
        <w:left w:val="none" w:sz="0" w:space="0" w:color="auto"/>
        <w:bottom w:val="none" w:sz="0" w:space="0" w:color="auto"/>
        <w:right w:val="none" w:sz="0" w:space="0" w:color="auto"/>
      </w:divBdr>
    </w:div>
    <w:div w:id="679508916">
      <w:bodyDiv w:val="1"/>
      <w:marLeft w:val="0"/>
      <w:marRight w:val="0"/>
      <w:marTop w:val="0"/>
      <w:marBottom w:val="0"/>
      <w:divBdr>
        <w:top w:val="none" w:sz="0" w:space="0" w:color="auto"/>
        <w:left w:val="none" w:sz="0" w:space="0" w:color="auto"/>
        <w:bottom w:val="none" w:sz="0" w:space="0" w:color="auto"/>
        <w:right w:val="none" w:sz="0" w:space="0" w:color="auto"/>
      </w:divBdr>
    </w:div>
    <w:div w:id="688678233">
      <w:bodyDiv w:val="1"/>
      <w:marLeft w:val="0"/>
      <w:marRight w:val="0"/>
      <w:marTop w:val="0"/>
      <w:marBottom w:val="0"/>
      <w:divBdr>
        <w:top w:val="none" w:sz="0" w:space="0" w:color="auto"/>
        <w:left w:val="none" w:sz="0" w:space="0" w:color="auto"/>
        <w:bottom w:val="none" w:sz="0" w:space="0" w:color="auto"/>
        <w:right w:val="none" w:sz="0" w:space="0" w:color="auto"/>
      </w:divBdr>
    </w:div>
    <w:div w:id="693457189">
      <w:bodyDiv w:val="1"/>
      <w:marLeft w:val="0"/>
      <w:marRight w:val="0"/>
      <w:marTop w:val="0"/>
      <w:marBottom w:val="0"/>
      <w:divBdr>
        <w:top w:val="none" w:sz="0" w:space="0" w:color="auto"/>
        <w:left w:val="none" w:sz="0" w:space="0" w:color="auto"/>
        <w:bottom w:val="none" w:sz="0" w:space="0" w:color="auto"/>
        <w:right w:val="none" w:sz="0" w:space="0" w:color="auto"/>
      </w:divBdr>
    </w:div>
    <w:div w:id="751269829">
      <w:bodyDiv w:val="1"/>
      <w:marLeft w:val="0"/>
      <w:marRight w:val="0"/>
      <w:marTop w:val="0"/>
      <w:marBottom w:val="0"/>
      <w:divBdr>
        <w:top w:val="none" w:sz="0" w:space="0" w:color="auto"/>
        <w:left w:val="none" w:sz="0" w:space="0" w:color="auto"/>
        <w:bottom w:val="none" w:sz="0" w:space="0" w:color="auto"/>
        <w:right w:val="none" w:sz="0" w:space="0" w:color="auto"/>
      </w:divBdr>
    </w:div>
    <w:div w:id="825323779">
      <w:bodyDiv w:val="1"/>
      <w:marLeft w:val="0"/>
      <w:marRight w:val="0"/>
      <w:marTop w:val="0"/>
      <w:marBottom w:val="0"/>
      <w:divBdr>
        <w:top w:val="none" w:sz="0" w:space="0" w:color="auto"/>
        <w:left w:val="none" w:sz="0" w:space="0" w:color="auto"/>
        <w:bottom w:val="none" w:sz="0" w:space="0" w:color="auto"/>
        <w:right w:val="none" w:sz="0" w:space="0" w:color="auto"/>
      </w:divBdr>
    </w:div>
    <w:div w:id="837384845">
      <w:bodyDiv w:val="1"/>
      <w:marLeft w:val="0"/>
      <w:marRight w:val="0"/>
      <w:marTop w:val="0"/>
      <w:marBottom w:val="0"/>
      <w:divBdr>
        <w:top w:val="none" w:sz="0" w:space="0" w:color="auto"/>
        <w:left w:val="none" w:sz="0" w:space="0" w:color="auto"/>
        <w:bottom w:val="none" w:sz="0" w:space="0" w:color="auto"/>
        <w:right w:val="none" w:sz="0" w:space="0" w:color="auto"/>
      </w:divBdr>
    </w:div>
    <w:div w:id="870267059">
      <w:bodyDiv w:val="1"/>
      <w:marLeft w:val="0"/>
      <w:marRight w:val="0"/>
      <w:marTop w:val="0"/>
      <w:marBottom w:val="0"/>
      <w:divBdr>
        <w:top w:val="none" w:sz="0" w:space="0" w:color="auto"/>
        <w:left w:val="none" w:sz="0" w:space="0" w:color="auto"/>
        <w:bottom w:val="none" w:sz="0" w:space="0" w:color="auto"/>
        <w:right w:val="none" w:sz="0" w:space="0" w:color="auto"/>
      </w:divBdr>
    </w:div>
    <w:div w:id="882205601">
      <w:bodyDiv w:val="1"/>
      <w:marLeft w:val="0"/>
      <w:marRight w:val="0"/>
      <w:marTop w:val="0"/>
      <w:marBottom w:val="0"/>
      <w:divBdr>
        <w:top w:val="none" w:sz="0" w:space="0" w:color="auto"/>
        <w:left w:val="none" w:sz="0" w:space="0" w:color="auto"/>
        <w:bottom w:val="none" w:sz="0" w:space="0" w:color="auto"/>
        <w:right w:val="none" w:sz="0" w:space="0" w:color="auto"/>
      </w:divBdr>
    </w:div>
    <w:div w:id="935557681">
      <w:bodyDiv w:val="1"/>
      <w:marLeft w:val="0"/>
      <w:marRight w:val="0"/>
      <w:marTop w:val="0"/>
      <w:marBottom w:val="0"/>
      <w:divBdr>
        <w:top w:val="none" w:sz="0" w:space="0" w:color="auto"/>
        <w:left w:val="none" w:sz="0" w:space="0" w:color="auto"/>
        <w:bottom w:val="none" w:sz="0" w:space="0" w:color="auto"/>
        <w:right w:val="none" w:sz="0" w:space="0" w:color="auto"/>
      </w:divBdr>
    </w:div>
    <w:div w:id="1063914422">
      <w:bodyDiv w:val="1"/>
      <w:marLeft w:val="0"/>
      <w:marRight w:val="0"/>
      <w:marTop w:val="0"/>
      <w:marBottom w:val="0"/>
      <w:divBdr>
        <w:top w:val="none" w:sz="0" w:space="0" w:color="auto"/>
        <w:left w:val="none" w:sz="0" w:space="0" w:color="auto"/>
        <w:bottom w:val="none" w:sz="0" w:space="0" w:color="auto"/>
        <w:right w:val="none" w:sz="0" w:space="0" w:color="auto"/>
      </w:divBdr>
    </w:div>
    <w:div w:id="1073702315">
      <w:bodyDiv w:val="1"/>
      <w:marLeft w:val="0"/>
      <w:marRight w:val="0"/>
      <w:marTop w:val="0"/>
      <w:marBottom w:val="0"/>
      <w:divBdr>
        <w:top w:val="none" w:sz="0" w:space="0" w:color="auto"/>
        <w:left w:val="none" w:sz="0" w:space="0" w:color="auto"/>
        <w:bottom w:val="none" w:sz="0" w:space="0" w:color="auto"/>
        <w:right w:val="none" w:sz="0" w:space="0" w:color="auto"/>
      </w:divBdr>
    </w:div>
    <w:div w:id="1085151585">
      <w:bodyDiv w:val="1"/>
      <w:marLeft w:val="0"/>
      <w:marRight w:val="0"/>
      <w:marTop w:val="0"/>
      <w:marBottom w:val="0"/>
      <w:divBdr>
        <w:top w:val="none" w:sz="0" w:space="0" w:color="auto"/>
        <w:left w:val="none" w:sz="0" w:space="0" w:color="auto"/>
        <w:bottom w:val="none" w:sz="0" w:space="0" w:color="auto"/>
        <w:right w:val="none" w:sz="0" w:space="0" w:color="auto"/>
      </w:divBdr>
    </w:div>
    <w:div w:id="1094479502">
      <w:bodyDiv w:val="1"/>
      <w:marLeft w:val="0"/>
      <w:marRight w:val="0"/>
      <w:marTop w:val="0"/>
      <w:marBottom w:val="0"/>
      <w:divBdr>
        <w:top w:val="none" w:sz="0" w:space="0" w:color="auto"/>
        <w:left w:val="none" w:sz="0" w:space="0" w:color="auto"/>
        <w:bottom w:val="none" w:sz="0" w:space="0" w:color="auto"/>
        <w:right w:val="none" w:sz="0" w:space="0" w:color="auto"/>
      </w:divBdr>
    </w:div>
    <w:div w:id="1187672737">
      <w:bodyDiv w:val="1"/>
      <w:marLeft w:val="0"/>
      <w:marRight w:val="0"/>
      <w:marTop w:val="0"/>
      <w:marBottom w:val="0"/>
      <w:divBdr>
        <w:top w:val="none" w:sz="0" w:space="0" w:color="auto"/>
        <w:left w:val="none" w:sz="0" w:space="0" w:color="auto"/>
        <w:bottom w:val="none" w:sz="0" w:space="0" w:color="auto"/>
        <w:right w:val="none" w:sz="0" w:space="0" w:color="auto"/>
      </w:divBdr>
    </w:div>
    <w:div w:id="1221404257">
      <w:bodyDiv w:val="1"/>
      <w:marLeft w:val="0"/>
      <w:marRight w:val="0"/>
      <w:marTop w:val="0"/>
      <w:marBottom w:val="0"/>
      <w:divBdr>
        <w:top w:val="none" w:sz="0" w:space="0" w:color="auto"/>
        <w:left w:val="none" w:sz="0" w:space="0" w:color="auto"/>
        <w:bottom w:val="none" w:sz="0" w:space="0" w:color="auto"/>
        <w:right w:val="none" w:sz="0" w:space="0" w:color="auto"/>
      </w:divBdr>
    </w:div>
    <w:div w:id="1222407088">
      <w:bodyDiv w:val="1"/>
      <w:marLeft w:val="0"/>
      <w:marRight w:val="0"/>
      <w:marTop w:val="0"/>
      <w:marBottom w:val="0"/>
      <w:divBdr>
        <w:top w:val="none" w:sz="0" w:space="0" w:color="auto"/>
        <w:left w:val="none" w:sz="0" w:space="0" w:color="auto"/>
        <w:bottom w:val="none" w:sz="0" w:space="0" w:color="auto"/>
        <w:right w:val="none" w:sz="0" w:space="0" w:color="auto"/>
      </w:divBdr>
    </w:div>
    <w:div w:id="1283806532">
      <w:bodyDiv w:val="1"/>
      <w:marLeft w:val="0"/>
      <w:marRight w:val="0"/>
      <w:marTop w:val="0"/>
      <w:marBottom w:val="0"/>
      <w:divBdr>
        <w:top w:val="none" w:sz="0" w:space="0" w:color="auto"/>
        <w:left w:val="none" w:sz="0" w:space="0" w:color="auto"/>
        <w:bottom w:val="none" w:sz="0" w:space="0" w:color="auto"/>
        <w:right w:val="none" w:sz="0" w:space="0" w:color="auto"/>
      </w:divBdr>
    </w:div>
    <w:div w:id="1320887856">
      <w:bodyDiv w:val="1"/>
      <w:marLeft w:val="0"/>
      <w:marRight w:val="0"/>
      <w:marTop w:val="0"/>
      <w:marBottom w:val="0"/>
      <w:divBdr>
        <w:top w:val="none" w:sz="0" w:space="0" w:color="auto"/>
        <w:left w:val="none" w:sz="0" w:space="0" w:color="auto"/>
        <w:bottom w:val="none" w:sz="0" w:space="0" w:color="auto"/>
        <w:right w:val="none" w:sz="0" w:space="0" w:color="auto"/>
      </w:divBdr>
    </w:div>
    <w:div w:id="1349209158">
      <w:bodyDiv w:val="1"/>
      <w:marLeft w:val="0"/>
      <w:marRight w:val="0"/>
      <w:marTop w:val="0"/>
      <w:marBottom w:val="0"/>
      <w:divBdr>
        <w:top w:val="none" w:sz="0" w:space="0" w:color="auto"/>
        <w:left w:val="none" w:sz="0" w:space="0" w:color="auto"/>
        <w:bottom w:val="none" w:sz="0" w:space="0" w:color="auto"/>
        <w:right w:val="none" w:sz="0" w:space="0" w:color="auto"/>
      </w:divBdr>
    </w:div>
    <w:div w:id="1407650728">
      <w:bodyDiv w:val="1"/>
      <w:marLeft w:val="0"/>
      <w:marRight w:val="0"/>
      <w:marTop w:val="0"/>
      <w:marBottom w:val="0"/>
      <w:divBdr>
        <w:top w:val="none" w:sz="0" w:space="0" w:color="auto"/>
        <w:left w:val="none" w:sz="0" w:space="0" w:color="auto"/>
        <w:bottom w:val="none" w:sz="0" w:space="0" w:color="auto"/>
        <w:right w:val="none" w:sz="0" w:space="0" w:color="auto"/>
      </w:divBdr>
    </w:div>
    <w:div w:id="1428890014">
      <w:bodyDiv w:val="1"/>
      <w:marLeft w:val="0"/>
      <w:marRight w:val="0"/>
      <w:marTop w:val="0"/>
      <w:marBottom w:val="0"/>
      <w:divBdr>
        <w:top w:val="none" w:sz="0" w:space="0" w:color="auto"/>
        <w:left w:val="none" w:sz="0" w:space="0" w:color="auto"/>
        <w:bottom w:val="none" w:sz="0" w:space="0" w:color="auto"/>
        <w:right w:val="none" w:sz="0" w:space="0" w:color="auto"/>
      </w:divBdr>
    </w:div>
    <w:div w:id="1494638615">
      <w:bodyDiv w:val="1"/>
      <w:marLeft w:val="0"/>
      <w:marRight w:val="0"/>
      <w:marTop w:val="0"/>
      <w:marBottom w:val="0"/>
      <w:divBdr>
        <w:top w:val="none" w:sz="0" w:space="0" w:color="auto"/>
        <w:left w:val="none" w:sz="0" w:space="0" w:color="auto"/>
        <w:bottom w:val="none" w:sz="0" w:space="0" w:color="auto"/>
        <w:right w:val="none" w:sz="0" w:space="0" w:color="auto"/>
      </w:divBdr>
    </w:div>
    <w:div w:id="1639143994">
      <w:bodyDiv w:val="1"/>
      <w:marLeft w:val="0"/>
      <w:marRight w:val="0"/>
      <w:marTop w:val="0"/>
      <w:marBottom w:val="0"/>
      <w:divBdr>
        <w:top w:val="none" w:sz="0" w:space="0" w:color="auto"/>
        <w:left w:val="none" w:sz="0" w:space="0" w:color="auto"/>
        <w:bottom w:val="none" w:sz="0" w:space="0" w:color="auto"/>
        <w:right w:val="none" w:sz="0" w:space="0" w:color="auto"/>
      </w:divBdr>
    </w:div>
    <w:div w:id="1679234876">
      <w:bodyDiv w:val="1"/>
      <w:marLeft w:val="0"/>
      <w:marRight w:val="0"/>
      <w:marTop w:val="0"/>
      <w:marBottom w:val="0"/>
      <w:divBdr>
        <w:top w:val="none" w:sz="0" w:space="0" w:color="auto"/>
        <w:left w:val="none" w:sz="0" w:space="0" w:color="auto"/>
        <w:bottom w:val="none" w:sz="0" w:space="0" w:color="auto"/>
        <w:right w:val="none" w:sz="0" w:space="0" w:color="auto"/>
      </w:divBdr>
    </w:div>
    <w:div w:id="1802377143">
      <w:bodyDiv w:val="1"/>
      <w:marLeft w:val="0"/>
      <w:marRight w:val="0"/>
      <w:marTop w:val="0"/>
      <w:marBottom w:val="0"/>
      <w:divBdr>
        <w:top w:val="none" w:sz="0" w:space="0" w:color="auto"/>
        <w:left w:val="none" w:sz="0" w:space="0" w:color="auto"/>
        <w:bottom w:val="none" w:sz="0" w:space="0" w:color="auto"/>
        <w:right w:val="none" w:sz="0" w:space="0" w:color="auto"/>
      </w:divBdr>
    </w:div>
    <w:div w:id="192256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18</Pages>
  <Words>5632</Words>
  <Characters>32104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Drew University</Company>
  <LinksUpToDate>false</LinksUpToDate>
  <CharactersWithSpaces>37661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Abramowitz</dc:creator>
  <cp:lastModifiedBy>Daphna Harel</cp:lastModifiedBy>
  <cp:revision>34</cp:revision>
  <dcterms:created xsi:type="dcterms:W3CDTF">2019-02-17T20:15:00Z</dcterms:created>
  <dcterms:modified xsi:type="dcterms:W3CDTF">2019-04-09T15:26:00Z</dcterms:modified>
</cp:coreProperties>
</file>