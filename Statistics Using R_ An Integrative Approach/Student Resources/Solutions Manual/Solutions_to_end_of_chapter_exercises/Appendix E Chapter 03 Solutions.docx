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56656" w14:textId="77777777" w:rsidR="008F16C3" w:rsidRPr="00047D00" w:rsidRDefault="008F16C3" w:rsidP="00292C44">
      <w:pPr>
        <w:pStyle w:val="CM74"/>
        <w:spacing w:line="260" w:lineRule="atLeast"/>
        <w:outlineLvl w:val="0"/>
        <w:rPr>
          <w:b/>
          <w:bCs/>
        </w:rPr>
      </w:pPr>
      <w:r w:rsidRPr="00047D00">
        <w:rPr>
          <w:b/>
          <w:bCs/>
        </w:rPr>
        <w:t>CHAPTER 3</w:t>
      </w:r>
      <w:r>
        <w:rPr>
          <w:b/>
          <w:bCs/>
        </w:rPr>
        <w:t xml:space="preserve"> SOLUTIONS</w:t>
      </w:r>
    </w:p>
    <w:p w14:paraId="5763DCEA" w14:textId="77777777" w:rsidR="008F16C3" w:rsidRPr="00047D00" w:rsidRDefault="008F16C3" w:rsidP="008F16C3">
      <w:pPr>
        <w:autoSpaceDE w:val="0"/>
        <w:autoSpaceDN w:val="0"/>
        <w:adjustRightInd w:val="0"/>
      </w:pPr>
      <w:bookmarkStart w:id="0" w:name="_GoBack"/>
      <w:bookmarkEnd w:id="0"/>
    </w:p>
    <w:p w14:paraId="2D1ED799" w14:textId="77777777" w:rsidR="008F16C3" w:rsidRPr="00047D00" w:rsidRDefault="008F16C3" w:rsidP="008F16C3">
      <w:pPr>
        <w:pStyle w:val="Default"/>
        <w:numPr>
          <w:ilvl w:val="1"/>
          <w:numId w:val="21"/>
        </w:numPr>
        <w:tabs>
          <w:tab w:val="clear" w:pos="360"/>
          <w:tab w:val="num" w:pos="720"/>
        </w:tabs>
        <w:ind w:left="720" w:hanging="720"/>
        <w:rPr>
          <w:color w:val="auto"/>
        </w:rPr>
      </w:pPr>
    </w:p>
    <w:p w14:paraId="1341D337" w14:textId="3F442763" w:rsidR="008F16C3" w:rsidRPr="00047D00" w:rsidRDefault="008F16C3" w:rsidP="00B30653">
      <w:pPr>
        <w:numPr>
          <w:ilvl w:val="0"/>
          <w:numId w:val="14"/>
        </w:numPr>
        <w:tabs>
          <w:tab w:val="clear" w:pos="780"/>
          <w:tab w:val="left" w:pos="1080"/>
        </w:tabs>
        <w:ind w:left="1080"/>
      </w:pPr>
      <w:r w:rsidRPr="00047D00">
        <w:t>It is appropriate to calc</w:t>
      </w:r>
      <w:r w:rsidR="00292C44">
        <w:t>ulate the mode, median, and mean</w:t>
      </w:r>
      <w:r w:rsidRPr="00047D00">
        <w:t xml:space="preserve"> of </w:t>
      </w:r>
      <w:r w:rsidR="00B30653">
        <w:t>gender</w:t>
      </w:r>
      <w:r w:rsidRPr="00047D00">
        <w:t xml:space="preserve">.  </w:t>
      </w:r>
      <w:r w:rsidR="00C1709F">
        <w:t>After</w:t>
      </w:r>
      <w:r w:rsidRPr="00047D00">
        <w:t xml:space="preserve"> </w:t>
      </w:r>
      <w:r w:rsidR="00C1709F">
        <w:t>re</w:t>
      </w:r>
      <w:r w:rsidRPr="00047D00">
        <w:t xml:space="preserve">coding </w:t>
      </w:r>
      <w:r w:rsidR="00C1709F">
        <w:t>gender by subtracting 1, the coding used is</w:t>
      </w:r>
      <w:r w:rsidRPr="00047D00">
        <w:t xml:space="preserve"> Male = 0</w:t>
      </w:r>
      <w:r w:rsidR="00C1709F">
        <w:t xml:space="preserve"> and </w:t>
      </w:r>
      <w:r w:rsidRPr="00047D00">
        <w:t>Female = 1</w:t>
      </w:r>
      <w:r w:rsidR="000471A7">
        <w:t>. T</w:t>
      </w:r>
      <w:r w:rsidRPr="00047D00">
        <w:t xml:space="preserve">he mode, equal to 1, indicates that most students are female.  The median, equal to 1, indicates that category 1 contains the 250th score (recall </w:t>
      </w:r>
      <w:r w:rsidRPr="00EC4D06">
        <w:rPr>
          <w:i/>
        </w:rPr>
        <w:t>N</w:t>
      </w:r>
      <w:r w:rsidRPr="00047D00">
        <w:t xml:space="preserve"> = 500 in our </w:t>
      </w:r>
      <w:r w:rsidR="00292C44" w:rsidRPr="00292C44">
        <w:t>NELS</w:t>
      </w:r>
      <w:r w:rsidRPr="00047D00">
        <w:t xml:space="preserve"> </w:t>
      </w:r>
      <w:r w:rsidR="00292C44">
        <w:t>dataset</w:t>
      </w:r>
      <w:r w:rsidRPr="00047D00">
        <w:t>), which suggests, given that there are only two categories for this dichotomous variable, that at least 50</w:t>
      </w:r>
      <w:r w:rsidR="00A45FAF">
        <w:t>%</w:t>
      </w:r>
      <w:r w:rsidRPr="00047D00">
        <w:t xml:space="preserve"> of the individuals in this </w:t>
      </w:r>
      <w:r w:rsidR="00292C44">
        <w:t>dataset</w:t>
      </w:r>
      <w:r w:rsidRPr="00047D00">
        <w:t xml:space="preserve"> are female.  The mean, equal to .55, indicates, for the coding used, that 55</w:t>
      </w:r>
      <w:r w:rsidR="00A45FAF">
        <w:t xml:space="preserve">% </w:t>
      </w:r>
      <w:r w:rsidRPr="00047D00">
        <w:t xml:space="preserve">of the individuals in this </w:t>
      </w:r>
      <w:r w:rsidR="00292C44">
        <w:t>dataset</w:t>
      </w:r>
      <w:r w:rsidRPr="00047D00">
        <w:t xml:space="preserve"> are female.</w:t>
      </w:r>
    </w:p>
    <w:p w14:paraId="5F509528" w14:textId="77777777" w:rsidR="008F16C3" w:rsidRPr="00047D00" w:rsidRDefault="008F16C3" w:rsidP="00B30653">
      <w:pPr>
        <w:numPr>
          <w:ilvl w:val="0"/>
          <w:numId w:val="14"/>
        </w:numPr>
        <w:tabs>
          <w:tab w:val="clear" w:pos="780"/>
          <w:tab w:val="num" w:pos="1080"/>
        </w:tabs>
        <w:ind w:left="1080"/>
      </w:pPr>
      <w:r w:rsidRPr="00047D00">
        <w:t xml:space="preserve">If </w:t>
      </w:r>
      <w:r w:rsidR="00B30653">
        <w:t>urban</w:t>
      </w:r>
      <w:r w:rsidRPr="00047D00">
        <w:t xml:space="preserve"> were considered to be an ordinal variable, it would be appropriate to calculate the mode and median of </w:t>
      </w:r>
      <w:r w:rsidR="00B30653">
        <w:t>urban</w:t>
      </w:r>
      <w:r w:rsidRPr="00047D00">
        <w:t xml:space="preserve">.  If treated as a nominal variable, only the mode would be appropriate.  The median, equal to 2, indicates that a typical student lives in a setting that may be described as having an intermediate level of urbanicity: a suburban setting.  The mode, equal to 2, indicates that most of the individuals in this </w:t>
      </w:r>
      <w:r w:rsidR="00292C44">
        <w:t>dataset</w:t>
      </w:r>
      <w:r w:rsidRPr="00047D00">
        <w:t xml:space="preserve"> live in suburban settings, as opposed to rural or urban settings.    </w:t>
      </w:r>
    </w:p>
    <w:p w14:paraId="317717DE" w14:textId="77777777" w:rsidR="008F16C3" w:rsidRPr="00047D00" w:rsidRDefault="008F16C3" w:rsidP="00B30653">
      <w:pPr>
        <w:numPr>
          <w:ilvl w:val="0"/>
          <w:numId w:val="14"/>
        </w:numPr>
        <w:tabs>
          <w:tab w:val="clear" w:pos="780"/>
          <w:tab w:val="num" w:pos="1080"/>
        </w:tabs>
        <w:ind w:left="1080"/>
      </w:pPr>
      <w:r w:rsidRPr="00047D00">
        <w:t xml:space="preserve">It is appropriate to calculate only the mode of </w:t>
      </w:r>
      <w:r w:rsidR="00B30653">
        <w:t>schtyp8</w:t>
      </w:r>
      <w:r w:rsidRPr="00047D00">
        <w:t xml:space="preserve">, a nominal variable.  The mode, equal to 1, indicates that most individuals in this </w:t>
      </w:r>
      <w:r w:rsidR="00292C44">
        <w:t>dataset</w:t>
      </w:r>
      <w:r w:rsidRPr="00047D00">
        <w:t xml:space="preserve"> attend public school.</w:t>
      </w:r>
    </w:p>
    <w:p w14:paraId="40DB6E8C" w14:textId="77777777" w:rsidR="008F16C3" w:rsidRPr="00047D00" w:rsidRDefault="008F16C3" w:rsidP="00B30653">
      <w:pPr>
        <w:numPr>
          <w:ilvl w:val="0"/>
          <w:numId w:val="14"/>
        </w:numPr>
        <w:tabs>
          <w:tab w:val="clear" w:pos="780"/>
          <w:tab w:val="num" w:pos="1080"/>
        </w:tabs>
        <w:ind w:left="1080"/>
      </w:pPr>
      <w:r w:rsidRPr="00047D00">
        <w:t xml:space="preserve">If </w:t>
      </w:r>
      <w:r w:rsidR="00B30653">
        <w:t>tcherint</w:t>
      </w:r>
      <w:r w:rsidRPr="00047D00">
        <w:t xml:space="preserve">, measured on a Likert scale, is considered to be interval-leveled, it would be appropriate to calculate the mode, median, and mean of </w:t>
      </w:r>
      <w:r w:rsidR="00B30653">
        <w:t>tcherint</w:t>
      </w:r>
      <w:r w:rsidRPr="00047D00">
        <w:t xml:space="preserve">.  If considered only to be ordinal, then only the mode and median would be appropriate.  The mean, equal to 1.96, and the median and mode equal to 2, all indicate that, on average, students agreed with the statement, “My teachers are interested in me.”  Here is an example where all three measures of central tendency are equal or reasonably so, yet the distribution itself is not symmetric. The mode provides meaningful information in this case because </w:t>
      </w:r>
      <w:r w:rsidR="00B30653">
        <w:t>tcherint</w:t>
      </w:r>
      <w:r w:rsidRPr="00047D00">
        <w:t xml:space="preserve">, while at least ordinal, has only four categories. </w:t>
      </w:r>
    </w:p>
    <w:p w14:paraId="3D2CD4F7" w14:textId="2334C888" w:rsidR="008F16C3" w:rsidRPr="00047D00" w:rsidRDefault="008F16C3" w:rsidP="00B30653">
      <w:pPr>
        <w:numPr>
          <w:ilvl w:val="0"/>
          <w:numId w:val="14"/>
        </w:numPr>
        <w:tabs>
          <w:tab w:val="clear" w:pos="780"/>
          <w:tab w:val="num" w:pos="1080"/>
        </w:tabs>
        <w:ind w:left="1080"/>
      </w:pPr>
      <w:r w:rsidRPr="00047D00">
        <w:t xml:space="preserve">It is appropriate to calculate the mode, median, and mean of </w:t>
      </w:r>
      <w:r w:rsidR="00B30653">
        <w:t>numinst</w:t>
      </w:r>
      <w:r w:rsidRPr="00047D00">
        <w:t>, a ratio-leveled variable.  The mode, equal to 1, indicates that most students attended one post-secondary institution.  The median, also equal to 1, indicates that the typical student attended only one post-secondary institution.  The mean, equal to 1.21, indicates that, on average, students attended 1.21 post-secondary institutions.  With more than 80</w:t>
      </w:r>
      <w:r w:rsidR="00A45FAF">
        <w:t>%</w:t>
      </w:r>
      <w:r w:rsidRPr="00047D00">
        <w:t xml:space="preserve"> of the respondents attending one post-secondary institution, and with only one respondent attending four post-secondary institutions, the maximum number recorded, the distribution is skewed in the positive direction.  Unlike the mode and median, the mean is influenced more strongly by the few people who have attended three </w:t>
      </w:r>
      <w:r w:rsidR="003040B4">
        <w:t>or</w:t>
      </w:r>
      <w:r w:rsidR="003040B4" w:rsidRPr="00047D00">
        <w:t xml:space="preserve"> </w:t>
      </w:r>
      <w:r w:rsidRPr="00047D00">
        <w:t xml:space="preserve">four institutions.  </w:t>
      </w:r>
    </w:p>
    <w:p w14:paraId="7BF2D4FA" w14:textId="77777777" w:rsidR="008F16C3" w:rsidRPr="00047D00" w:rsidRDefault="008F16C3" w:rsidP="00B30653">
      <w:pPr>
        <w:numPr>
          <w:ilvl w:val="0"/>
          <w:numId w:val="14"/>
        </w:numPr>
        <w:tabs>
          <w:tab w:val="clear" w:pos="780"/>
          <w:tab w:val="num" w:pos="1080"/>
        </w:tabs>
        <w:ind w:left="1080"/>
      </w:pPr>
      <w:r w:rsidRPr="00047D00">
        <w:t xml:space="preserve">While it is possible to calculate the mode, median, and mean of </w:t>
      </w:r>
      <w:r w:rsidR="00B30653">
        <w:t>achrdg08</w:t>
      </w:r>
      <w:r w:rsidRPr="00047D00">
        <w:t xml:space="preserve">, an interval-leveled variable, given the continuous nature of this variable and the fact that it is reasonably symmetric, the mean would be the most appropriate measure of central tendency in this case.  The mean, equal to 56.05, indicates that, on average, students scored 56.05 on reading achievement in eighth grade.   </w:t>
      </w:r>
    </w:p>
    <w:p w14:paraId="2DE18570" w14:textId="77777777" w:rsidR="008F16C3" w:rsidRPr="00047D00" w:rsidRDefault="008F16C3" w:rsidP="00B30653">
      <w:pPr>
        <w:numPr>
          <w:ilvl w:val="0"/>
          <w:numId w:val="14"/>
        </w:numPr>
        <w:tabs>
          <w:tab w:val="clear" w:pos="780"/>
          <w:tab w:val="num" w:pos="1080"/>
        </w:tabs>
        <w:ind w:left="1080"/>
      </w:pPr>
      <w:r w:rsidRPr="00047D00">
        <w:t xml:space="preserve">While it is possible to calculate the mode, median, and mean of </w:t>
      </w:r>
      <w:r w:rsidR="00B30653">
        <w:t>schattrt</w:t>
      </w:r>
      <w:r w:rsidRPr="00047D00">
        <w:t xml:space="preserve">, a ratio-leveled variable, given that </w:t>
      </w:r>
      <w:r w:rsidR="00B30653">
        <w:t>schattrt</w:t>
      </w:r>
      <w:r w:rsidRPr="00047D00">
        <w:t xml:space="preserve"> is many-valued, the median and mean would be more appropriate than the mode for assessing the location of this continuous variable.  The median, equal to 95, indicates that the typical student attended schools with a daily attendance rate of 95.  The mean, equal to 93.65, indicates that, on average, </w:t>
      </w:r>
      <w:r w:rsidRPr="00047D00">
        <w:lastRenderedPageBreak/>
        <w:t xml:space="preserve">students attended schools with a daily attendance rate of 93.65.  While the mean and median are not too dissimilar in value, relative to the median, the mean has been pulled in the direction of the tail of this negatively skewed variable.    </w:t>
      </w:r>
    </w:p>
    <w:p w14:paraId="3FC8F507" w14:textId="368B5603" w:rsidR="008F16C3" w:rsidRPr="00047D00" w:rsidRDefault="008F16C3" w:rsidP="00B30653">
      <w:pPr>
        <w:numPr>
          <w:ilvl w:val="0"/>
          <w:numId w:val="14"/>
        </w:numPr>
        <w:tabs>
          <w:tab w:val="clear" w:pos="780"/>
          <w:tab w:val="num" w:pos="1080"/>
        </w:tabs>
        <w:ind w:left="1080"/>
      </w:pPr>
      <w:r w:rsidRPr="00047D00">
        <w:t xml:space="preserve">It is appropriate to calculate the mode and median of </w:t>
      </w:r>
      <w:r w:rsidR="00B30653">
        <w:t>absent12</w:t>
      </w:r>
      <w:r w:rsidRPr="00047D00">
        <w:t>, an ordinal variable with only six categories.  Given the coding used</w:t>
      </w:r>
      <w:r w:rsidR="00575311">
        <w:t xml:space="preserve"> (numbers 1-6 for the six categories)</w:t>
      </w:r>
      <w:r w:rsidRPr="00047D00">
        <w:t xml:space="preserve">, the mode, equal to </w:t>
      </w:r>
      <w:r w:rsidR="00575311">
        <w:t>2</w:t>
      </w:r>
      <w:r w:rsidRPr="00047D00">
        <w:t xml:space="preserve">, indicates that most students were absent from twelfth grade 1 or 2 times; and, the median, equal to </w:t>
      </w:r>
      <w:r w:rsidR="00575311">
        <w:t>2</w:t>
      </w:r>
      <w:r w:rsidRPr="00047D00">
        <w:t xml:space="preserve">.5, indicates that the typical student was absent from twelfth grade somewhere between 1 and 6 times. </w:t>
      </w:r>
    </w:p>
    <w:p w14:paraId="1B6CD121" w14:textId="77777777" w:rsidR="008F16C3" w:rsidRPr="00047D00" w:rsidRDefault="008F16C3" w:rsidP="008F16C3">
      <w:pPr>
        <w:pStyle w:val="Default"/>
        <w:ind w:left="720"/>
        <w:rPr>
          <w:color w:val="auto"/>
        </w:rPr>
      </w:pPr>
    </w:p>
    <w:p w14:paraId="389FB2AF" w14:textId="77777777" w:rsidR="008F16C3" w:rsidRPr="00047D00" w:rsidRDefault="008F16C3" w:rsidP="008F16C3">
      <w:pPr>
        <w:pStyle w:val="Default"/>
        <w:numPr>
          <w:ilvl w:val="1"/>
          <w:numId w:val="21"/>
        </w:numPr>
        <w:tabs>
          <w:tab w:val="clear" w:pos="360"/>
          <w:tab w:val="num" w:pos="720"/>
        </w:tabs>
        <w:ind w:left="720" w:hanging="720"/>
        <w:rPr>
          <w:color w:val="auto"/>
        </w:rPr>
      </w:pPr>
    </w:p>
    <w:p w14:paraId="6196B94A" w14:textId="2D3018F4" w:rsidR="008F16C3" w:rsidRPr="00047D00" w:rsidRDefault="008F16C3" w:rsidP="008F16C3">
      <w:pPr>
        <w:pStyle w:val="Default"/>
        <w:numPr>
          <w:ilvl w:val="0"/>
          <w:numId w:val="18"/>
        </w:numPr>
        <w:tabs>
          <w:tab w:val="clear" w:pos="840"/>
          <w:tab w:val="num" w:pos="1080"/>
        </w:tabs>
        <w:ind w:left="1080"/>
        <w:rPr>
          <w:color w:val="auto"/>
        </w:rPr>
      </w:pPr>
      <w:r w:rsidRPr="00047D00">
        <w:rPr>
          <w:color w:val="auto"/>
        </w:rPr>
        <w:t>129</w:t>
      </w:r>
      <w:r w:rsidR="00B30653">
        <w:rPr>
          <w:color w:val="auto"/>
        </w:rPr>
        <w:t xml:space="preserve">.  The </w:t>
      </w:r>
      <w:r w:rsidR="00575311">
        <w:rPr>
          <w:color w:val="auto"/>
        </w:rPr>
        <w:t xml:space="preserve">R </w:t>
      </w:r>
      <w:r w:rsidR="00B30653">
        <w:rPr>
          <w:color w:val="auto"/>
        </w:rPr>
        <w:t xml:space="preserve">command for generating the frequency distribution table is </w:t>
      </w:r>
      <w:r w:rsidR="002D30A1" w:rsidRPr="002D30A1">
        <w:rPr>
          <w:b/>
          <w:bCs/>
          <w:color w:val="auto"/>
        </w:rPr>
        <w:t>table(NELS$late12)</w:t>
      </w:r>
      <w:r w:rsidR="00FD453E">
        <w:rPr>
          <w:bCs/>
          <w:color w:val="auto"/>
        </w:rPr>
        <w:t>.</w:t>
      </w:r>
    </w:p>
    <w:p w14:paraId="6E4F444A" w14:textId="3527476B" w:rsidR="008F16C3" w:rsidRPr="00047D00" w:rsidRDefault="008F16C3" w:rsidP="008F16C3">
      <w:pPr>
        <w:pStyle w:val="Default"/>
        <w:numPr>
          <w:ilvl w:val="0"/>
          <w:numId w:val="18"/>
        </w:numPr>
        <w:tabs>
          <w:tab w:val="clear" w:pos="840"/>
          <w:tab w:val="num" w:pos="1080"/>
        </w:tabs>
        <w:ind w:left="1080"/>
        <w:rPr>
          <w:color w:val="auto"/>
        </w:rPr>
      </w:pPr>
      <w:r w:rsidRPr="00047D00">
        <w:rPr>
          <w:color w:val="auto"/>
        </w:rPr>
        <w:t>7 to 9 times</w:t>
      </w:r>
      <w:r w:rsidR="00B30653">
        <w:rPr>
          <w:color w:val="auto"/>
        </w:rPr>
        <w:t xml:space="preserve">.  </w:t>
      </w:r>
      <w:r w:rsidR="002D30A1">
        <w:rPr>
          <w:color w:val="auto"/>
        </w:rPr>
        <w:t xml:space="preserve">Select the first observation using brackets: </w:t>
      </w:r>
      <w:r w:rsidR="002D30A1" w:rsidRPr="00EC4D06">
        <w:rPr>
          <w:b/>
          <w:color w:val="auto"/>
        </w:rPr>
        <w:t>NELS$late12[1]</w:t>
      </w:r>
      <w:r w:rsidR="002D30A1">
        <w:rPr>
          <w:color w:val="auto"/>
        </w:rPr>
        <w:t xml:space="preserve">, or inspect the dataset using </w:t>
      </w:r>
      <w:r w:rsidR="002D30A1">
        <w:rPr>
          <w:b/>
          <w:color w:val="auto"/>
        </w:rPr>
        <w:t>View(NELS)</w:t>
      </w:r>
      <w:r w:rsidR="002D30A1">
        <w:rPr>
          <w:color w:val="auto"/>
        </w:rPr>
        <w:t>.</w:t>
      </w:r>
      <w:r w:rsidRPr="00047D00">
        <w:rPr>
          <w:color w:val="auto"/>
        </w:rPr>
        <w:t xml:space="preserve">  </w:t>
      </w:r>
    </w:p>
    <w:p w14:paraId="71FBC71C" w14:textId="4D414666" w:rsidR="008F16C3" w:rsidRPr="00047D00" w:rsidRDefault="008F16C3" w:rsidP="00B30653">
      <w:pPr>
        <w:pStyle w:val="Default"/>
        <w:numPr>
          <w:ilvl w:val="0"/>
          <w:numId w:val="18"/>
        </w:numPr>
        <w:tabs>
          <w:tab w:val="clear" w:pos="840"/>
          <w:tab w:val="num" w:pos="1080"/>
        </w:tabs>
        <w:ind w:left="1080"/>
        <w:rPr>
          <w:color w:val="auto"/>
        </w:rPr>
      </w:pPr>
      <w:r w:rsidRPr="00047D00">
        <w:rPr>
          <w:color w:val="auto"/>
        </w:rPr>
        <w:t>One or two t</w:t>
      </w:r>
      <w:r w:rsidR="00B30653">
        <w:rPr>
          <w:color w:val="auto"/>
        </w:rPr>
        <w:t>i</w:t>
      </w:r>
      <w:r w:rsidR="005A1535">
        <w:rPr>
          <w:color w:val="auto"/>
        </w:rPr>
        <w:t xml:space="preserve">mes, which is the value of both </w:t>
      </w:r>
      <w:r w:rsidRPr="00047D00">
        <w:rPr>
          <w:color w:val="auto"/>
        </w:rPr>
        <w:t>the mode and median, the appropriate measures to use with this ordinal variable.</w:t>
      </w:r>
      <w:r w:rsidR="00B30653">
        <w:rPr>
          <w:color w:val="auto"/>
        </w:rPr>
        <w:t xml:space="preserve">  From </w:t>
      </w:r>
      <w:r w:rsidR="00FD453E" w:rsidRPr="002D30A1">
        <w:rPr>
          <w:b/>
          <w:bCs/>
          <w:color w:val="auto"/>
        </w:rPr>
        <w:t>table(NELS$late12)</w:t>
      </w:r>
      <w:r w:rsidR="00B30653">
        <w:rPr>
          <w:color w:val="auto"/>
        </w:rPr>
        <w:t xml:space="preserve">, </w:t>
      </w:r>
      <w:r w:rsidR="00FD453E">
        <w:rPr>
          <w:color w:val="auto"/>
        </w:rPr>
        <w:t xml:space="preserve">or using </w:t>
      </w:r>
      <w:r w:rsidR="00FD453E">
        <w:rPr>
          <w:b/>
          <w:color w:val="auto"/>
        </w:rPr>
        <w:t>the.mode(NELS$late12)</w:t>
      </w:r>
      <w:r w:rsidR="00FD453E">
        <w:rPr>
          <w:color w:val="auto"/>
        </w:rPr>
        <w:t xml:space="preserve">, </w:t>
      </w:r>
      <w:r w:rsidR="00B30653">
        <w:rPr>
          <w:color w:val="auto"/>
        </w:rPr>
        <w:t xml:space="preserve">we see from the frequency distribution table that the mode is </w:t>
      </w:r>
      <w:r w:rsidR="00CE614F">
        <w:rPr>
          <w:color w:val="auto"/>
        </w:rPr>
        <w:t>2: “1-2 Times</w:t>
      </w:r>
      <w:r w:rsidR="00B30653">
        <w:rPr>
          <w:color w:val="auto"/>
        </w:rPr>
        <w:t>.</w:t>
      </w:r>
      <w:r w:rsidR="00CE614F">
        <w:rPr>
          <w:color w:val="auto"/>
        </w:rPr>
        <w:t>”</w:t>
      </w:r>
      <w:r w:rsidR="00B30653">
        <w:rPr>
          <w:color w:val="auto"/>
        </w:rPr>
        <w:t xml:space="preserve">  From </w:t>
      </w:r>
      <w:r w:rsidR="00CE614F">
        <w:rPr>
          <w:b/>
          <w:bCs/>
          <w:color w:val="auto"/>
        </w:rPr>
        <w:t>median(as.numeric(NELS$late12)</w:t>
      </w:r>
      <w:r w:rsidR="00CE614F">
        <w:rPr>
          <w:bCs/>
          <w:color w:val="auto"/>
        </w:rPr>
        <w:t>,</w:t>
      </w:r>
      <w:r w:rsidR="00B30653">
        <w:rPr>
          <w:color w:val="auto"/>
        </w:rPr>
        <w:t xml:space="preserve"> we see the median is </w:t>
      </w:r>
      <w:r w:rsidR="00CE614F">
        <w:rPr>
          <w:color w:val="auto"/>
        </w:rPr>
        <w:t>also 2</w:t>
      </w:r>
      <w:r w:rsidR="00B30653">
        <w:rPr>
          <w:color w:val="auto"/>
        </w:rPr>
        <w:t>, which represents one or two times.</w:t>
      </w:r>
    </w:p>
    <w:p w14:paraId="631283AB" w14:textId="77777777" w:rsidR="008F16C3" w:rsidRPr="00047D00" w:rsidRDefault="008F16C3" w:rsidP="008F16C3">
      <w:pPr>
        <w:pStyle w:val="Default"/>
        <w:ind w:left="840"/>
        <w:rPr>
          <w:color w:val="auto"/>
        </w:rPr>
      </w:pPr>
    </w:p>
    <w:p w14:paraId="585212C2" w14:textId="77777777" w:rsidR="008F16C3" w:rsidRPr="00047D00" w:rsidRDefault="008F16C3" w:rsidP="008F16C3">
      <w:pPr>
        <w:pStyle w:val="Default"/>
        <w:numPr>
          <w:ilvl w:val="1"/>
          <w:numId w:val="17"/>
        </w:numPr>
        <w:tabs>
          <w:tab w:val="clear" w:pos="660"/>
          <w:tab w:val="num" w:pos="360"/>
        </w:tabs>
        <w:ind w:left="360" w:hanging="360"/>
        <w:rPr>
          <w:color w:val="auto"/>
        </w:rPr>
      </w:pPr>
    </w:p>
    <w:p w14:paraId="5FA67BEF" w14:textId="77777777" w:rsidR="008F16C3" w:rsidRPr="00047D00" w:rsidRDefault="008F16C3" w:rsidP="008F16C3">
      <w:pPr>
        <w:pStyle w:val="Default"/>
        <w:numPr>
          <w:ilvl w:val="0"/>
          <w:numId w:val="7"/>
        </w:numPr>
        <w:rPr>
          <w:color w:val="auto"/>
        </w:rPr>
      </w:pPr>
      <w:r w:rsidRPr="00047D00">
        <w:rPr>
          <w:color w:val="auto"/>
        </w:rPr>
        <w:t>(1)</w:t>
      </w:r>
    </w:p>
    <w:p w14:paraId="10ED6967" w14:textId="77777777" w:rsidR="008F16C3" w:rsidRPr="00047D00" w:rsidRDefault="008F16C3" w:rsidP="008F16C3">
      <w:pPr>
        <w:pStyle w:val="Default"/>
        <w:numPr>
          <w:ilvl w:val="0"/>
          <w:numId w:val="7"/>
        </w:numPr>
        <w:rPr>
          <w:color w:val="auto"/>
        </w:rPr>
      </w:pPr>
      <w:r w:rsidRPr="00047D00">
        <w:rPr>
          <w:color w:val="auto"/>
        </w:rPr>
        <w:t>(1) or (2)</w:t>
      </w:r>
    </w:p>
    <w:p w14:paraId="7EF14545" w14:textId="77777777" w:rsidR="008F16C3" w:rsidRPr="00047D00" w:rsidRDefault="008F16C3" w:rsidP="008F16C3">
      <w:pPr>
        <w:pStyle w:val="Default"/>
        <w:numPr>
          <w:ilvl w:val="0"/>
          <w:numId w:val="7"/>
        </w:numPr>
        <w:ind w:left="720" w:firstLine="0"/>
        <w:rPr>
          <w:color w:val="auto"/>
        </w:rPr>
      </w:pPr>
      <w:r w:rsidRPr="00047D00">
        <w:rPr>
          <w:color w:val="auto"/>
        </w:rPr>
        <w:t>(1)</w:t>
      </w:r>
    </w:p>
    <w:p w14:paraId="08FB5265" w14:textId="77777777" w:rsidR="008F16C3" w:rsidRPr="00047D00" w:rsidRDefault="008F16C3" w:rsidP="008F16C3">
      <w:pPr>
        <w:pStyle w:val="Default"/>
        <w:numPr>
          <w:ilvl w:val="0"/>
          <w:numId w:val="7"/>
        </w:numPr>
        <w:ind w:left="720" w:firstLine="0"/>
        <w:rPr>
          <w:color w:val="auto"/>
        </w:rPr>
      </w:pPr>
      <w:r w:rsidRPr="00047D00">
        <w:rPr>
          <w:color w:val="auto"/>
        </w:rPr>
        <w:t>(3)</w:t>
      </w:r>
    </w:p>
    <w:p w14:paraId="2C949694" w14:textId="77777777" w:rsidR="008F16C3" w:rsidRPr="00047D00" w:rsidRDefault="008F16C3" w:rsidP="008F16C3">
      <w:pPr>
        <w:pStyle w:val="Default"/>
        <w:numPr>
          <w:ilvl w:val="0"/>
          <w:numId w:val="7"/>
        </w:numPr>
        <w:ind w:left="720" w:firstLine="0"/>
        <w:rPr>
          <w:color w:val="auto"/>
        </w:rPr>
      </w:pPr>
      <w:r w:rsidRPr="00047D00">
        <w:rPr>
          <w:color w:val="auto"/>
        </w:rPr>
        <w:t>(3)</w:t>
      </w:r>
    </w:p>
    <w:p w14:paraId="5B6173D8" w14:textId="77777777" w:rsidR="008F16C3" w:rsidRPr="00047D00" w:rsidRDefault="008F16C3" w:rsidP="008F16C3">
      <w:pPr>
        <w:pStyle w:val="Default"/>
        <w:numPr>
          <w:ilvl w:val="0"/>
          <w:numId w:val="7"/>
        </w:numPr>
        <w:ind w:left="720" w:firstLine="0"/>
        <w:rPr>
          <w:color w:val="auto"/>
        </w:rPr>
      </w:pPr>
      <w:r w:rsidRPr="00047D00">
        <w:rPr>
          <w:color w:val="auto"/>
        </w:rPr>
        <w:t>(4)</w:t>
      </w:r>
    </w:p>
    <w:p w14:paraId="44A61BA1" w14:textId="77777777" w:rsidR="008F16C3" w:rsidRPr="00047D00" w:rsidRDefault="008F16C3" w:rsidP="008F16C3">
      <w:pPr>
        <w:pStyle w:val="Default"/>
        <w:numPr>
          <w:ilvl w:val="0"/>
          <w:numId w:val="7"/>
        </w:numPr>
        <w:ind w:left="720" w:firstLine="0"/>
        <w:rPr>
          <w:color w:val="auto"/>
        </w:rPr>
      </w:pPr>
      <w:r w:rsidRPr="00047D00">
        <w:rPr>
          <w:color w:val="auto"/>
        </w:rPr>
        <w:t>(3)</w:t>
      </w:r>
    </w:p>
    <w:p w14:paraId="337EDA7D" w14:textId="77777777" w:rsidR="008F16C3" w:rsidRPr="00047D00" w:rsidRDefault="008F16C3" w:rsidP="008F16C3">
      <w:pPr>
        <w:pStyle w:val="Default"/>
        <w:numPr>
          <w:ilvl w:val="0"/>
          <w:numId w:val="7"/>
        </w:numPr>
        <w:ind w:left="720" w:firstLine="0"/>
        <w:rPr>
          <w:color w:val="auto"/>
        </w:rPr>
      </w:pPr>
      <w:r w:rsidRPr="00047D00">
        <w:rPr>
          <w:color w:val="auto"/>
        </w:rPr>
        <w:t>(2)</w:t>
      </w:r>
    </w:p>
    <w:p w14:paraId="2490AF93" w14:textId="77777777" w:rsidR="008F16C3" w:rsidRPr="00047D00" w:rsidRDefault="008F16C3" w:rsidP="008F16C3">
      <w:pPr>
        <w:pStyle w:val="Default"/>
        <w:rPr>
          <w:color w:val="auto"/>
        </w:rPr>
      </w:pPr>
    </w:p>
    <w:p w14:paraId="5DAC5CCA" w14:textId="77777777" w:rsidR="008F16C3" w:rsidRPr="00047D00" w:rsidRDefault="008F16C3" w:rsidP="008F16C3">
      <w:pPr>
        <w:pStyle w:val="Default"/>
        <w:numPr>
          <w:ilvl w:val="1"/>
          <w:numId w:val="17"/>
        </w:numPr>
        <w:tabs>
          <w:tab w:val="clear" w:pos="660"/>
        </w:tabs>
        <w:ind w:left="720" w:hanging="720"/>
        <w:rPr>
          <w:color w:val="auto"/>
        </w:rPr>
      </w:pPr>
    </w:p>
    <w:p w14:paraId="387088AD" w14:textId="73C8987A" w:rsidR="008F16C3" w:rsidRPr="00047D00" w:rsidRDefault="008F16C3" w:rsidP="00B30653">
      <w:pPr>
        <w:pStyle w:val="Default"/>
        <w:numPr>
          <w:ilvl w:val="0"/>
          <w:numId w:val="20"/>
        </w:numPr>
        <w:tabs>
          <w:tab w:val="clear" w:pos="840"/>
          <w:tab w:val="num" w:pos="1080"/>
        </w:tabs>
        <w:ind w:left="1080"/>
        <w:rPr>
          <w:color w:val="auto"/>
        </w:rPr>
      </w:pPr>
      <w:r w:rsidRPr="00047D00">
        <w:rPr>
          <w:color w:val="auto"/>
        </w:rPr>
        <w:t xml:space="preserve">The proportion that ever smoked is </w:t>
      </w:r>
      <w:r w:rsidR="00446703">
        <w:rPr>
          <w:color w:val="auto"/>
        </w:rPr>
        <w:t>.14</w:t>
      </w:r>
      <w:r w:rsidRPr="00047D00">
        <w:rPr>
          <w:color w:val="auto"/>
        </w:rPr>
        <w:t>.</w:t>
      </w:r>
      <w:r w:rsidR="00B30653">
        <w:rPr>
          <w:color w:val="auto"/>
        </w:rPr>
        <w:t xml:space="preserve">  The </w:t>
      </w:r>
      <w:r w:rsidR="00562C24">
        <w:rPr>
          <w:color w:val="auto"/>
        </w:rPr>
        <w:t xml:space="preserve">R </w:t>
      </w:r>
      <w:r w:rsidR="00B30653">
        <w:rPr>
          <w:color w:val="auto"/>
        </w:rPr>
        <w:t xml:space="preserve">command for generating the </w:t>
      </w:r>
      <w:r w:rsidR="00562C24">
        <w:rPr>
          <w:color w:val="auto"/>
        </w:rPr>
        <w:t>percent</w:t>
      </w:r>
      <w:r w:rsidR="00A45FAF">
        <w:rPr>
          <w:color w:val="auto"/>
        </w:rPr>
        <w:t>age</w:t>
      </w:r>
      <w:r w:rsidR="00562C24">
        <w:rPr>
          <w:color w:val="auto"/>
        </w:rPr>
        <w:t xml:space="preserve"> </w:t>
      </w:r>
      <w:r w:rsidR="00B30653">
        <w:rPr>
          <w:color w:val="auto"/>
        </w:rPr>
        <w:t xml:space="preserve">distribution table is </w:t>
      </w:r>
      <w:r w:rsidR="00562C24" w:rsidRPr="00562C24">
        <w:rPr>
          <w:b/>
          <w:bCs/>
          <w:color w:val="auto"/>
        </w:rPr>
        <w:t>percent.table(NELS$cigarett)</w:t>
      </w:r>
      <w:r w:rsidR="00562C24">
        <w:rPr>
          <w:bCs/>
          <w:color w:val="auto"/>
        </w:rPr>
        <w:t>.</w:t>
      </w:r>
    </w:p>
    <w:p w14:paraId="50381FC6" w14:textId="6BA1FF47" w:rsidR="008F16C3" w:rsidRPr="00EC4D06" w:rsidRDefault="008F16C3" w:rsidP="00BF7E74">
      <w:pPr>
        <w:pStyle w:val="Default"/>
        <w:numPr>
          <w:ilvl w:val="0"/>
          <w:numId w:val="20"/>
        </w:numPr>
        <w:tabs>
          <w:tab w:val="clear" w:pos="840"/>
          <w:tab w:val="num" w:pos="1080"/>
        </w:tabs>
        <w:ind w:left="1080"/>
        <w:rPr>
          <w:b/>
          <w:bCs/>
          <w:color w:val="auto"/>
        </w:rPr>
      </w:pPr>
      <w:r w:rsidRPr="00047D00">
        <w:rPr>
          <w:color w:val="auto"/>
        </w:rPr>
        <w:t>The mean is .14, which equals the proportion found in part (a).</w:t>
      </w:r>
      <w:r w:rsidR="00B30653">
        <w:rPr>
          <w:color w:val="auto"/>
        </w:rPr>
        <w:t xml:space="preserve">  </w:t>
      </w:r>
      <w:r w:rsidR="00BF7E74">
        <w:rPr>
          <w:color w:val="auto"/>
        </w:rPr>
        <w:t>The R</w:t>
      </w:r>
      <w:r w:rsidR="00B30653">
        <w:rPr>
          <w:color w:val="auto"/>
        </w:rPr>
        <w:t xml:space="preserve"> command</w:t>
      </w:r>
      <w:r w:rsidR="00BF7E74">
        <w:rPr>
          <w:color w:val="auto"/>
        </w:rPr>
        <w:t>s</w:t>
      </w:r>
      <w:r w:rsidR="00B30653">
        <w:rPr>
          <w:color w:val="auto"/>
        </w:rPr>
        <w:t xml:space="preserve"> for </w:t>
      </w:r>
      <w:r w:rsidR="00BF7E74">
        <w:rPr>
          <w:color w:val="auto"/>
        </w:rPr>
        <w:t xml:space="preserve">recoding and </w:t>
      </w:r>
      <w:r w:rsidR="00B30653">
        <w:rPr>
          <w:color w:val="auto"/>
        </w:rPr>
        <w:t xml:space="preserve">calculating the mean </w:t>
      </w:r>
      <w:r w:rsidR="00BF7E74">
        <w:rPr>
          <w:color w:val="auto"/>
        </w:rPr>
        <w:t>are</w:t>
      </w:r>
      <w:r w:rsidR="001A5B4D">
        <w:rPr>
          <w:color w:val="auto"/>
        </w:rPr>
        <w:t>:</w:t>
      </w:r>
      <w:r w:rsidR="00B30653">
        <w:rPr>
          <w:color w:val="auto"/>
        </w:rPr>
        <w:t xml:space="preserve"> </w:t>
      </w:r>
      <w:r w:rsidR="00BF7E74">
        <w:rPr>
          <w:color w:val="auto"/>
        </w:rPr>
        <w:br/>
      </w:r>
      <w:r w:rsidR="00BF7E74" w:rsidRPr="00BF7E74">
        <w:rPr>
          <w:b/>
          <w:bCs/>
          <w:color w:val="auto"/>
        </w:rPr>
        <w:t xml:space="preserve">NELS$re_cig = as.numeric(NELS$cigarett) </w:t>
      </w:r>
      <w:r w:rsidR="00BF7E74">
        <w:rPr>
          <w:b/>
          <w:bCs/>
          <w:color w:val="auto"/>
        </w:rPr>
        <w:t>–</w:t>
      </w:r>
      <w:r w:rsidR="00BF7E74" w:rsidRPr="00BF7E74">
        <w:rPr>
          <w:b/>
          <w:bCs/>
          <w:color w:val="auto"/>
        </w:rPr>
        <w:t xml:space="preserve"> 1</w:t>
      </w:r>
      <w:r w:rsidR="00BF7E74">
        <w:rPr>
          <w:b/>
          <w:bCs/>
          <w:color w:val="auto"/>
        </w:rPr>
        <w:br/>
      </w:r>
      <w:r w:rsidR="00BF7E74" w:rsidRPr="00BF7E74">
        <w:rPr>
          <w:b/>
          <w:bCs/>
          <w:color w:val="auto"/>
        </w:rPr>
        <w:t>mean(NELS$re_cig)</w:t>
      </w:r>
    </w:p>
    <w:p w14:paraId="58FCD4D1" w14:textId="42FE4912" w:rsidR="008F16C3" w:rsidRPr="00EC4D06" w:rsidRDefault="008F16C3" w:rsidP="00EC4D06">
      <w:pPr>
        <w:pStyle w:val="Default"/>
        <w:numPr>
          <w:ilvl w:val="0"/>
          <w:numId w:val="20"/>
        </w:numPr>
        <w:tabs>
          <w:tab w:val="clear" w:pos="840"/>
          <w:tab w:val="num" w:pos="1080"/>
        </w:tabs>
        <w:ind w:left="1080"/>
        <w:rPr>
          <w:rFonts w:ascii="Arial" w:hAnsi="Arial" w:cs="Arial"/>
          <w:b/>
          <w:bCs/>
          <w:sz w:val="20"/>
          <w:szCs w:val="20"/>
        </w:rPr>
      </w:pPr>
      <w:r w:rsidRPr="00047D00">
        <w:rPr>
          <w:color w:val="auto"/>
        </w:rPr>
        <w:t>A gre</w:t>
      </w:r>
      <w:r w:rsidR="00446703">
        <w:rPr>
          <w:color w:val="auto"/>
        </w:rPr>
        <w:t>ater proportion of females (.16</w:t>
      </w:r>
      <w:r w:rsidRPr="00047D00">
        <w:rPr>
          <w:color w:val="auto"/>
        </w:rPr>
        <w:t>) report that they h</w:t>
      </w:r>
      <w:r w:rsidR="00446703">
        <w:rPr>
          <w:color w:val="auto"/>
        </w:rPr>
        <w:t>ave ever smoked than males (.12</w:t>
      </w:r>
      <w:r w:rsidRPr="00047D00">
        <w:rPr>
          <w:color w:val="auto"/>
        </w:rPr>
        <w:t>).</w:t>
      </w:r>
      <w:r w:rsidR="00B30653">
        <w:rPr>
          <w:color w:val="auto"/>
        </w:rPr>
        <w:t xml:space="preserve">  </w:t>
      </w:r>
      <w:r w:rsidR="00062525">
        <w:rPr>
          <w:color w:val="auto"/>
        </w:rPr>
        <w:t xml:space="preserve">The </w:t>
      </w:r>
      <w:r w:rsidR="00BF7E74">
        <w:rPr>
          <w:color w:val="auto"/>
        </w:rPr>
        <w:t xml:space="preserve">R </w:t>
      </w:r>
      <w:r w:rsidR="00B30653">
        <w:rPr>
          <w:color w:val="auto"/>
        </w:rPr>
        <w:t>command</w:t>
      </w:r>
      <w:r w:rsidR="00062525">
        <w:rPr>
          <w:color w:val="auto"/>
        </w:rPr>
        <w:t>s</w:t>
      </w:r>
      <w:r w:rsidR="00B30653">
        <w:rPr>
          <w:color w:val="auto"/>
        </w:rPr>
        <w:t xml:space="preserve"> for </w:t>
      </w:r>
      <w:r w:rsidR="00446703">
        <w:rPr>
          <w:color w:val="auto"/>
        </w:rPr>
        <w:t xml:space="preserve">generating separate </w:t>
      </w:r>
      <w:r w:rsidR="00062525">
        <w:rPr>
          <w:color w:val="auto"/>
        </w:rPr>
        <w:t>percent</w:t>
      </w:r>
      <w:r w:rsidR="00A45FAF">
        <w:rPr>
          <w:color w:val="auto"/>
        </w:rPr>
        <w:t>age</w:t>
      </w:r>
      <w:r w:rsidR="00062525">
        <w:rPr>
          <w:color w:val="auto"/>
        </w:rPr>
        <w:t xml:space="preserve"> </w:t>
      </w:r>
      <w:r w:rsidR="00446703">
        <w:rPr>
          <w:color w:val="auto"/>
        </w:rPr>
        <w:t xml:space="preserve">distribution tables for males and females </w:t>
      </w:r>
      <w:r w:rsidR="00062525">
        <w:rPr>
          <w:color w:val="auto"/>
        </w:rPr>
        <w:t>are</w:t>
      </w:r>
      <w:r w:rsidR="001A5B4D">
        <w:rPr>
          <w:color w:val="auto"/>
        </w:rPr>
        <w:t>:</w:t>
      </w:r>
      <w:r w:rsidR="00062525">
        <w:rPr>
          <w:color w:val="auto"/>
        </w:rPr>
        <w:br/>
      </w:r>
      <w:r w:rsidR="00062525" w:rsidRPr="00062525">
        <w:rPr>
          <w:b/>
          <w:color w:val="auto"/>
        </w:rPr>
        <w:t>percent.table(NELS$cigarett[NELS$gender=="Male"])</w:t>
      </w:r>
      <w:r w:rsidR="00A362AD">
        <w:rPr>
          <w:b/>
          <w:color w:val="auto"/>
        </w:rPr>
        <w:br/>
      </w:r>
      <w:r w:rsidR="00A362AD" w:rsidRPr="00EC4D06">
        <w:rPr>
          <w:b/>
          <w:noProof/>
          <w:color w:val="auto"/>
        </w:rPr>
        <w:drawing>
          <wp:inline distT="0" distB="0" distL="0" distR="0" wp14:anchorId="466B7943" wp14:editId="1AEC6DFA">
            <wp:extent cx="1877345" cy="529070"/>
            <wp:effectExtent l="0" t="0" r="2540" b="4445"/>
            <wp:docPr id="1" name="Picture 1" descr="../../../Desktop/Screen%20Shot%202019-06-11%20at%206.35.3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Screen%20Shot%202019-06-11%20at%206.35.37%20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9994" cy="532635"/>
                    </a:xfrm>
                    <a:prstGeom prst="rect">
                      <a:avLst/>
                    </a:prstGeom>
                    <a:noFill/>
                    <a:ln>
                      <a:noFill/>
                    </a:ln>
                  </pic:spPr>
                </pic:pic>
              </a:graphicData>
            </a:graphic>
          </wp:inline>
        </w:drawing>
      </w:r>
      <w:r w:rsidR="00062525">
        <w:rPr>
          <w:b/>
          <w:color w:val="auto"/>
        </w:rPr>
        <w:br/>
      </w:r>
      <w:r w:rsidR="00062525" w:rsidRPr="00062525">
        <w:rPr>
          <w:b/>
          <w:color w:val="auto"/>
        </w:rPr>
        <w:t>percent.table(NELS$cigarett[NELS$gender=="Female"])</w:t>
      </w:r>
      <w:r w:rsidR="00A362AD">
        <w:rPr>
          <w:b/>
          <w:color w:val="auto"/>
        </w:rPr>
        <w:br/>
      </w:r>
      <w:r w:rsidR="00A362AD" w:rsidRPr="00EC4D06">
        <w:rPr>
          <w:b/>
          <w:noProof/>
          <w:color w:val="auto"/>
        </w:rPr>
        <w:lastRenderedPageBreak/>
        <w:drawing>
          <wp:inline distT="0" distB="0" distL="0" distR="0" wp14:anchorId="2486CD87" wp14:editId="6242DA88">
            <wp:extent cx="1876487" cy="483462"/>
            <wp:effectExtent l="0" t="0" r="3175" b="0"/>
            <wp:docPr id="2" name="Picture 2" descr="../../../Desktop/Screen%20Shot%202019-06-11%20at%206.35.4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ktop/Screen%20Shot%202019-06-11%20at%206.35.46%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837" cy="486902"/>
                    </a:xfrm>
                    <a:prstGeom prst="rect">
                      <a:avLst/>
                    </a:prstGeom>
                    <a:noFill/>
                    <a:ln>
                      <a:noFill/>
                    </a:ln>
                  </pic:spPr>
                </pic:pic>
              </a:graphicData>
            </a:graphic>
          </wp:inline>
        </w:drawing>
      </w:r>
      <w:r w:rsidR="00A362AD">
        <w:rPr>
          <w:b/>
          <w:color w:val="auto"/>
        </w:rPr>
        <w:br/>
      </w:r>
    </w:p>
    <w:p w14:paraId="767D4CAF" w14:textId="77777777" w:rsidR="008F16C3" w:rsidRPr="00047D00" w:rsidRDefault="008F16C3" w:rsidP="008F16C3">
      <w:pPr>
        <w:pStyle w:val="Default"/>
        <w:rPr>
          <w:color w:val="auto"/>
        </w:rPr>
      </w:pPr>
    </w:p>
    <w:p w14:paraId="3FF3D1F5" w14:textId="77777777" w:rsidR="008F16C3" w:rsidRDefault="008F16C3" w:rsidP="008F16C3">
      <w:pPr>
        <w:pStyle w:val="Default"/>
        <w:numPr>
          <w:ilvl w:val="1"/>
          <w:numId w:val="17"/>
        </w:numPr>
        <w:ind w:left="720" w:hanging="720"/>
        <w:rPr>
          <w:color w:val="auto"/>
        </w:rPr>
      </w:pPr>
    </w:p>
    <w:p w14:paraId="07CA6B90" w14:textId="1BC12E1C" w:rsidR="00AE0771" w:rsidRDefault="00AF3367">
      <w:pPr>
        <w:pStyle w:val="Default"/>
        <w:numPr>
          <w:ilvl w:val="0"/>
          <w:numId w:val="22"/>
        </w:numPr>
        <w:rPr>
          <w:color w:val="auto"/>
        </w:rPr>
      </w:pPr>
      <w:r>
        <w:rPr>
          <w:color w:val="auto"/>
        </w:rPr>
        <w:t xml:space="preserve">According to the boxplot, the distribution is </w:t>
      </w:r>
      <w:r w:rsidR="00014E44">
        <w:rPr>
          <w:color w:val="auto"/>
        </w:rPr>
        <w:t xml:space="preserve">severely </w:t>
      </w:r>
      <w:r>
        <w:rPr>
          <w:color w:val="auto"/>
        </w:rPr>
        <w:t xml:space="preserve">positively skewed </w:t>
      </w:r>
      <w:r w:rsidR="00014E44">
        <w:rPr>
          <w:color w:val="auto"/>
        </w:rPr>
        <w:t>with multiple outliers</w:t>
      </w:r>
      <w:r w:rsidR="00815BAD">
        <w:rPr>
          <w:color w:val="auto"/>
        </w:rPr>
        <w:t xml:space="preserve"> </w:t>
      </w:r>
      <w:r w:rsidR="00014E44">
        <w:rPr>
          <w:color w:val="auto"/>
        </w:rPr>
        <w:t xml:space="preserve">and one particular case </w:t>
      </w:r>
      <w:r>
        <w:rPr>
          <w:color w:val="auto"/>
        </w:rPr>
        <w:t xml:space="preserve">smoking an unusually high </w:t>
      </w:r>
      <w:r w:rsidR="00014E44">
        <w:rPr>
          <w:color w:val="auto"/>
        </w:rPr>
        <w:t>8</w:t>
      </w:r>
      <w:r>
        <w:rPr>
          <w:color w:val="auto"/>
        </w:rPr>
        <w:t xml:space="preserve">0 cigarettes per day.  </w:t>
      </w:r>
      <w:r w:rsidR="0073455C">
        <w:rPr>
          <w:color w:val="auto"/>
        </w:rPr>
        <w:t xml:space="preserve">The person who smokes the next-largest number of cigarettes smokes only </w:t>
      </w:r>
      <w:r w:rsidR="00014E44">
        <w:rPr>
          <w:color w:val="auto"/>
        </w:rPr>
        <w:t>6</w:t>
      </w:r>
      <w:r w:rsidR="0073455C">
        <w:rPr>
          <w:color w:val="auto"/>
        </w:rPr>
        <w:t xml:space="preserve">0 cigarettes per day.  </w:t>
      </w:r>
      <w:r>
        <w:rPr>
          <w:color w:val="auto"/>
        </w:rPr>
        <w:t>Further, the minimum, 25</w:t>
      </w:r>
      <w:r w:rsidR="00DD2E83" w:rsidRPr="00DD2E83">
        <w:rPr>
          <w:color w:val="auto"/>
          <w:vertAlign w:val="superscript"/>
        </w:rPr>
        <w:t>th</w:t>
      </w:r>
      <w:r>
        <w:rPr>
          <w:color w:val="auto"/>
        </w:rPr>
        <w:t xml:space="preserve"> percentile, and 50</w:t>
      </w:r>
      <w:r w:rsidR="00DD2E83" w:rsidRPr="00DD2E83">
        <w:rPr>
          <w:color w:val="auto"/>
          <w:vertAlign w:val="superscript"/>
        </w:rPr>
        <w:t>th</w:t>
      </w:r>
      <w:r>
        <w:rPr>
          <w:color w:val="auto"/>
        </w:rPr>
        <w:t xml:space="preserve"> percentile all lie at 0, indicating that at least half of the people in the </w:t>
      </w:r>
      <w:r w:rsidR="002C7A09" w:rsidRPr="00EC4D06">
        <w:rPr>
          <w:iCs/>
          <w:color w:val="auto"/>
        </w:rPr>
        <w:t>Framingham</w:t>
      </w:r>
      <w:r>
        <w:rPr>
          <w:color w:val="auto"/>
        </w:rPr>
        <w:t xml:space="preserve"> </w:t>
      </w:r>
      <w:r w:rsidR="00292C44">
        <w:rPr>
          <w:color w:val="auto"/>
        </w:rPr>
        <w:t>dataset</w:t>
      </w:r>
      <w:r>
        <w:rPr>
          <w:color w:val="auto"/>
        </w:rPr>
        <w:t xml:space="preserve"> do not smoke at all.</w:t>
      </w:r>
      <w:r w:rsidR="00815BAD">
        <w:rPr>
          <w:color w:val="auto"/>
        </w:rPr>
        <w:t xml:space="preserve">  According to these results, it is reasonable to say that the typical person in the </w:t>
      </w:r>
      <w:r w:rsidR="00292C44">
        <w:rPr>
          <w:color w:val="auto"/>
        </w:rPr>
        <w:t>dataset</w:t>
      </w:r>
      <w:r w:rsidR="00815BAD">
        <w:rPr>
          <w:color w:val="auto"/>
        </w:rPr>
        <w:t xml:space="preserve"> smokes </w:t>
      </w:r>
      <w:r w:rsidR="00956C73">
        <w:rPr>
          <w:color w:val="auto"/>
        </w:rPr>
        <w:t>zero</w:t>
      </w:r>
      <w:r w:rsidR="00815BAD">
        <w:rPr>
          <w:color w:val="auto"/>
        </w:rPr>
        <w:t xml:space="preserve"> cigarettes per day.</w:t>
      </w:r>
      <w:r w:rsidR="00446703">
        <w:rPr>
          <w:color w:val="auto"/>
        </w:rPr>
        <w:t xml:space="preserve">  The </w:t>
      </w:r>
      <w:r w:rsidR="00A45FAF">
        <w:rPr>
          <w:color w:val="auto"/>
        </w:rPr>
        <w:t>R</w:t>
      </w:r>
      <w:r w:rsidR="00446703">
        <w:rPr>
          <w:color w:val="auto"/>
        </w:rPr>
        <w:t xml:space="preserve"> command for generating the boxplot is </w:t>
      </w:r>
      <w:r w:rsidR="00956C73" w:rsidRPr="00956C73">
        <w:rPr>
          <w:b/>
          <w:bCs/>
          <w:color w:val="auto"/>
        </w:rPr>
        <w:t>boxplot(Framingham$CIGPDAY3)</w:t>
      </w:r>
      <w:r w:rsidR="00956C73">
        <w:rPr>
          <w:bCs/>
          <w:color w:val="auto"/>
        </w:rPr>
        <w:t>.</w:t>
      </w:r>
    </w:p>
    <w:p w14:paraId="7B8D38B1" w14:textId="681BAD91" w:rsidR="00AE0771" w:rsidRDefault="00014E44">
      <w:pPr>
        <w:pStyle w:val="Default"/>
        <w:jc w:val="center"/>
        <w:rPr>
          <w:color w:val="auto"/>
        </w:rPr>
      </w:pPr>
      <w:r>
        <w:rPr>
          <w:noProof/>
          <w:color w:val="auto"/>
          <w:lang w:eastAsia="en-US"/>
        </w:rPr>
        <w:drawing>
          <wp:inline distT="0" distB="0" distL="0" distR="0" wp14:anchorId="04D18D26" wp14:editId="01E8C613">
            <wp:extent cx="3937635" cy="3201644"/>
            <wp:effectExtent l="0" t="0" r="0" b="0"/>
            <wp:docPr id="7" name="Picture 7" descr="../../../Desktop/Screen%20Shot%202019-06-16%20at%202.08.5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Screen%20Shot%202019-06-16%20at%202.08.57%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9833" cy="3211562"/>
                    </a:xfrm>
                    <a:prstGeom prst="rect">
                      <a:avLst/>
                    </a:prstGeom>
                    <a:noFill/>
                    <a:ln>
                      <a:noFill/>
                    </a:ln>
                  </pic:spPr>
                </pic:pic>
              </a:graphicData>
            </a:graphic>
          </wp:inline>
        </w:drawing>
      </w:r>
    </w:p>
    <w:p w14:paraId="73C4E625" w14:textId="0E1879FB" w:rsidR="00AE0771" w:rsidRDefault="00815BAD">
      <w:pPr>
        <w:pStyle w:val="Default"/>
        <w:numPr>
          <w:ilvl w:val="0"/>
          <w:numId w:val="22"/>
        </w:numPr>
        <w:rPr>
          <w:color w:val="auto"/>
        </w:rPr>
      </w:pPr>
      <w:r>
        <w:rPr>
          <w:color w:val="auto"/>
        </w:rPr>
        <w:t xml:space="preserve">The value of the mean is </w:t>
      </w:r>
      <w:r w:rsidR="006462D3">
        <w:rPr>
          <w:color w:val="auto"/>
        </w:rPr>
        <w:t>7.23</w:t>
      </w:r>
      <w:r>
        <w:rPr>
          <w:color w:val="auto"/>
        </w:rPr>
        <w:t xml:space="preserve"> whereas the value for the median is 0.</w:t>
      </w:r>
      <w:r w:rsidR="00446703">
        <w:rPr>
          <w:color w:val="auto"/>
        </w:rPr>
        <w:t xml:space="preserve">  The </w:t>
      </w:r>
      <w:r w:rsidR="00A45FAF">
        <w:rPr>
          <w:color w:val="auto"/>
        </w:rPr>
        <w:t>R</w:t>
      </w:r>
      <w:r w:rsidR="00446703">
        <w:rPr>
          <w:color w:val="auto"/>
        </w:rPr>
        <w:t xml:space="preserve"> command used to obtain these statistics is </w:t>
      </w:r>
      <w:r w:rsidR="006462D3">
        <w:rPr>
          <w:b/>
          <w:bCs/>
          <w:color w:val="auto"/>
        </w:rPr>
        <w:t>summary(Framingham$CIGPDAY3)</w:t>
      </w:r>
      <w:r w:rsidR="006462D3">
        <w:rPr>
          <w:bCs/>
          <w:color w:val="auto"/>
        </w:rPr>
        <w:t xml:space="preserve">. Note that if you choose to use the </w:t>
      </w:r>
      <w:r w:rsidR="006462D3">
        <w:rPr>
          <w:b/>
          <w:bCs/>
          <w:color w:val="auto"/>
        </w:rPr>
        <w:t>mean</w:t>
      </w:r>
      <w:r w:rsidR="006462D3">
        <w:rPr>
          <w:bCs/>
          <w:color w:val="auto"/>
        </w:rPr>
        <w:t xml:space="preserve"> and </w:t>
      </w:r>
      <w:r w:rsidR="006462D3">
        <w:rPr>
          <w:b/>
          <w:bCs/>
          <w:color w:val="auto"/>
        </w:rPr>
        <w:t>median</w:t>
      </w:r>
      <w:r w:rsidR="006462D3">
        <w:rPr>
          <w:bCs/>
          <w:color w:val="auto"/>
        </w:rPr>
        <w:t xml:space="preserve"> functions here instead, since CIGPDAY3 has missing values, these commands must include an extra argument:</w:t>
      </w:r>
      <w:r w:rsidR="006462D3">
        <w:rPr>
          <w:bCs/>
          <w:color w:val="auto"/>
        </w:rPr>
        <w:br/>
      </w:r>
      <w:r w:rsidR="006462D3">
        <w:rPr>
          <w:b/>
          <w:bCs/>
          <w:color w:val="auto"/>
        </w:rPr>
        <w:t>mean(Framingham$CIGPDAY3, na.rm = T</w:t>
      </w:r>
      <w:r w:rsidR="00F67962">
        <w:rPr>
          <w:b/>
          <w:bCs/>
          <w:color w:val="auto"/>
        </w:rPr>
        <w:t>)</w:t>
      </w:r>
      <w:r w:rsidR="006462D3">
        <w:rPr>
          <w:b/>
          <w:bCs/>
          <w:color w:val="auto"/>
        </w:rPr>
        <w:br/>
        <w:t>median(Framingham$CIGPDAY3, na.rm = T</w:t>
      </w:r>
      <w:r w:rsidR="00F67962">
        <w:rPr>
          <w:b/>
          <w:bCs/>
          <w:color w:val="auto"/>
        </w:rPr>
        <w:t>)</w:t>
      </w:r>
    </w:p>
    <w:p w14:paraId="63BDFF6B" w14:textId="64E3B3A7" w:rsidR="00AE0771" w:rsidRDefault="0073455C">
      <w:pPr>
        <w:pStyle w:val="Default"/>
        <w:numPr>
          <w:ilvl w:val="0"/>
          <w:numId w:val="22"/>
        </w:numPr>
        <w:rPr>
          <w:color w:val="auto"/>
        </w:rPr>
      </w:pPr>
      <w:r>
        <w:rPr>
          <w:color w:val="auto"/>
        </w:rPr>
        <w:t>The median gives a better approximation of a typical value for the distribution because the median is robust to the presence of the outlier</w:t>
      </w:r>
      <w:r w:rsidR="00F67962">
        <w:rPr>
          <w:color w:val="auto"/>
        </w:rPr>
        <w:t>s</w:t>
      </w:r>
      <w:r>
        <w:rPr>
          <w:color w:val="auto"/>
        </w:rPr>
        <w:t xml:space="preserve"> while the mean is much larger because it is pulled in the direction of the outlier</w:t>
      </w:r>
      <w:r w:rsidR="00F67962">
        <w:rPr>
          <w:color w:val="auto"/>
        </w:rPr>
        <w:t>s</w:t>
      </w:r>
      <w:r>
        <w:rPr>
          <w:color w:val="auto"/>
        </w:rPr>
        <w:t>.</w:t>
      </w:r>
    </w:p>
    <w:p w14:paraId="0AFC8DF5" w14:textId="77777777" w:rsidR="00AE0771" w:rsidRDefault="00AE0771">
      <w:pPr>
        <w:pStyle w:val="Default"/>
        <w:ind w:left="1080"/>
        <w:rPr>
          <w:color w:val="auto"/>
        </w:rPr>
      </w:pPr>
    </w:p>
    <w:p w14:paraId="15DE9A91" w14:textId="77777777" w:rsidR="00AF3367" w:rsidRPr="00047D00" w:rsidRDefault="00AF3367" w:rsidP="008F16C3">
      <w:pPr>
        <w:pStyle w:val="Default"/>
        <w:numPr>
          <w:ilvl w:val="1"/>
          <w:numId w:val="17"/>
        </w:numPr>
        <w:ind w:left="720" w:hanging="720"/>
        <w:rPr>
          <w:color w:val="auto"/>
        </w:rPr>
      </w:pPr>
    </w:p>
    <w:p w14:paraId="17DC66BF" w14:textId="5B828DC2" w:rsidR="00AE0771" w:rsidRDefault="008F16C3" w:rsidP="00446703">
      <w:pPr>
        <w:pStyle w:val="Default"/>
        <w:numPr>
          <w:ilvl w:val="0"/>
          <w:numId w:val="25"/>
        </w:numPr>
        <w:ind w:left="1080"/>
        <w:rPr>
          <w:color w:val="auto"/>
        </w:rPr>
      </w:pPr>
      <w:r w:rsidRPr="00047D00">
        <w:rPr>
          <w:color w:val="auto"/>
        </w:rPr>
        <w:t>While both distributions a</w:t>
      </w:r>
      <w:r w:rsidR="00605E6F">
        <w:rPr>
          <w:color w:val="auto"/>
        </w:rPr>
        <w:t xml:space="preserve">ppear </w:t>
      </w:r>
      <w:r w:rsidRPr="00047D00">
        <w:rPr>
          <w:color w:val="auto"/>
        </w:rPr>
        <w:t>positively skewed</w:t>
      </w:r>
      <w:r w:rsidR="005C3151">
        <w:rPr>
          <w:color w:val="auto"/>
        </w:rPr>
        <w:t xml:space="preserve"> with some positive outliers</w:t>
      </w:r>
      <w:r w:rsidRPr="00047D00">
        <w:rPr>
          <w:color w:val="auto"/>
        </w:rPr>
        <w:t xml:space="preserve">, the male distribution has </w:t>
      </w:r>
      <w:r w:rsidR="005C3151">
        <w:rPr>
          <w:color w:val="auto"/>
        </w:rPr>
        <w:t xml:space="preserve">a particularly </w:t>
      </w:r>
      <w:r w:rsidRPr="00047D00">
        <w:rPr>
          <w:color w:val="auto"/>
        </w:rPr>
        <w:t>more extreme outlier than the female distribution</w:t>
      </w:r>
      <w:r w:rsidR="005C3151">
        <w:rPr>
          <w:color w:val="auto"/>
        </w:rPr>
        <w:t xml:space="preserve"> has</w:t>
      </w:r>
      <w:r w:rsidRPr="00047D00">
        <w:rPr>
          <w:color w:val="auto"/>
        </w:rPr>
        <w:t xml:space="preserve">, suggesting that the male distribution is more positively skewed than the female distribution.  The extreme case in the male distribution </w:t>
      </w:r>
      <w:r w:rsidR="005C3151">
        <w:rPr>
          <w:color w:val="auto"/>
        </w:rPr>
        <w:t>has a glucose level above 400</w:t>
      </w:r>
      <w:r w:rsidRPr="00047D00">
        <w:rPr>
          <w:color w:val="auto"/>
        </w:rPr>
        <w:t xml:space="preserve">, </w:t>
      </w:r>
      <w:r w:rsidRPr="00047D00">
        <w:rPr>
          <w:color w:val="auto"/>
        </w:rPr>
        <w:lastRenderedPageBreak/>
        <w:t xml:space="preserve">far </w:t>
      </w:r>
      <w:r w:rsidR="005C3151">
        <w:rPr>
          <w:color w:val="auto"/>
        </w:rPr>
        <w:t>higher</w:t>
      </w:r>
      <w:r w:rsidR="005C3151" w:rsidRPr="00047D00">
        <w:rPr>
          <w:color w:val="auto"/>
        </w:rPr>
        <w:t xml:space="preserve"> </w:t>
      </w:r>
      <w:r w:rsidRPr="00047D00">
        <w:rPr>
          <w:color w:val="auto"/>
        </w:rPr>
        <w:t xml:space="preserve">than any other person in the </w:t>
      </w:r>
      <w:r w:rsidR="00292C44">
        <w:rPr>
          <w:color w:val="auto"/>
        </w:rPr>
        <w:t>dataset</w:t>
      </w:r>
      <w:r w:rsidRPr="00047D00">
        <w:rPr>
          <w:color w:val="auto"/>
        </w:rPr>
        <w:t>.</w:t>
      </w:r>
      <w:r w:rsidR="00446703" w:rsidRPr="00446703">
        <w:rPr>
          <w:color w:val="auto"/>
        </w:rPr>
        <w:t xml:space="preserve"> </w:t>
      </w:r>
      <w:r w:rsidR="00446703">
        <w:rPr>
          <w:color w:val="auto"/>
        </w:rPr>
        <w:t xml:space="preserve">The </w:t>
      </w:r>
      <w:r w:rsidR="00A45FAF">
        <w:rPr>
          <w:color w:val="auto"/>
        </w:rPr>
        <w:t>R</w:t>
      </w:r>
      <w:r w:rsidR="00446703">
        <w:rPr>
          <w:color w:val="auto"/>
        </w:rPr>
        <w:t xml:space="preserve"> command for generating the boxplot is </w:t>
      </w:r>
      <w:r w:rsidR="005C3151" w:rsidRPr="005C3151">
        <w:rPr>
          <w:b/>
          <w:bCs/>
          <w:color w:val="auto"/>
        </w:rPr>
        <w:t>boxplot(Framingham$GLUCOSE3~Framingham$SEX)</w:t>
      </w:r>
      <w:r w:rsidR="005C3151">
        <w:rPr>
          <w:bCs/>
          <w:color w:val="auto"/>
        </w:rPr>
        <w:t>.</w:t>
      </w:r>
    </w:p>
    <w:p w14:paraId="7D5E7E75" w14:textId="6E7962B9" w:rsidR="008F16C3" w:rsidRPr="00047D00" w:rsidRDefault="005C3151" w:rsidP="008F16C3">
      <w:pPr>
        <w:pStyle w:val="Default"/>
        <w:jc w:val="center"/>
        <w:rPr>
          <w:rFonts w:ascii="Arial" w:hAnsi="Arial" w:cs="Arial"/>
          <w:color w:val="auto"/>
          <w:sz w:val="14"/>
          <w:szCs w:val="14"/>
        </w:rPr>
      </w:pPr>
      <w:r>
        <w:rPr>
          <w:rFonts w:ascii="Arial" w:hAnsi="Arial" w:cs="Arial"/>
          <w:noProof/>
          <w:color w:val="auto"/>
          <w:sz w:val="14"/>
          <w:szCs w:val="14"/>
          <w:lang w:eastAsia="en-US"/>
        </w:rPr>
        <w:drawing>
          <wp:inline distT="0" distB="0" distL="0" distR="0" wp14:anchorId="60A67AC9" wp14:editId="77896C48">
            <wp:extent cx="3937635" cy="3337542"/>
            <wp:effectExtent l="0" t="0" r="0" b="0"/>
            <wp:docPr id="11" name="Picture 11" descr="../../../Desktop/Screen%20Shot%202019-06-16%20at%203.17.19%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ktop/Screen%20Shot%202019-06-16%20at%203.17.19%20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8647" cy="3346876"/>
                    </a:xfrm>
                    <a:prstGeom prst="rect">
                      <a:avLst/>
                    </a:prstGeom>
                    <a:noFill/>
                    <a:ln>
                      <a:noFill/>
                    </a:ln>
                  </pic:spPr>
                </pic:pic>
              </a:graphicData>
            </a:graphic>
          </wp:inline>
        </w:drawing>
      </w:r>
    </w:p>
    <w:p w14:paraId="2D263CE0" w14:textId="77777777" w:rsidR="008F16C3" w:rsidRPr="00047D00" w:rsidRDefault="008F16C3" w:rsidP="008F16C3">
      <w:pPr>
        <w:pStyle w:val="Default"/>
        <w:ind w:left="1080"/>
        <w:rPr>
          <w:color w:val="auto"/>
        </w:rPr>
      </w:pPr>
    </w:p>
    <w:p w14:paraId="2EFA2648" w14:textId="445D18BB" w:rsidR="00AE0771" w:rsidRPr="005C3151" w:rsidRDefault="008F16C3" w:rsidP="005C3151">
      <w:pPr>
        <w:pStyle w:val="Default"/>
        <w:numPr>
          <w:ilvl w:val="0"/>
          <w:numId w:val="25"/>
        </w:numPr>
        <w:ind w:left="1080"/>
        <w:rPr>
          <w:color w:val="auto"/>
        </w:rPr>
      </w:pPr>
      <w:r w:rsidRPr="005C3151">
        <w:rPr>
          <w:color w:val="auto"/>
        </w:rPr>
        <w:t>Because the male distribution is far more positively skewed than the female distribution, a comparison of medians for the two distributions would be more appropriate than a comparison</w:t>
      </w:r>
      <w:r w:rsidRPr="001E1954">
        <w:rPr>
          <w:color w:val="auto"/>
        </w:rPr>
        <w:t xml:space="preserve"> of means </w:t>
      </w:r>
      <w:r w:rsidR="005C3151" w:rsidRPr="001E1954">
        <w:rPr>
          <w:color w:val="auto"/>
        </w:rPr>
        <w:t xml:space="preserve">in order </w:t>
      </w:r>
      <w:r w:rsidRPr="00811971">
        <w:rPr>
          <w:color w:val="auto"/>
        </w:rPr>
        <w:t xml:space="preserve">to control for this difference in skewness. </w:t>
      </w:r>
      <w:r w:rsidRPr="00742FED">
        <w:rPr>
          <w:color w:val="auto"/>
        </w:rPr>
        <w:t xml:space="preserve">According to the medians, we conclude that </w:t>
      </w:r>
      <w:r w:rsidR="005C3151" w:rsidRPr="005C3151">
        <w:rPr>
          <w:color w:val="auto"/>
        </w:rPr>
        <w:t xml:space="preserve">women </w:t>
      </w:r>
      <w:r w:rsidRPr="005C3151">
        <w:rPr>
          <w:color w:val="auto"/>
        </w:rPr>
        <w:t xml:space="preserve">(median = </w:t>
      </w:r>
      <w:r w:rsidR="005C3151" w:rsidRPr="005C3151">
        <w:rPr>
          <w:color w:val="auto"/>
        </w:rPr>
        <w:t>84</w:t>
      </w:r>
      <w:r w:rsidRPr="001E1954">
        <w:rPr>
          <w:color w:val="auto"/>
        </w:rPr>
        <w:t xml:space="preserve">) typically </w:t>
      </w:r>
      <w:r w:rsidR="005C3151" w:rsidRPr="00742FED">
        <w:rPr>
          <w:color w:val="auto"/>
        </w:rPr>
        <w:t xml:space="preserve">have slightly </w:t>
      </w:r>
      <w:r w:rsidR="005C3151" w:rsidRPr="005C3151">
        <w:rPr>
          <w:color w:val="auto"/>
        </w:rPr>
        <w:t>higher glucose levels</w:t>
      </w:r>
      <w:r w:rsidRPr="005C3151">
        <w:rPr>
          <w:color w:val="auto"/>
        </w:rPr>
        <w:t xml:space="preserve"> than m</w:t>
      </w:r>
      <w:r w:rsidR="005C3151" w:rsidRPr="005C3151">
        <w:rPr>
          <w:color w:val="auto"/>
        </w:rPr>
        <w:t>en</w:t>
      </w:r>
      <w:r w:rsidRPr="005C3151">
        <w:rPr>
          <w:color w:val="auto"/>
        </w:rPr>
        <w:t xml:space="preserve"> (median = </w:t>
      </w:r>
      <w:r w:rsidR="005C3151" w:rsidRPr="005C3151">
        <w:rPr>
          <w:color w:val="auto"/>
        </w:rPr>
        <w:t>8</w:t>
      </w:r>
      <w:r w:rsidR="005C3151" w:rsidRPr="001E1954">
        <w:rPr>
          <w:color w:val="auto"/>
        </w:rPr>
        <w:t>3</w:t>
      </w:r>
      <w:r w:rsidRPr="00811971">
        <w:rPr>
          <w:color w:val="auto"/>
        </w:rPr>
        <w:t>).  However, if we chose to weight the presence of the extreme values more heavily in our a</w:t>
      </w:r>
      <w:r w:rsidRPr="005C3151">
        <w:rPr>
          <w:color w:val="auto"/>
        </w:rPr>
        <w:t xml:space="preserve">nalysis, we would base a comparison of </w:t>
      </w:r>
      <w:r w:rsidR="005C3151" w:rsidRPr="005C3151">
        <w:rPr>
          <w:color w:val="auto"/>
        </w:rPr>
        <w:t xml:space="preserve">glucose levels </w:t>
      </w:r>
      <w:r w:rsidRPr="005C3151">
        <w:rPr>
          <w:color w:val="auto"/>
        </w:rPr>
        <w:t>on the means.  In this case, we would conclude that m</w:t>
      </w:r>
      <w:r w:rsidR="005C3151" w:rsidRPr="005C3151">
        <w:rPr>
          <w:color w:val="auto"/>
        </w:rPr>
        <w:t>en</w:t>
      </w:r>
      <w:r w:rsidRPr="005C3151">
        <w:rPr>
          <w:color w:val="auto"/>
        </w:rPr>
        <w:t xml:space="preserve"> (mean = </w:t>
      </w:r>
      <w:r w:rsidR="005C3151" w:rsidRPr="005C3151">
        <w:rPr>
          <w:color w:val="auto"/>
        </w:rPr>
        <w:t>90.48</w:t>
      </w:r>
      <w:r w:rsidRPr="001E1954">
        <w:rPr>
          <w:color w:val="auto"/>
        </w:rPr>
        <w:t xml:space="preserve">), on average, </w:t>
      </w:r>
      <w:r w:rsidR="005C3151" w:rsidRPr="00742FED">
        <w:rPr>
          <w:color w:val="auto"/>
        </w:rPr>
        <w:t>have higher glucose levels</w:t>
      </w:r>
      <w:r w:rsidRPr="00742FED">
        <w:rPr>
          <w:color w:val="auto"/>
        </w:rPr>
        <w:t xml:space="preserve"> than </w:t>
      </w:r>
      <w:r w:rsidR="005C3151" w:rsidRPr="005C3151">
        <w:rPr>
          <w:color w:val="auto"/>
        </w:rPr>
        <w:t xml:space="preserve">women </w:t>
      </w:r>
      <w:r w:rsidRPr="005C3151">
        <w:rPr>
          <w:color w:val="auto"/>
        </w:rPr>
        <w:t xml:space="preserve">(mean = </w:t>
      </w:r>
      <w:r w:rsidR="005C3151" w:rsidRPr="001E1954">
        <w:rPr>
          <w:color w:val="auto"/>
        </w:rPr>
        <w:t>86.85</w:t>
      </w:r>
      <w:r w:rsidRPr="00811971">
        <w:rPr>
          <w:color w:val="auto"/>
        </w:rPr>
        <w:t xml:space="preserve">). </w:t>
      </w:r>
      <w:r w:rsidR="00670C05" w:rsidRPr="00742FED">
        <w:rPr>
          <w:color w:val="auto"/>
        </w:rPr>
        <w:t xml:space="preserve"> The </w:t>
      </w:r>
      <w:r w:rsidR="00A45FAF" w:rsidRPr="005C3151">
        <w:rPr>
          <w:color w:val="auto"/>
        </w:rPr>
        <w:t>R</w:t>
      </w:r>
      <w:r w:rsidR="00670C05" w:rsidRPr="005C3151">
        <w:rPr>
          <w:color w:val="auto"/>
        </w:rPr>
        <w:t xml:space="preserve"> command</w:t>
      </w:r>
      <w:r w:rsidR="005C3151" w:rsidRPr="005C3151">
        <w:rPr>
          <w:color w:val="auto"/>
        </w:rPr>
        <w:t>s</w:t>
      </w:r>
      <w:r w:rsidR="00670C05" w:rsidRPr="005C3151">
        <w:rPr>
          <w:color w:val="auto"/>
        </w:rPr>
        <w:t xml:space="preserve"> for generating these statistics</w:t>
      </w:r>
      <w:r w:rsidR="005C3151" w:rsidRPr="005C3151">
        <w:rPr>
          <w:color w:val="auto"/>
        </w:rPr>
        <w:t>, which require an added argument to handle missing values, are as follows:</w:t>
      </w:r>
      <w:r w:rsidR="00670C05" w:rsidRPr="005C3151">
        <w:rPr>
          <w:color w:val="auto"/>
        </w:rPr>
        <w:t xml:space="preserve"> </w:t>
      </w:r>
      <w:r w:rsidR="005C3151" w:rsidRPr="005C3151">
        <w:rPr>
          <w:b/>
          <w:bCs/>
          <w:color w:val="auto"/>
        </w:rPr>
        <w:br/>
      </w:r>
      <w:r w:rsidR="005C3151" w:rsidRPr="00EC4D06">
        <w:rPr>
          <w:b/>
          <w:color w:val="auto"/>
        </w:rPr>
        <w:t>median(Framingham$GLUCOSE3[Framingham$SEX=="Men"],na.rm=T)</w:t>
      </w:r>
      <w:r w:rsidR="005C3151" w:rsidRPr="00EC4D06">
        <w:rPr>
          <w:b/>
          <w:color w:val="auto"/>
        </w:rPr>
        <w:br/>
        <w:t>median(Framingham$GLUCOSE3[Framingham$SEX=="Women"],na.rm=T)</w:t>
      </w:r>
      <w:r w:rsidR="005C3151" w:rsidRPr="00EC4D06">
        <w:rPr>
          <w:b/>
          <w:color w:val="auto"/>
        </w:rPr>
        <w:br/>
        <w:t>mean(Framingham$GLUCOSE3[Framingham$SEX=="Men"],na.rm=T)</w:t>
      </w:r>
      <w:r w:rsidR="005C3151" w:rsidRPr="00EC4D06">
        <w:rPr>
          <w:b/>
          <w:color w:val="auto"/>
        </w:rPr>
        <w:br/>
        <w:t>mean(Framingham$GLUCOSE3[Framingham$SEX=="Women"],na.rm=T)</w:t>
      </w:r>
    </w:p>
    <w:p w14:paraId="4D9B67E1" w14:textId="77777777" w:rsidR="008F16C3" w:rsidRPr="00047D00" w:rsidRDefault="008F16C3" w:rsidP="008F16C3">
      <w:pPr>
        <w:pStyle w:val="Default"/>
        <w:tabs>
          <w:tab w:val="left" w:pos="1080"/>
        </w:tabs>
        <w:rPr>
          <w:color w:val="auto"/>
        </w:rPr>
      </w:pPr>
    </w:p>
    <w:p w14:paraId="5DED06C4" w14:textId="77777777" w:rsidR="008F16C3" w:rsidRPr="00047D00" w:rsidRDefault="008F16C3" w:rsidP="008F16C3">
      <w:pPr>
        <w:pStyle w:val="Default"/>
        <w:numPr>
          <w:ilvl w:val="1"/>
          <w:numId w:val="17"/>
        </w:numPr>
        <w:ind w:left="720" w:hanging="720"/>
        <w:rPr>
          <w:color w:val="auto"/>
        </w:rPr>
      </w:pPr>
    </w:p>
    <w:p w14:paraId="692979D9" w14:textId="2147AF77" w:rsidR="008F16C3" w:rsidRPr="00047D00" w:rsidRDefault="008F16C3" w:rsidP="008F16C3">
      <w:pPr>
        <w:pStyle w:val="Default"/>
        <w:numPr>
          <w:ilvl w:val="0"/>
          <w:numId w:val="23"/>
        </w:numPr>
        <w:rPr>
          <w:color w:val="auto"/>
        </w:rPr>
      </w:pPr>
      <w:r w:rsidRPr="00047D00">
        <w:rPr>
          <w:color w:val="auto"/>
        </w:rPr>
        <w:t>The distribution is positively skewed.</w:t>
      </w:r>
      <w:r w:rsidR="00670C05">
        <w:rPr>
          <w:color w:val="auto"/>
        </w:rPr>
        <w:t xml:space="preserve">  The </w:t>
      </w:r>
      <w:r w:rsidR="000324CD">
        <w:rPr>
          <w:color w:val="auto"/>
        </w:rPr>
        <w:t xml:space="preserve">R </w:t>
      </w:r>
      <w:r w:rsidR="00670C05">
        <w:rPr>
          <w:color w:val="auto"/>
        </w:rPr>
        <w:t xml:space="preserve">command for generating the </w:t>
      </w:r>
      <w:r w:rsidR="000324CD">
        <w:rPr>
          <w:color w:val="auto"/>
        </w:rPr>
        <w:t xml:space="preserve">bar plot </w:t>
      </w:r>
      <w:r w:rsidR="00670C05">
        <w:rPr>
          <w:color w:val="auto"/>
        </w:rPr>
        <w:t xml:space="preserve">is </w:t>
      </w:r>
      <w:r w:rsidR="000324CD" w:rsidRPr="000324CD">
        <w:rPr>
          <w:b/>
          <w:color w:val="auto"/>
        </w:rPr>
        <w:t>barplot(table(as.numeric(NELS$tcherint)), ylab = "Frequency")</w:t>
      </w:r>
      <w:r w:rsidR="000324CD">
        <w:rPr>
          <w:color w:val="auto"/>
        </w:rPr>
        <w:t>.</w:t>
      </w:r>
    </w:p>
    <w:p w14:paraId="77346234" w14:textId="77777777" w:rsidR="008F16C3" w:rsidRPr="00047D00" w:rsidRDefault="008F16C3" w:rsidP="008F16C3">
      <w:pPr>
        <w:pStyle w:val="Default"/>
        <w:rPr>
          <w:color w:val="auto"/>
        </w:rPr>
      </w:pPr>
    </w:p>
    <w:p w14:paraId="2FA86611" w14:textId="6C6966E4" w:rsidR="008F16C3" w:rsidRPr="00C16346" w:rsidRDefault="000324CD" w:rsidP="00FF17A0">
      <w:pPr>
        <w:pStyle w:val="Default"/>
        <w:jc w:val="center"/>
        <w:rPr>
          <w:color w:val="auto"/>
          <w:sz w:val="14"/>
          <w:szCs w:val="14"/>
        </w:rPr>
      </w:pPr>
      <w:r w:rsidRPr="00EC4D06">
        <w:rPr>
          <w:noProof/>
          <w:color w:val="auto"/>
          <w:sz w:val="14"/>
          <w:szCs w:val="14"/>
          <w:lang w:eastAsia="en-US"/>
        </w:rPr>
        <w:lastRenderedPageBreak/>
        <w:drawing>
          <wp:inline distT="0" distB="0" distL="0" distR="0" wp14:anchorId="0E8A5508" wp14:editId="63B17C9B">
            <wp:extent cx="4852035" cy="3947594"/>
            <wp:effectExtent l="0" t="0" r="0" b="0"/>
            <wp:docPr id="4" name="Picture 4" descr="../../../Desktop/Screen%20Shot%202019-06-11%20at%207.05.44%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Screen%20Shot%202019-06-11%20at%207.05.44%20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7257" cy="3959978"/>
                    </a:xfrm>
                    <a:prstGeom prst="rect">
                      <a:avLst/>
                    </a:prstGeom>
                    <a:noFill/>
                    <a:ln>
                      <a:noFill/>
                    </a:ln>
                  </pic:spPr>
                </pic:pic>
              </a:graphicData>
            </a:graphic>
          </wp:inline>
        </w:drawing>
      </w:r>
    </w:p>
    <w:p w14:paraId="6A6079B5" w14:textId="77777777" w:rsidR="008F16C3" w:rsidRPr="00047D00" w:rsidRDefault="008F16C3" w:rsidP="008F16C3">
      <w:pPr>
        <w:pStyle w:val="Default"/>
        <w:ind w:left="1080"/>
        <w:rPr>
          <w:color w:val="auto"/>
        </w:rPr>
      </w:pPr>
      <w:r w:rsidRPr="00047D00">
        <w:rPr>
          <w:color w:val="auto"/>
        </w:rPr>
        <w:t xml:space="preserve">.  </w:t>
      </w:r>
    </w:p>
    <w:p w14:paraId="122A054D" w14:textId="0B203BC5" w:rsidR="008F16C3" w:rsidRPr="00EC4D06" w:rsidRDefault="008F16C3" w:rsidP="001A5B4D">
      <w:pPr>
        <w:pStyle w:val="Default"/>
        <w:numPr>
          <w:ilvl w:val="0"/>
          <w:numId w:val="23"/>
        </w:numPr>
        <w:rPr>
          <w:b/>
          <w:bCs/>
          <w:color w:val="auto"/>
        </w:rPr>
      </w:pPr>
      <w:r w:rsidRPr="00047D00">
        <w:rPr>
          <w:color w:val="auto"/>
        </w:rPr>
        <w:t>Contrary to the general rule of thumb, as it pertains particularly to the distribution of a many-valued unimodal continuous variable, in this example, the median of 2 is larger than the mean of 1.96.</w:t>
      </w:r>
      <w:r w:rsidR="00FF17A0">
        <w:rPr>
          <w:color w:val="auto"/>
        </w:rPr>
        <w:t xml:space="preserve">  The </w:t>
      </w:r>
      <w:r w:rsidR="001A5B4D">
        <w:rPr>
          <w:color w:val="auto"/>
        </w:rPr>
        <w:t xml:space="preserve">R </w:t>
      </w:r>
      <w:r w:rsidR="00FF17A0">
        <w:rPr>
          <w:color w:val="auto"/>
        </w:rPr>
        <w:t>command</w:t>
      </w:r>
      <w:r w:rsidR="001A5B4D">
        <w:rPr>
          <w:color w:val="auto"/>
        </w:rPr>
        <w:t>s</w:t>
      </w:r>
      <w:r w:rsidR="00FF17A0">
        <w:rPr>
          <w:color w:val="auto"/>
        </w:rPr>
        <w:t xml:space="preserve"> for generating these statistics </w:t>
      </w:r>
      <w:r w:rsidR="001A5B4D">
        <w:rPr>
          <w:color w:val="auto"/>
        </w:rPr>
        <w:t>are:</w:t>
      </w:r>
      <w:r w:rsidR="00FF17A0">
        <w:rPr>
          <w:color w:val="auto"/>
        </w:rPr>
        <w:t xml:space="preserve"> </w:t>
      </w:r>
      <w:r w:rsidR="001A5B4D" w:rsidRPr="001A5B4D">
        <w:rPr>
          <w:b/>
          <w:bCs/>
          <w:color w:val="auto"/>
        </w:rPr>
        <w:t>mean(as.numeric(NELS$tcherint))</w:t>
      </w:r>
      <w:r w:rsidR="001A5B4D">
        <w:rPr>
          <w:b/>
          <w:bCs/>
          <w:color w:val="auto"/>
        </w:rPr>
        <w:br/>
      </w:r>
      <w:r w:rsidR="001A5B4D" w:rsidRPr="001A5B4D">
        <w:rPr>
          <w:b/>
          <w:bCs/>
          <w:color w:val="auto"/>
        </w:rPr>
        <w:t>median(as.numeric(NELS$tcherint))</w:t>
      </w:r>
    </w:p>
    <w:p w14:paraId="711A07B4" w14:textId="77777777" w:rsidR="008F16C3" w:rsidRPr="00047D00" w:rsidRDefault="008F16C3" w:rsidP="008F16C3">
      <w:pPr>
        <w:pStyle w:val="Default"/>
        <w:rPr>
          <w:color w:val="auto"/>
        </w:rPr>
      </w:pPr>
    </w:p>
    <w:p w14:paraId="0EA66F18" w14:textId="060EE024" w:rsidR="009565D5" w:rsidRDefault="009565D5" w:rsidP="00EC4D06">
      <w:pPr>
        <w:pStyle w:val="Default"/>
        <w:numPr>
          <w:ilvl w:val="1"/>
          <w:numId w:val="17"/>
        </w:numPr>
        <w:tabs>
          <w:tab w:val="clear" w:pos="660"/>
        </w:tabs>
        <w:ind w:left="720" w:hanging="720"/>
        <w:rPr>
          <w:color w:val="auto"/>
        </w:rPr>
      </w:pPr>
      <w:r>
        <w:rPr>
          <w:color w:val="auto"/>
        </w:rPr>
        <w:t xml:space="preserve">In each case, the relevant summary statistics were obtained from </w:t>
      </w:r>
      <w:r w:rsidR="00693EB7">
        <w:rPr>
          <w:color w:val="auto"/>
        </w:rPr>
        <w:t xml:space="preserve">R </w:t>
      </w:r>
      <w:r>
        <w:rPr>
          <w:color w:val="auto"/>
        </w:rPr>
        <w:t xml:space="preserve">using </w:t>
      </w:r>
      <w:r w:rsidR="00CD41C2">
        <w:rPr>
          <w:color w:val="auto"/>
        </w:rPr>
        <w:t xml:space="preserve">the </w:t>
      </w:r>
      <w:r w:rsidR="00CD41C2">
        <w:rPr>
          <w:b/>
          <w:bCs/>
          <w:color w:val="auto"/>
        </w:rPr>
        <w:t>percent.table</w:t>
      </w:r>
      <w:r w:rsidR="00AC68CC">
        <w:rPr>
          <w:color w:val="auto"/>
        </w:rPr>
        <w:t xml:space="preserve">, </w:t>
      </w:r>
      <w:r w:rsidR="00CD41C2">
        <w:rPr>
          <w:b/>
          <w:bCs/>
          <w:color w:val="auto"/>
        </w:rPr>
        <w:t>IQR</w:t>
      </w:r>
      <w:r w:rsidR="00AC68CC">
        <w:rPr>
          <w:b/>
          <w:bCs/>
          <w:color w:val="auto"/>
        </w:rPr>
        <w:t>,</w:t>
      </w:r>
      <w:r w:rsidR="00CD41C2">
        <w:rPr>
          <w:bCs/>
          <w:color w:val="auto"/>
        </w:rPr>
        <w:t xml:space="preserve"> and/or </w:t>
      </w:r>
      <w:r w:rsidR="00CD41C2">
        <w:rPr>
          <w:b/>
          <w:bCs/>
          <w:color w:val="auto"/>
        </w:rPr>
        <w:t>sd</w:t>
      </w:r>
      <w:r>
        <w:rPr>
          <w:color w:val="auto"/>
        </w:rPr>
        <w:t xml:space="preserve"> command</w:t>
      </w:r>
      <w:r w:rsidR="00CD41C2">
        <w:rPr>
          <w:color w:val="auto"/>
        </w:rPr>
        <w:t>s for measures of variability</w:t>
      </w:r>
      <w:r>
        <w:rPr>
          <w:color w:val="auto"/>
        </w:rPr>
        <w:t xml:space="preserve">.  In the cases where the skewness ratio was an appropriate calculation, we used the </w:t>
      </w:r>
      <w:r w:rsidR="00693EB7">
        <w:rPr>
          <w:color w:val="auto"/>
        </w:rPr>
        <w:t xml:space="preserve">R </w:t>
      </w:r>
      <w:r>
        <w:rPr>
          <w:color w:val="auto"/>
        </w:rPr>
        <w:t xml:space="preserve">commands </w:t>
      </w:r>
      <w:r w:rsidR="00CD41C2">
        <w:rPr>
          <w:b/>
          <w:color w:val="auto"/>
        </w:rPr>
        <w:t>skew</w:t>
      </w:r>
      <w:r w:rsidR="00CD41C2" w:rsidRPr="00EC4D06">
        <w:rPr>
          <w:color w:val="auto"/>
        </w:rPr>
        <w:t>,</w:t>
      </w:r>
      <w:r w:rsidR="00CD41C2">
        <w:rPr>
          <w:b/>
          <w:color w:val="auto"/>
        </w:rPr>
        <w:t xml:space="preserve"> se.skew</w:t>
      </w:r>
      <w:r w:rsidR="00CD41C2">
        <w:rPr>
          <w:color w:val="auto"/>
        </w:rPr>
        <w:t xml:space="preserve">, and </w:t>
      </w:r>
      <w:r w:rsidR="00CD41C2">
        <w:rPr>
          <w:b/>
          <w:color w:val="auto"/>
        </w:rPr>
        <w:t>skew.ratio</w:t>
      </w:r>
      <w:r w:rsidR="00CD41C2">
        <w:rPr>
          <w:color w:val="auto"/>
        </w:rPr>
        <w:t>.</w:t>
      </w:r>
    </w:p>
    <w:p w14:paraId="6DF118F1" w14:textId="77777777" w:rsidR="00B549DF" w:rsidRPr="00B549DF" w:rsidRDefault="00B549DF" w:rsidP="00B549DF">
      <w:pPr>
        <w:pStyle w:val="Default"/>
        <w:ind w:left="1080"/>
        <w:rPr>
          <w:color w:val="auto"/>
        </w:rPr>
      </w:pPr>
    </w:p>
    <w:p w14:paraId="5556C81D" w14:textId="45830827" w:rsidR="008F16C3" w:rsidRPr="00047D00" w:rsidRDefault="008F16C3" w:rsidP="00B549DF">
      <w:pPr>
        <w:pStyle w:val="Default"/>
        <w:numPr>
          <w:ilvl w:val="0"/>
          <w:numId w:val="24"/>
        </w:numPr>
        <w:rPr>
          <w:color w:val="auto"/>
        </w:rPr>
      </w:pPr>
      <w:r w:rsidRPr="00047D00">
        <w:rPr>
          <w:color w:val="auto"/>
        </w:rPr>
        <w:t xml:space="preserve">As a dichotomous variable, the variability of </w:t>
      </w:r>
      <w:r w:rsidR="00AF15E4">
        <w:rPr>
          <w:color w:val="auto"/>
        </w:rPr>
        <w:t>gender</w:t>
      </w:r>
      <w:r w:rsidRPr="00047D00">
        <w:rPr>
          <w:color w:val="auto"/>
        </w:rPr>
        <w:t xml:space="preserve"> is best captured by the proportion of males and females in the distribution.  In the </w:t>
      </w:r>
      <w:r w:rsidR="00292C44" w:rsidRPr="00292C44">
        <w:rPr>
          <w:color w:val="auto"/>
        </w:rPr>
        <w:t>NELS</w:t>
      </w:r>
      <w:r w:rsidRPr="00047D00">
        <w:rPr>
          <w:color w:val="auto"/>
        </w:rPr>
        <w:t xml:space="preserve"> </w:t>
      </w:r>
      <w:r w:rsidR="00292C44">
        <w:rPr>
          <w:color w:val="auto"/>
        </w:rPr>
        <w:t>dataset</w:t>
      </w:r>
      <w:r w:rsidRPr="00047D00">
        <w:rPr>
          <w:color w:val="auto"/>
        </w:rPr>
        <w:t>, there are 45.4</w:t>
      </w:r>
      <w:r w:rsidR="00A45FAF">
        <w:rPr>
          <w:color w:val="auto"/>
        </w:rPr>
        <w:t xml:space="preserve">% </w:t>
      </w:r>
      <w:r w:rsidRPr="00047D00">
        <w:rPr>
          <w:color w:val="auto"/>
        </w:rPr>
        <w:t>males and 54.6</w:t>
      </w:r>
      <w:r w:rsidR="00A45FAF">
        <w:rPr>
          <w:color w:val="auto"/>
        </w:rPr>
        <w:t>%</w:t>
      </w:r>
      <w:r w:rsidRPr="00047D00">
        <w:rPr>
          <w:color w:val="auto"/>
        </w:rPr>
        <w:t xml:space="preserve"> females.  The greatest variability (heterogeneity) occurs when there are half males and half females.  The distribution would be symmetric in this case.  The greater the departure from an even split, the more skewed the distribution may be said to be.  Because the mean of a dichotomous variable has meaning </w:t>
      </w:r>
      <w:r w:rsidR="009565D5">
        <w:rPr>
          <w:color w:val="auto"/>
        </w:rPr>
        <w:t xml:space="preserve">when it is coded with a 0 and a 1 </w:t>
      </w:r>
      <w:r w:rsidRPr="00047D00">
        <w:rPr>
          <w:color w:val="auto"/>
        </w:rPr>
        <w:t xml:space="preserve">(as the proportion of that group coded 1), the standard deviation is also often used for measuring the variability of a dichotomous variable.  The standard deviation of </w:t>
      </w:r>
      <w:r w:rsidR="009565D5">
        <w:rPr>
          <w:color w:val="auto"/>
        </w:rPr>
        <w:t>gender</w:t>
      </w:r>
      <w:r w:rsidR="00246A8C">
        <w:rPr>
          <w:color w:val="auto"/>
        </w:rPr>
        <w:t>, after recoding to 0 and 1,</w:t>
      </w:r>
      <w:r w:rsidRPr="00047D00">
        <w:rPr>
          <w:color w:val="auto"/>
        </w:rPr>
        <w:t xml:space="preserve"> is .50.  For completeness, we can compute the skewness ratio for </w:t>
      </w:r>
      <w:r w:rsidR="009565D5">
        <w:rPr>
          <w:color w:val="auto"/>
        </w:rPr>
        <w:t>gender</w:t>
      </w:r>
      <w:r w:rsidRPr="00047D00">
        <w:rPr>
          <w:color w:val="auto"/>
        </w:rPr>
        <w:t xml:space="preserve"> as a measure of the extent to which this variable is skewed.  Given that the percent</w:t>
      </w:r>
      <w:r w:rsidR="00A45FAF">
        <w:rPr>
          <w:color w:val="auto"/>
        </w:rPr>
        <w:t>age</w:t>
      </w:r>
      <w:r w:rsidRPr="00047D00">
        <w:rPr>
          <w:color w:val="auto"/>
        </w:rPr>
        <w:t xml:space="preserve"> of females and males are each close to 50</w:t>
      </w:r>
      <w:r w:rsidR="00A45FAF">
        <w:rPr>
          <w:color w:val="auto"/>
        </w:rPr>
        <w:t>%</w:t>
      </w:r>
      <w:r w:rsidRPr="00047D00">
        <w:rPr>
          <w:color w:val="auto"/>
        </w:rPr>
        <w:t xml:space="preserve">, we would not expect the skewness ratio, in this case, to be large in absolute </w:t>
      </w:r>
      <w:r w:rsidRPr="00047D00">
        <w:rPr>
          <w:color w:val="auto"/>
        </w:rPr>
        <w:lastRenderedPageBreak/>
        <w:t>value.  The skewness ratio is -1.70 (-.185/.109), indicating, as expected, a lack of skewness for this variable.</w:t>
      </w:r>
    </w:p>
    <w:p w14:paraId="7D47F665" w14:textId="0FA0834C" w:rsidR="008F16C3" w:rsidRPr="00047D00" w:rsidRDefault="008F16C3" w:rsidP="009565D5">
      <w:pPr>
        <w:pStyle w:val="Default"/>
        <w:numPr>
          <w:ilvl w:val="0"/>
          <w:numId w:val="24"/>
        </w:numPr>
        <w:rPr>
          <w:color w:val="auto"/>
        </w:rPr>
      </w:pPr>
      <w:r w:rsidRPr="00047D00">
        <w:rPr>
          <w:color w:val="auto"/>
        </w:rPr>
        <w:t xml:space="preserve">As only a three-valued variable (rural, suburban, urban), the variability of </w:t>
      </w:r>
      <w:r w:rsidR="009565D5">
        <w:rPr>
          <w:color w:val="auto"/>
        </w:rPr>
        <w:t>urban</w:t>
      </w:r>
      <w:r w:rsidRPr="00047D00">
        <w:rPr>
          <w:color w:val="auto"/>
        </w:rPr>
        <w:t xml:space="preserve"> is also best captured by the proportion of cases within each of the three categories.  In the </w:t>
      </w:r>
      <w:r w:rsidR="00292C44" w:rsidRPr="00292C44">
        <w:rPr>
          <w:color w:val="auto"/>
        </w:rPr>
        <w:t>NELS</w:t>
      </w:r>
      <w:r w:rsidRPr="00047D00">
        <w:rPr>
          <w:color w:val="auto"/>
        </w:rPr>
        <w:t xml:space="preserve"> </w:t>
      </w:r>
      <w:r w:rsidR="00292C44">
        <w:rPr>
          <w:color w:val="auto"/>
        </w:rPr>
        <w:t>dataset</w:t>
      </w:r>
      <w:r w:rsidRPr="00047D00">
        <w:rPr>
          <w:color w:val="auto"/>
        </w:rPr>
        <w:t>, 24.6</w:t>
      </w:r>
      <w:r w:rsidR="00A45FAF">
        <w:rPr>
          <w:color w:val="auto"/>
        </w:rPr>
        <w:t>%</w:t>
      </w:r>
      <w:r w:rsidRPr="00047D00">
        <w:rPr>
          <w:color w:val="auto"/>
        </w:rPr>
        <w:t xml:space="preserve"> of the students come from an urban area, 43</w:t>
      </w:r>
      <w:r w:rsidR="00A45FAF">
        <w:rPr>
          <w:color w:val="auto"/>
        </w:rPr>
        <w:t>%</w:t>
      </w:r>
      <w:r w:rsidRPr="00047D00">
        <w:rPr>
          <w:color w:val="auto"/>
        </w:rPr>
        <w:t xml:space="preserve"> come from a suburban area, and 32.</w:t>
      </w:r>
      <w:r w:rsidR="00AC68CC">
        <w:rPr>
          <w:color w:val="auto"/>
        </w:rPr>
        <w:t>4</w:t>
      </w:r>
      <w:r w:rsidR="00A45FAF">
        <w:rPr>
          <w:color w:val="auto"/>
        </w:rPr>
        <w:t>%</w:t>
      </w:r>
      <w:r w:rsidRPr="00047D00">
        <w:rPr>
          <w:color w:val="auto"/>
        </w:rPr>
        <w:t xml:space="preserve"> come from a rural area. Greatest variability (or heterogeneity) occurs when there are an equal proportion of individuals in ea</w:t>
      </w:r>
      <w:r w:rsidR="009565D5">
        <w:rPr>
          <w:color w:val="auto"/>
        </w:rPr>
        <w:t>ch category (in this case, 33.3</w:t>
      </w:r>
      <w:r w:rsidR="00A45FAF">
        <w:rPr>
          <w:color w:val="auto"/>
        </w:rPr>
        <w:t>%</w:t>
      </w:r>
      <w:r w:rsidRPr="00047D00">
        <w:rPr>
          <w:color w:val="auto"/>
        </w:rPr>
        <w:t xml:space="preserve"> in each).  Greatest homogeneity occurs when 100% of the cases are in only one category. Given the small number of possible values for this variable, the </w:t>
      </w:r>
      <w:r w:rsidR="002C21E0" w:rsidRPr="00EC4D06">
        <w:rPr>
          <w:iCs/>
          <w:color w:val="auto"/>
        </w:rPr>
        <w:t>IQR</w:t>
      </w:r>
      <w:r w:rsidRPr="00047D00">
        <w:rPr>
          <w:color w:val="auto"/>
        </w:rPr>
        <w:t xml:space="preserve"> would likely not be useful, even though this variable may be considered to be ordinal.  The following frequency bar graph depicts well the spread and shape of this variable.  According to this bar graph, the distribution is fairly symmetric, with approximately equal numbers of students in the urban and rural categories and most students in the suburban category.  The extent of the skew cannot be quantified with the skewness ratio because it does not make sense to talk about distance from the mean for an ordinal-leveled variable.</w:t>
      </w:r>
      <w:r w:rsidR="009565D5">
        <w:rPr>
          <w:color w:val="auto"/>
        </w:rPr>
        <w:t xml:space="preserve">  The </w:t>
      </w:r>
      <w:r w:rsidR="00A45FAF">
        <w:rPr>
          <w:color w:val="auto"/>
        </w:rPr>
        <w:t>R</w:t>
      </w:r>
      <w:r w:rsidR="009565D5">
        <w:rPr>
          <w:color w:val="auto"/>
        </w:rPr>
        <w:t xml:space="preserve"> command for generating the bar graph is </w:t>
      </w:r>
      <w:r w:rsidR="005054EA" w:rsidRPr="005054EA">
        <w:rPr>
          <w:b/>
          <w:bCs/>
          <w:color w:val="auto"/>
        </w:rPr>
        <w:t>barplot(table(NELS$urban), ylab = "Frequency")</w:t>
      </w:r>
      <w:r w:rsidR="004B253B">
        <w:rPr>
          <w:bCs/>
          <w:color w:val="auto"/>
        </w:rPr>
        <w:t>.</w:t>
      </w:r>
    </w:p>
    <w:p w14:paraId="4CC4762E" w14:textId="77777777" w:rsidR="008F16C3" w:rsidRPr="00047D00" w:rsidRDefault="008F16C3" w:rsidP="008F16C3">
      <w:pPr>
        <w:pStyle w:val="Default"/>
        <w:tabs>
          <w:tab w:val="left" w:pos="1080"/>
        </w:tabs>
        <w:ind w:left="1080"/>
        <w:rPr>
          <w:color w:val="auto"/>
        </w:rPr>
      </w:pPr>
    </w:p>
    <w:p w14:paraId="27F6955C" w14:textId="77777777" w:rsidR="008F16C3" w:rsidRPr="00047D00" w:rsidRDefault="008F16C3" w:rsidP="008F16C3">
      <w:pPr>
        <w:pStyle w:val="Default"/>
        <w:tabs>
          <w:tab w:val="left" w:pos="1080"/>
        </w:tabs>
        <w:ind w:left="1080"/>
        <w:rPr>
          <w:color w:val="auto"/>
        </w:rPr>
      </w:pPr>
    </w:p>
    <w:p w14:paraId="39CCAB4F" w14:textId="1351C9F7" w:rsidR="008F16C3" w:rsidRPr="00047D00" w:rsidRDefault="005054EA" w:rsidP="008F16C3">
      <w:pPr>
        <w:pStyle w:val="Default"/>
        <w:tabs>
          <w:tab w:val="left" w:pos="1080"/>
        </w:tabs>
        <w:ind w:left="1080"/>
        <w:jc w:val="center"/>
        <w:rPr>
          <w:color w:val="auto"/>
        </w:rPr>
      </w:pPr>
      <w:r w:rsidRPr="00EC4D06">
        <w:rPr>
          <w:noProof/>
          <w:color w:val="auto"/>
          <w:lang w:eastAsia="en-US"/>
        </w:rPr>
        <w:drawing>
          <wp:inline distT="0" distB="0" distL="0" distR="0" wp14:anchorId="73DAD1B7" wp14:editId="43C5C175">
            <wp:extent cx="3673433" cy="3047382"/>
            <wp:effectExtent l="0" t="0" r="10160" b="635"/>
            <wp:docPr id="3" name="Picture 3" descr="../../../Desktop/Screen%20Shot%202019-06-13%20at%202.32.4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Screen%20Shot%202019-06-13%20at%202.32.43%20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8935" cy="3060242"/>
                    </a:xfrm>
                    <a:prstGeom prst="rect">
                      <a:avLst/>
                    </a:prstGeom>
                    <a:noFill/>
                    <a:ln>
                      <a:noFill/>
                    </a:ln>
                  </pic:spPr>
                </pic:pic>
              </a:graphicData>
            </a:graphic>
          </wp:inline>
        </w:drawing>
      </w:r>
    </w:p>
    <w:p w14:paraId="7BD4DB13" w14:textId="77777777" w:rsidR="008F16C3" w:rsidRPr="00047D00" w:rsidRDefault="008F16C3" w:rsidP="008F16C3">
      <w:pPr>
        <w:pStyle w:val="Default"/>
        <w:tabs>
          <w:tab w:val="left" w:pos="1080"/>
        </w:tabs>
        <w:ind w:left="1080"/>
        <w:rPr>
          <w:color w:val="auto"/>
        </w:rPr>
      </w:pPr>
    </w:p>
    <w:p w14:paraId="2FE55EE4" w14:textId="347A9815" w:rsidR="008F16C3" w:rsidRPr="00047D00" w:rsidRDefault="009565D5" w:rsidP="008F16C3">
      <w:pPr>
        <w:pStyle w:val="Default"/>
        <w:numPr>
          <w:ilvl w:val="0"/>
          <w:numId w:val="24"/>
        </w:numPr>
        <w:rPr>
          <w:color w:val="auto"/>
        </w:rPr>
      </w:pPr>
      <w:r>
        <w:rPr>
          <w:color w:val="auto"/>
        </w:rPr>
        <w:t>Numinst</w:t>
      </w:r>
      <w:r w:rsidR="008F16C3" w:rsidRPr="00047D00">
        <w:rPr>
          <w:color w:val="auto"/>
        </w:rPr>
        <w:t>, like the previous t</w:t>
      </w:r>
      <w:r w:rsidR="005054EA">
        <w:rPr>
          <w:color w:val="auto"/>
        </w:rPr>
        <w:t>wo</w:t>
      </w:r>
      <w:r w:rsidR="008F16C3" w:rsidRPr="00047D00">
        <w:rPr>
          <w:color w:val="auto"/>
        </w:rPr>
        <w:t xml:space="preserve"> variables in this exercise, takes on only a small number of values (four to be exact), and so much of what has been written in connection with the solutions for these other variables may be said in relation to this one.  In particular, one may note that w</w:t>
      </w:r>
      <w:r w:rsidR="008F16C3" w:rsidRPr="00C16346">
        <w:rPr>
          <w:color w:val="auto"/>
        </w:rPr>
        <w:t xml:space="preserve">ith more than </w:t>
      </w:r>
      <w:r w:rsidR="00A45FAF" w:rsidRPr="00C16346">
        <w:rPr>
          <w:color w:val="auto"/>
        </w:rPr>
        <w:t>80</w:t>
      </w:r>
      <w:r w:rsidR="00A45FAF">
        <w:rPr>
          <w:color w:val="auto"/>
        </w:rPr>
        <w:t xml:space="preserve">% </w:t>
      </w:r>
      <w:r w:rsidR="008F16C3" w:rsidRPr="00C16346">
        <w:rPr>
          <w:color w:val="auto"/>
        </w:rPr>
        <w:t xml:space="preserve">of the respondents attending one post-secondary institution, and with only one respondent attending four post-secondary institutions, the maximum number recorded, the distribution may be said to be skewed in the positive direction.  Given the small number of values for this variable, the </w:t>
      </w:r>
      <w:r w:rsidR="002C21E0" w:rsidRPr="00EC4D06">
        <w:rPr>
          <w:iCs/>
          <w:color w:val="auto"/>
        </w:rPr>
        <w:t>IQR</w:t>
      </w:r>
      <w:r w:rsidR="008F16C3" w:rsidRPr="00C16346">
        <w:rPr>
          <w:color w:val="auto"/>
        </w:rPr>
        <w:t xml:space="preserve"> would add little to measuring spread over and above a simple accounting of the proportion of responses to each of the four values noted.  The </w:t>
      </w:r>
      <w:r w:rsidR="008F16C3" w:rsidRPr="00C16346">
        <w:rPr>
          <w:color w:val="auto"/>
        </w:rPr>
        <w:lastRenderedPageBreak/>
        <w:t xml:space="preserve">standard deviation could be computed as this variable is ratio-leveled, but given how skewed the variable is, the standard deviation may not be as useful as an accounting of the simple proportions.  </w:t>
      </w:r>
    </w:p>
    <w:p w14:paraId="0D761564" w14:textId="60A7C82C" w:rsidR="008F16C3" w:rsidRPr="00047D00" w:rsidRDefault="008F16C3" w:rsidP="009565D5">
      <w:pPr>
        <w:pStyle w:val="Default"/>
        <w:numPr>
          <w:ilvl w:val="0"/>
          <w:numId w:val="24"/>
        </w:numPr>
        <w:rPr>
          <w:color w:val="auto"/>
        </w:rPr>
      </w:pPr>
      <w:r w:rsidRPr="00047D00">
        <w:rPr>
          <w:color w:val="auto"/>
        </w:rPr>
        <w:t xml:space="preserve">Because </w:t>
      </w:r>
      <w:r w:rsidR="009565D5">
        <w:rPr>
          <w:color w:val="auto"/>
        </w:rPr>
        <w:t>achrdg08</w:t>
      </w:r>
      <w:r w:rsidRPr="00047D00">
        <w:rPr>
          <w:color w:val="auto"/>
        </w:rPr>
        <w:t xml:space="preserve"> is interval, many-valued, and reasonably symmetric, the standard deviation (or variance) offers an appropriate measure of spread.  The value of the standard deviation is 8.83, indicating that students typically scored 8.83 points away from the mean of 56.05.  The </w:t>
      </w:r>
      <w:r w:rsidR="0052279B" w:rsidRPr="00EC4D06">
        <w:rPr>
          <w:iCs/>
          <w:color w:val="auto"/>
        </w:rPr>
        <w:t>IQR</w:t>
      </w:r>
      <w:r w:rsidRPr="00047D00">
        <w:rPr>
          <w:color w:val="auto"/>
        </w:rPr>
        <w:t xml:space="preserve"> would also be useful in documenting the range within which the middle 50</w:t>
      </w:r>
      <w:r w:rsidR="00A45FAF">
        <w:rPr>
          <w:color w:val="auto"/>
        </w:rPr>
        <w:t>%</w:t>
      </w:r>
      <w:r w:rsidRPr="00047D00">
        <w:rPr>
          <w:color w:val="auto"/>
        </w:rPr>
        <w:t xml:space="preserve"> scored.  </w:t>
      </w:r>
    </w:p>
    <w:p w14:paraId="061F5886" w14:textId="425E119B" w:rsidR="008F16C3" w:rsidRPr="00047D00" w:rsidRDefault="008F16C3" w:rsidP="009565D5">
      <w:pPr>
        <w:pStyle w:val="Default"/>
        <w:numPr>
          <w:ilvl w:val="0"/>
          <w:numId w:val="24"/>
        </w:numPr>
        <w:rPr>
          <w:color w:val="auto"/>
        </w:rPr>
      </w:pPr>
      <w:r w:rsidRPr="00047D00">
        <w:rPr>
          <w:color w:val="auto"/>
        </w:rPr>
        <w:t xml:space="preserve">Because </w:t>
      </w:r>
      <w:r w:rsidR="009565D5">
        <w:rPr>
          <w:color w:val="auto"/>
        </w:rPr>
        <w:t>schattrt</w:t>
      </w:r>
      <w:r w:rsidRPr="00047D00">
        <w:rPr>
          <w:color w:val="auto"/>
        </w:rPr>
        <w:t xml:space="preserve"> is ratio, many-valued, and severely negatively skewed with skewness ratio equal to -5</w:t>
      </w:r>
      <w:r w:rsidR="003C318A">
        <w:rPr>
          <w:color w:val="auto"/>
        </w:rPr>
        <w:t>1.9</w:t>
      </w:r>
      <w:r w:rsidR="0052279B">
        <w:rPr>
          <w:color w:val="auto"/>
        </w:rPr>
        <w:t>7</w:t>
      </w:r>
      <w:r w:rsidRPr="00047D00">
        <w:rPr>
          <w:color w:val="auto"/>
        </w:rPr>
        <w:t>(</w:t>
      </w:r>
      <w:r w:rsidR="0052279B">
        <w:rPr>
          <w:color w:val="auto"/>
        </w:rPr>
        <w:t>-6.21/0.12 = -51.97</w:t>
      </w:r>
      <w:r w:rsidRPr="00047D00">
        <w:rPr>
          <w:color w:val="auto"/>
        </w:rPr>
        <w:t xml:space="preserve">), the </w:t>
      </w:r>
      <w:r w:rsidR="0052279B" w:rsidRPr="00EC4D06">
        <w:rPr>
          <w:iCs/>
          <w:color w:val="auto"/>
        </w:rPr>
        <w:t>IQR</w:t>
      </w:r>
      <w:r w:rsidRPr="00047D00">
        <w:rPr>
          <w:color w:val="auto"/>
        </w:rPr>
        <w:t xml:space="preserve">, as opposed to the standard deviation, may be the most appropriate measure of spread.  The value of the </w:t>
      </w:r>
      <w:r w:rsidR="0052279B" w:rsidRPr="00EC4D06">
        <w:rPr>
          <w:iCs/>
          <w:color w:val="auto"/>
        </w:rPr>
        <w:t>IQR</w:t>
      </w:r>
      <w:r w:rsidRPr="00047D00">
        <w:rPr>
          <w:color w:val="auto"/>
        </w:rPr>
        <w:t xml:space="preserve"> is 3, indicating that the range of school attendance rate values for the middle 50</w:t>
      </w:r>
      <w:r w:rsidR="00A45FAF">
        <w:rPr>
          <w:color w:val="auto"/>
        </w:rPr>
        <w:t>%</w:t>
      </w:r>
      <w:r w:rsidRPr="00047D00">
        <w:rPr>
          <w:color w:val="auto"/>
        </w:rPr>
        <w:t xml:space="preserve"> of the data is 3.</w:t>
      </w:r>
      <w:r w:rsidR="0052279B">
        <w:rPr>
          <w:color w:val="auto"/>
        </w:rPr>
        <w:t xml:space="preserve"> Note that since there are missing values of schattrt, the command for the </w:t>
      </w:r>
      <w:r w:rsidR="0052279B" w:rsidRPr="00EC4D06">
        <w:rPr>
          <w:color w:val="auto"/>
        </w:rPr>
        <w:t>IQR</w:t>
      </w:r>
      <w:r w:rsidR="0052279B">
        <w:rPr>
          <w:color w:val="auto"/>
        </w:rPr>
        <w:t xml:space="preserve"> must include an extra argument: </w:t>
      </w:r>
      <w:r w:rsidR="0052279B" w:rsidRPr="00EC4D06">
        <w:rPr>
          <w:b/>
          <w:color w:val="auto"/>
        </w:rPr>
        <w:t>IQR(NELS$schattrt, na.rm = T)</w:t>
      </w:r>
      <w:r w:rsidR="0052279B">
        <w:rPr>
          <w:color w:val="auto"/>
        </w:rPr>
        <w:t>.</w:t>
      </w:r>
    </w:p>
    <w:p w14:paraId="43D57EB3" w14:textId="2B7EFEE9" w:rsidR="00B65503" w:rsidRDefault="008F16C3" w:rsidP="00EC4D06">
      <w:pPr>
        <w:pStyle w:val="Default"/>
        <w:numPr>
          <w:ilvl w:val="0"/>
          <w:numId w:val="24"/>
        </w:numPr>
        <w:rPr>
          <w:color w:val="auto"/>
        </w:rPr>
      </w:pPr>
      <w:r w:rsidRPr="00047D00">
        <w:rPr>
          <w:color w:val="auto"/>
        </w:rPr>
        <w:t xml:space="preserve">Because </w:t>
      </w:r>
      <w:r w:rsidR="00081A45">
        <w:rPr>
          <w:color w:val="auto"/>
        </w:rPr>
        <w:t>absent12</w:t>
      </w:r>
      <w:r w:rsidRPr="00047D00">
        <w:rPr>
          <w:color w:val="auto"/>
        </w:rPr>
        <w:t xml:space="preserve"> is ordinal with a small number of discrete values, a bar graph may be used to show that the distribution is positively skewed, with most students being absent in 12</w:t>
      </w:r>
      <w:r w:rsidRPr="00047D00">
        <w:rPr>
          <w:color w:val="auto"/>
          <w:vertAlign w:val="superscript"/>
        </w:rPr>
        <w:t>th</w:t>
      </w:r>
      <w:r w:rsidRPr="00047D00">
        <w:rPr>
          <w:color w:val="auto"/>
        </w:rPr>
        <w:t xml:space="preserve"> grade fewer than 7 times, and only a few students absent more than 20 times.  The extent of the skew cannot be quantified with say, a skewness statistic, because it does not make sense to talk about distance from the mean for an ordinal leveled variable.  The </w:t>
      </w:r>
      <w:r w:rsidR="0052279B" w:rsidRPr="00EC4D06">
        <w:rPr>
          <w:iCs/>
          <w:color w:val="auto"/>
        </w:rPr>
        <w:t>IQR</w:t>
      </w:r>
      <w:r w:rsidRPr="00047D00">
        <w:rPr>
          <w:color w:val="auto"/>
        </w:rPr>
        <w:t xml:space="preserve"> may be used to measure the spread of this variable.  The value of the </w:t>
      </w:r>
      <w:r w:rsidR="0052279B" w:rsidRPr="00EC4D06">
        <w:rPr>
          <w:iCs/>
          <w:color w:val="auto"/>
        </w:rPr>
        <w:t>IQR</w:t>
      </w:r>
      <w:r w:rsidRPr="00047D00">
        <w:rPr>
          <w:color w:val="auto"/>
        </w:rPr>
        <w:t xml:space="preserve"> is 1, indicating that the range of the middle 50</w:t>
      </w:r>
      <w:r w:rsidR="00A45FAF">
        <w:rPr>
          <w:color w:val="auto"/>
        </w:rPr>
        <w:t>%</w:t>
      </w:r>
      <w:r w:rsidRPr="00047D00">
        <w:rPr>
          <w:color w:val="auto"/>
        </w:rPr>
        <w:t xml:space="preserve"> of the data is only 1, that absences are highly clustered around the middle.</w:t>
      </w:r>
      <w:r w:rsidR="00081A45">
        <w:rPr>
          <w:color w:val="auto"/>
        </w:rPr>
        <w:t xml:space="preserve">  The </w:t>
      </w:r>
      <w:r w:rsidR="00A45FAF">
        <w:rPr>
          <w:color w:val="auto"/>
        </w:rPr>
        <w:t>R</w:t>
      </w:r>
      <w:r w:rsidR="00081A45">
        <w:rPr>
          <w:color w:val="auto"/>
        </w:rPr>
        <w:t xml:space="preserve"> command for generating the bar graph is </w:t>
      </w:r>
      <w:r w:rsidR="000334F7" w:rsidRPr="000334F7">
        <w:rPr>
          <w:b/>
          <w:bCs/>
          <w:color w:val="auto"/>
        </w:rPr>
        <w:t>barplot(table(NELS$absent12), ylab = "Frequency")</w:t>
      </w:r>
      <w:r w:rsidR="000334F7">
        <w:rPr>
          <w:bCs/>
          <w:color w:val="auto"/>
        </w:rPr>
        <w:t>.</w:t>
      </w:r>
      <w:r w:rsidR="00B65503">
        <w:rPr>
          <w:color w:val="auto"/>
        </w:rPr>
        <w:br/>
      </w:r>
    </w:p>
    <w:p w14:paraId="18506097" w14:textId="7AEA1E71" w:rsidR="00671A16" w:rsidRDefault="00B65503" w:rsidP="00EC4D06">
      <w:pPr>
        <w:pStyle w:val="Default"/>
        <w:jc w:val="center"/>
        <w:rPr>
          <w:color w:val="auto"/>
        </w:rPr>
      </w:pPr>
      <w:r>
        <w:rPr>
          <w:color w:val="auto"/>
        </w:rPr>
        <w:br/>
      </w:r>
      <w:r w:rsidR="000334F7" w:rsidRPr="00EC4D06">
        <w:rPr>
          <w:noProof/>
          <w:color w:val="auto"/>
          <w:lang w:eastAsia="en-US"/>
        </w:rPr>
        <w:drawing>
          <wp:inline distT="0" distB="0" distL="0" distR="0" wp14:anchorId="0FCCE9F4" wp14:editId="0ED5ADC5">
            <wp:extent cx="4689017" cy="3553987"/>
            <wp:effectExtent l="0" t="0" r="10160" b="2540"/>
            <wp:docPr id="6" name="Picture 6" descr="../../../Desktop/Screen%20Shot%202019-06-13%20at%202.56.3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ktop/Screen%20Shot%202019-06-13%20at%202.56.32%20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9578" cy="3577150"/>
                    </a:xfrm>
                    <a:prstGeom prst="rect">
                      <a:avLst/>
                    </a:prstGeom>
                    <a:noFill/>
                    <a:ln>
                      <a:noFill/>
                    </a:ln>
                  </pic:spPr>
                </pic:pic>
              </a:graphicData>
            </a:graphic>
          </wp:inline>
        </w:drawing>
      </w:r>
    </w:p>
    <w:p w14:paraId="1F0D64DE" w14:textId="77777777" w:rsidR="008F16C3" w:rsidRPr="00047D00" w:rsidRDefault="008F16C3" w:rsidP="00EC4D06">
      <w:pPr>
        <w:pStyle w:val="Default"/>
        <w:jc w:val="center"/>
        <w:rPr>
          <w:color w:val="auto"/>
        </w:rPr>
      </w:pPr>
    </w:p>
    <w:p w14:paraId="498E0962" w14:textId="77777777" w:rsidR="00671A16" w:rsidRDefault="00B65503" w:rsidP="00C8488E">
      <w:pPr>
        <w:pStyle w:val="Default"/>
        <w:numPr>
          <w:ilvl w:val="1"/>
          <w:numId w:val="17"/>
        </w:numPr>
        <w:tabs>
          <w:tab w:val="clear" w:pos="660"/>
        </w:tabs>
        <w:ind w:left="720" w:hanging="720"/>
        <w:rPr>
          <w:color w:val="auto"/>
        </w:rPr>
      </w:pPr>
      <w:r w:rsidRPr="00C16346">
        <w:rPr>
          <w:color w:val="auto"/>
        </w:rPr>
        <w:lastRenderedPageBreak/>
        <w:t xml:space="preserve">The </w:t>
      </w:r>
      <w:r>
        <w:rPr>
          <w:color w:val="auto"/>
        </w:rPr>
        <w:t>R</w:t>
      </w:r>
      <w:r w:rsidRPr="00C16346">
        <w:rPr>
          <w:color w:val="auto"/>
        </w:rPr>
        <w:t xml:space="preserve"> command </w:t>
      </w:r>
      <w:r w:rsidRPr="00666ED7">
        <w:rPr>
          <w:b/>
          <w:bCs/>
          <w:color w:val="auto"/>
        </w:rPr>
        <w:t>summary(NELS$slfcnc08)</w:t>
      </w:r>
      <w:r>
        <w:rPr>
          <w:b/>
          <w:bCs/>
          <w:color w:val="auto"/>
        </w:rPr>
        <w:t xml:space="preserve"> </w:t>
      </w:r>
      <w:r>
        <w:rPr>
          <w:color w:val="auto"/>
        </w:rPr>
        <w:t xml:space="preserve">provides the following output and answers to parts (a), (b), (d), (e), (f), and (h) by calculating the maximum minus the minimum. Alternatively, the R commands </w:t>
      </w:r>
      <w:r>
        <w:rPr>
          <w:b/>
          <w:color w:val="auto"/>
        </w:rPr>
        <w:t>min</w:t>
      </w:r>
      <w:r>
        <w:rPr>
          <w:color w:val="auto"/>
        </w:rPr>
        <w:t xml:space="preserve">, </w:t>
      </w:r>
      <w:r>
        <w:rPr>
          <w:b/>
          <w:color w:val="auto"/>
        </w:rPr>
        <w:t>max</w:t>
      </w:r>
      <w:r>
        <w:rPr>
          <w:color w:val="auto"/>
        </w:rPr>
        <w:t xml:space="preserve">, </w:t>
      </w:r>
      <w:r>
        <w:rPr>
          <w:b/>
          <w:color w:val="auto"/>
        </w:rPr>
        <w:t>quantile</w:t>
      </w:r>
      <w:r>
        <w:rPr>
          <w:color w:val="auto"/>
        </w:rPr>
        <w:t xml:space="preserve">, </w:t>
      </w:r>
      <w:r w:rsidRPr="00151440">
        <w:rPr>
          <w:b/>
          <w:color w:val="auto"/>
        </w:rPr>
        <w:t>mean</w:t>
      </w:r>
      <w:r>
        <w:rPr>
          <w:color w:val="auto"/>
        </w:rPr>
        <w:t xml:space="preserve">, </w:t>
      </w:r>
      <w:r w:rsidRPr="009F03E9">
        <w:rPr>
          <w:b/>
          <w:color w:val="auto"/>
        </w:rPr>
        <w:t>median</w:t>
      </w:r>
      <w:r>
        <w:rPr>
          <w:color w:val="auto"/>
        </w:rPr>
        <w:t xml:space="preserve">, and </w:t>
      </w:r>
      <w:r w:rsidRPr="00151440">
        <w:rPr>
          <w:b/>
          <w:color w:val="auto"/>
        </w:rPr>
        <w:t>range</w:t>
      </w:r>
      <w:r>
        <w:rPr>
          <w:color w:val="auto"/>
        </w:rPr>
        <w:t xml:space="preserve"> can be used here as well.</w:t>
      </w:r>
      <w:r>
        <w:rPr>
          <w:color w:val="auto"/>
        </w:rPr>
        <w:br/>
      </w:r>
      <w:r>
        <w:rPr>
          <w:color w:val="auto"/>
        </w:rPr>
        <w:br/>
      </w:r>
      <w:r w:rsidR="00671A16">
        <w:rPr>
          <w:noProof/>
          <w:lang w:eastAsia="en-US"/>
        </w:rPr>
        <w:drawing>
          <wp:inline distT="0" distB="0" distL="0" distR="0" wp14:anchorId="734C313B" wp14:editId="4D099F18">
            <wp:extent cx="5225420" cy="515953"/>
            <wp:effectExtent l="0" t="0" r="6985" b="0"/>
            <wp:docPr id="8" name="Picture 8" descr="../../../Desktop/Screen%20Shot%202019-06-14%20at%202.45.15%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ktop/Screen%20Shot%202019-06-14%20at%202.45.15%20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588" cy="521005"/>
                    </a:xfrm>
                    <a:prstGeom prst="rect">
                      <a:avLst/>
                    </a:prstGeom>
                    <a:noFill/>
                    <a:ln>
                      <a:noFill/>
                    </a:ln>
                  </pic:spPr>
                </pic:pic>
              </a:graphicData>
            </a:graphic>
          </wp:inline>
        </w:drawing>
      </w:r>
      <w:r w:rsidR="00671A16">
        <w:rPr>
          <w:color w:val="auto"/>
        </w:rPr>
        <w:br/>
      </w:r>
      <w:r w:rsidR="00671A16">
        <w:rPr>
          <w:color w:val="auto"/>
        </w:rPr>
        <w:br/>
      </w:r>
      <w:r w:rsidR="00671A16">
        <w:t>The following R commands produce the remaining statistics:</w:t>
      </w:r>
      <w:r w:rsidR="00671A16">
        <w:br/>
      </w:r>
      <w:r w:rsidR="00671A16" w:rsidRPr="009F03E9">
        <w:rPr>
          <w:b/>
          <w:bCs/>
        </w:rPr>
        <w:t>quantile(NELS$slfcnc08,c(.40))</w:t>
      </w:r>
      <w:r w:rsidR="00671A16">
        <w:rPr>
          <w:b/>
          <w:bCs/>
        </w:rPr>
        <w:t xml:space="preserve"> </w:t>
      </w:r>
      <w:r w:rsidR="00671A16">
        <w:t>produces the 40</w:t>
      </w:r>
      <w:r w:rsidR="00671A16" w:rsidRPr="00B549DF">
        <w:rPr>
          <w:vertAlign w:val="superscript"/>
        </w:rPr>
        <w:t>th</w:t>
      </w:r>
      <w:r w:rsidR="00671A16">
        <w:t xml:space="preserve"> percentile;</w:t>
      </w:r>
      <w:r w:rsidR="00671A16">
        <w:br/>
      </w:r>
      <w:r w:rsidR="00671A16" w:rsidRPr="009F03E9">
        <w:rPr>
          <w:b/>
        </w:rPr>
        <w:t>the.mode(NELS$slfcnc08)</w:t>
      </w:r>
      <w:r w:rsidR="00671A16">
        <w:t xml:space="preserve"> produces the mode;</w:t>
      </w:r>
      <w:r w:rsidR="00671A16">
        <w:br/>
      </w:r>
      <w:r w:rsidR="00671A16" w:rsidRPr="009F03E9">
        <w:rPr>
          <w:b/>
        </w:rPr>
        <w:t>IQR(NELS$slfcnc08)</w:t>
      </w:r>
      <w:r w:rsidR="00671A16">
        <w:t xml:space="preserve"> produces the IQR;</w:t>
      </w:r>
      <w:r w:rsidR="00671A16">
        <w:br/>
      </w:r>
      <w:r w:rsidR="00671A16" w:rsidRPr="009F03E9">
        <w:rPr>
          <w:b/>
        </w:rPr>
        <w:t>var(NELS$slfcnc08)</w:t>
      </w:r>
      <w:r w:rsidR="00671A16">
        <w:t xml:space="preserve"> produces the variance;</w:t>
      </w:r>
      <w:r w:rsidR="00671A16">
        <w:br/>
      </w:r>
      <w:r w:rsidR="00671A16" w:rsidRPr="009F03E9">
        <w:rPr>
          <w:b/>
        </w:rPr>
        <w:t>sd(NELS$slfcnc08)</w:t>
      </w:r>
      <w:r w:rsidR="00671A16">
        <w:rPr>
          <w:b/>
        </w:rPr>
        <w:t xml:space="preserve"> </w:t>
      </w:r>
      <w:r w:rsidR="00671A16">
        <w:t>produces the standard deviation;</w:t>
      </w:r>
      <w:r w:rsidR="00671A16">
        <w:br/>
      </w:r>
      <w:r w:rsidR="00671A16" w:rsidRPr="009F03E9">
        <w:rPr>
          <w:b/>
        </w:rPr>
        <w:t>skew(NELS$slfcnc08)</w:t>
      </w:r>
      <w:r w:rsidR="00671A16">
        <w:t xml:space="preserve"> produces the skewness; and</w:t>
      </w:r>
      <w:r w:rsidR="00671A16">
        <w:br/>
      </w:r>
      <w:r w:rsidR="00671A16" w:rsidRPr="009F03E9">
        <w:rPr>
          <w:b/>
        </w:rPr>
        <w:t>se.skew(NELS$slfcnc08)</w:t>
      </w:r>
      <w:r w:rsidR="00671A16">
        <w:t xml:space="preserve"> produces the standard error of skewness.</w:t>
      </w:r>
      <w:r w:rsidR="00671A16">
        <w:br/>
      </w:r>
      <w:r w:rsidR="00671A16">
        <w:br/>
      </w:r>
      <w:r w:rsidR="00671A16">
        <w:rPr>
          <w:color w:val="auto"/>
        </w:rPr>
        <w:t>Solutions to each part are listed below.</w:t>
      </w:r>
    </w:p>
    <w:p w14:paraId="47F53647" w14:textId="77777777" w:rsidR="00671A16" w:rsidRDefault="00671A16" w:rsidP="00EC4D06">
      <w:pPr>
        <w:pStyle w:val="Default"/>
        <w:numPr>
          <w:ilvl w:val="0"/>
          <w:numId w:val="27"/>
        </w:numPr>
        <w:ind w:left="1080"/>
        <w:rPr>
          <w:color w:val="auto"/>
        </w:rPr>
      </w:pPr>
      <w:r>
        <w:rPr>
          <w:color w:val="auto"/>
        </w:rPr>
        <w:t>0</w:t>
      </w:r>
    </w:p>
    <w:p w14:paraId="76310C34" w14:textId="77777777" w:rsidR="00671A16" w:rsidRDefault="00671A16" w:rsidP="00EC4D06">
      <w:pPr>
        <w:pStyle w:val="Default"/>
        <w:numPr>
          <w:ilvl w:val="0"/>
          <w:numId w:val="27"/>
        </w:numPr>
        <w:ind w:left="1080"/>
        <w:rPr>
          <w:color w:val="auto"/>
        </w:rPr>
      </w:pPr>
      <w:r>
        <w:rPr>
          <w:color w:val="auto"/>
        </w:rPr>
        <w:t>32</w:t>
      </w:r>
    </w:p>
    <w:p w14:paraId="1BA3E3B0" w14:textId="77777777" w:rsidR="00671A16" w:rsidRDefault="00671A16" w:rsidP="00EC4D06">
      <w:pPr>
        <w:pStyle w:val="Default"/>
        <w:numPr>
          <w:ilvl w:val="0"/>
          <w:numId w:val="27"/>
        </w:numPr>
        <w:ind w:left="1080"/>
        <w:rPr>
          <w:color w:val="auto"/>
        </w:rPr>
      </w:pPr>
      <w:r>
        <w:rPr>
          <w:color w:val="auto"/>
        </w:rPr>
        <w:t>19</w:t>
      </w:r>
    </w:p>
    <w:p w14:paraId="1E216FA1" w14:textId="77777777" w:rsidR="00671A16" w:rsidRDefault="00671A16" w:rsidP="00EC4D06">
      <w:pPr>
        <w:pStyle w:val="Default"/>
        <w:numPr>
          <w:ilvl w:val="0"/>
          <w:numId w:val="27"/>
        </w:numPr>
        <w:ind w:left="1080"/>
        <w:rPr>
          <w:color w:val="auto"/>
        </w:rPr>
      </w:pPr>
      <w:r>
        <w:rPr>
          <w:color w:val="auto"/>
        </w:rPr>
        <w:t>17</w:t>
      </w:r>
    </w:p>
    <w:p w14:paraId="188E626D" w14:textId="77777777" w:rsidR="00671A16" w:rsidRDefault="00671A16" w:rsidP="00EC4D06">
      <w:pPr>
        <w:pStyle w:val="Default"/>
        <w:numPr>
          <w:ilvl w:val="0"/>
          <w:numId w:val="27"/>
        </w:numPr>
        <w:ind w:left="1080"/>
        <w:rPr>
          <w:color w:val="auto"/>
        </w:rPr>
      </w:pPr>
      <w:r>
        <w:rPr>
          <w:color w:val="auto"/>
        </w:rPr>
        <w:t>21.06</w:t>
      </w:r>
    </w:p>
    <w:p w14:paraId="35116AA6" w14:textId="77777777" w:rsidR="00671A16" w:rsidRDefault="00671A16" w:rsidP="00EC4D06">
      <w:pPr>
        <w:pStyle w:val="Default"/>
        <w:numPr>
          <w:ilvl w:val="0"/>
          <w:numId w:val="27"/>
        </w:numPr>
        <w:ind w:left="1080"/>
        <w:rPr>
          <w:color w:val="auto"/>
        </w:rPr>
      </w:pPr>
      <w:r>
        <w:rPr>
          <w:color w:val="auto"/>
        </w:rPr>
        <w:t>21</w:t>
      </w:r>
    </w:p>
    <w:p w14:paraId="5E005DBB" w14:textId="77777777" w:rsidR="00671A16" w:rsidRDefault="00671A16" w:rsidP="00EC4D06">
      <w:pPr>
        <w:pStyle w:val="Default"/>
        <w:numPr>
          <w:ilvl w:val="0"/>
          <w:numId w:val="27"/>
        </w:numPr>
        <w:ind w:left="1080"/>
        <w:rPr>
          <w:color w:val="auto"/>
        </w:rPr>
      </w:pPr>
      <w:r>
        <w:rPr>
          <w:color w:val="auto"/>
        </w:rPr>
        <w:t>17</w:t>
      </w:r>
    </w:p>
    <w:p w14:paraId="02262D8D" w14:textId="77777777" w:rsidR="00671A16" w:rsidRDefault="00671A16" w:rsidP="00EC4D06">
      <w:pPr>
        <w:pStyle w:val="Default"/>
        <w:numPr>
          <w:ilvl w:val="0"/>
          <w:numId w:val="27"/>
        </w:numPr>
        <w:ind w:left="1080"/>
        <w:rPr>
          <w:color w:val="auto"/>
        </w:rPr>
      </w:pPr>
      <w:r>
        <w:rPr>
          <w:color w:val="auto"/>
        </w:rPr>
        <w:t>32</w:t>
      </w:r>
    </w:p>
    <w:p w14:paraId="6E277D2F" w14:textId="77777777" w:rsidR="00671A16" w:rsidRDefault="00671A16" w:rsidP="00EC4D06">
      <w:pPr>
        <w:pStyle w:val="Default"/>
        <w:numPr>
          <w:ilvl w:val="0"/>
          <w:numId w:val="27"/>
        </w:numPr>
        <w:ind w:left="1080"/>
        <w:rPr>
          <w:color w:val="auto"/>
        </w:rPr>
      </w:pPr>
      <w:r>
        <w:rPr>
          <w:color w:val="auto"/>
        </w:rPr>
        <w:t>9</w:t>
      </w:r>
    </w:p>
    <w:p w14:paraId="6D441EFE" w14:textId="77777777" w:rsidR="00671A16" w:rsidRDefault="00671A16" w:rsidP="00EC4D06">
      <w:pPr>
        <w:pStyle w:val="Default"/>
        <w:numPr>
          <w:ilvl w:val="0"/>
          <w:numId w:val="27"/>
        </w:numPr>
        <w:ind w:left="1080"/>
        <w:rPr>
          <w:color w:val="auto"/>
        </w:rPr>
      </w:pPr>
      <w:r>
        <w:rPr>
          <w:color w:val="auto"/>
        </w:rPr>
        <w:t>35.65</w:t>
      </w:r>
    </w:p>
    <w:p w14:paraId="1691CA36" w14:textId="77777777" w:rsidR="00671A16" w:rsidRDefault="00671A16" w:rsidP="00EC4D06">
      <w:pPr>
        <w:pStyle w:val="Default"/>
        <w:numPr>
          <w:ilvl w:val="0"/>
          <w:numId w:val="27"/>
        </w:numPr>
        <w:ind w:left="1080"/>
        <w:rPr>
          <w:color w:val="auto"/>
        </w:rPr>
      </w:pPr>
      <w:r>
        <w:rPr>
          <w:color w:val="auto"/>
        </w:rPr>
        <w:t>5.97</w:t>
      </w:r>
    </w:p>
    <w:p w14:paraId="06048070" w14:textId="77777777" w:rsidR="00671A16" w:rsidRDefault="00671A16" w:rsidP="00EC4D06">
      <w:pPr>
        <w:pStyle w:val="Default"/>
        <w:numPr>
          <w:ilvl w:val="0"/>
          <w:numId w:val="27"/>
        </w:numPr>
        <w:ind w:left="1080"/>
        <w:rPr>
          <w:color w:val="auto"/>
        </w:rPr>
      </w:pPr>
      <w:r>
        <w:rPr>
          <w:color w:val="auto"/>
        </w:rPr>
        <w:t>-.286</w:t>
      </w:r>
    </w:p>
    <w:p w14:paraId="6E2CFD31" w14:textId="6AB2314A" w:rsidR="00B65503" w:rsidRDefault="00671A16" w:rsidP="00EC4D06">
      <w:pPr>
        <w:pStyle w:val="Default"/>
        <w:numPr>
          <w:ilvl w:val="0"/>
          <w:numId w:val="27"/>
        </w:numPr>
        <w:ind w:left="1080"/>
        <w:rPr>
          <w:color w:val="auto"/>
        </w:rPr>
      </w:pPr>
      <w:r>
        <w:rPr>
          <w:color w:val="auto"/>
        </w:rPr>
        <w:t>.109</w:t>
      </w:r>
      <w:r w:rsidR="00B65503">
        <w:rPr>
          <w:color w:val="auto"/>
        </w:rPr>
        <w:br/>
      </w:r>
    </w:p>
    <w:p w14:paraId="21E0166F" w14:textId="72E90A16" w:rsidR="002E6C80" w:rsidRPr="00047D00" w:rsidRDefault="002E6C80" w:rsidP="00EC4D06">
      <w:pPr>
        <w:pStyle w:val="Default"/>
        <w:numPr>
          <w:ilvl w:val="1"/>
          <w:numId w:val="17"/>
        </w:numPr>
        <w:tabs>
          <w:tab w:val="clear" w:pos="660"/>
        </w:tabs>
        <w:ind w:left="720" w:hanging="720"/>
        <w:rPr>
          <w:color w:val="auto"/>
        </w:rPr>
      </w:pPr>
      <w:r w:rsidRPr="00C16346">
        <w:rPr>
          <w:color w:val="auto"/>
        </w:rPr>
        <w:t xml:space="preserve">The </w:t>
      </w:r>
      <w:r w:rsidR="00A45FAF">
        <w:rPr>
          <w:color w:val="auto"/>
        </w:rPr>
        <w:t>R</w:t>
      </w:r>
      <w:r w:rsidRPr="00C16346">
        <w:rPr>
          <w:color w:val="auto"/>
        </w:rPr>
        <w:t xml:space="preserve"> commands</w:t>
      </w:r>
      <w:r w:rsidR="00C8488E">
        <w:rPr>
          <w:color w:val="auto"/>
        </w:rPr>
        <w:t>.</w:t>
      </w:r>
    </w:p>
    <w:p w14:paraId="2CC956A6" w14:textId="2F16AB78" w:rsidR="008F16C3" w:rsidRPr="00047D00" w:rsidRDefault="008F16C3" w:rsidP="00B549DF">
      <w:pPr>
        <w:numPr>
          <w:ilvl w:val="0"/>
          <w:numId w:val="19"/>
        </w:numPr>
        <w:tabs>
          <w:tab w:val="clear" w:pos="840"/>
          <w:tab w:val="num" w:pos="1080"/>
        </w:tabs>
        <w:ind w:left="1080"/>
      </w:pPr>
      <w:r w:rsidRPr="00047D00">
        <w:t xml:space="preserve">The boxplots indicate that both distributions are similarly </w:t>
      </w:r>
      <w:r>
        <w:t xml:space="preserve">severely </w:t>
      </w:r>
      <w:r w:rsidRPr="00047D00">
        <w:t xml:space="preserve">negatively skewed.  The skewness ratios for those whose families did not </w:t>
      </w:r>
      <w:r w:rsidR="00B549DF">
        <w:t>own a computer</w:t>
      </w:r>
      <w:r w:rsidR="000A3183">
        <w:t xml:space="preserve"> (</w:t>
      </w:r>
      <w:r w:rsidR="000A3183" w:rsidRPr="00047D00">
        <w:t>-2.2</w:t>
      </w:r>
      <w:r w:rsidR="000A3183">
        <w:t>1)</w:t>
      </w:r>
      <w:r w:rsidR="00B549DF">
        <w:t xml:space="preserve"> and</w:t>
      </w:r>
      <w:r w:rsidRPr="00047D00">
        <w:t xml:space="preserve"> for those whose families did</w:t>
      </w:r>
      <w:r w:rsidR="000A3183">
        <w:t xml:space="preserve"> ( -</w:t>
      </w:r>
      <w:r w:rsidR="000A3183" w:rsidRPr="00047D00">
        <w:t>2.3</w:t>
      </w:r>
      <w:r w:rsidR="000A3183">
        <w:t>2</w:t>
      </w:r>
      <w:r w:rsidRPr="00047D00">
        <w:t>) corroborate this visual impression.</w:t>
      </w:r>
    </w:p>
    <w:p w14:paraId="430DEC3B" w14:textId="13BCD7D0" w:rsidR="008F16C3" w:rsidRPr="00047D00" w:rsidRDefault="008F16C3" w:rsidP="008F16C3">
      <w:pPr>
        <w:numPr>
          <w:ilvl w:val="0"/>
          <w:numId w:val="19"/>
        </w:numPr>
        <w:tabs>
          <w:tab w:val="clear" w:pos="840"/>
          <w:tab w:val="num" w:pos="1080"/>
        </w:tabs>
        <w:ind w:left="1080"/>
      </w:pPr>
      <w:r w:rsidRPr="00047D00">
        <w:t>Given the skewness of the two distributions, medians are used to answer this             question.  According to the respective medians, tenth</w:t>
      </w:r>
      <w:r w:rsidR="000A3183">
        <w:t>-</w:t>
      </w:r>
      <w:r w:rsidRPr="00047D00">
        <w:t>grade math achievement is higher for students whose families owned a computer when they were in eighth grade (median = 59.01) than for those whose families did not (median = 55.76). Because the distributions have similar shapes, the respective means lead to the same conclusion.</w:t>
      </w:r>
    </w:p>
    <w:p w14:paraId="082C69AE" w14:textId="0B8D7946" w:rsidR="008F16C3" w:rsidRPr="00047D00" w:rsidRDefault="008F16C3" w:rsidP="008F16C3">
      <w:pPr>
        <w:numPr>
          <w:ilvl w:val="0"/>
          <w:numId w:val="19"/>
        </w:numPr>
        <w:tabs>
          <w:tab w:val="clear" w:pos="840"/>
          <w:tab w:val="num" w:pos="1080"/>
        </w:tabs>
        <w:ind w:left="1080"/>
      </w:pPr>
      <w:r w:rsidRPr="00047D00">
        <w:t>According to the interquartile range, tenth</w:t>
      </w:r>
      <w:r w:rsidR="00316951">
        <w:t>-</w:t>
      </w:r>
      <w:r w:rsidRPr="00047D00">
        <w:t>grade math achievement is slightly more variable for students whose families owned a computer when they were in eighth grade (</w:t>
      </w:r>
      <w:r w:rsidR="0052279B" w:rsidRPr="00EC4D06">
        <w:t>IQR</w:t>
      </w:r>
      <w:r w:rsidRPr="00047D00">
        <w:t xml:space="preserve"> = 11.7) than for those whose families did not (</w:t>
      </w:r>
      <w:r w:rsidR="0052279B" w:rsidRPr="00EC4D06">
        <w:t>IQR</w:t>
      </w:r>
      <w:r w:rsidRPr="00047D00">
        <w:t xml:space="preserve"> = 10.</w:t>
      </w:r>
      <w:r w:rsidR="0030760A">
        <w:t>3</w:t>
      </w:r>
      <w:r w:rsidRPr="00047D00">
        <w:t xml:space="preserve">). Because the standard deviation is even more sensitive to outliers than the mean, the results from the respective standard deviations (for those whose families owned computers, </w:t>
      </w:r>
      <w:r w:rsidRPr="00047D00">
        <w:rPr>
          <w:i/>
        </w:rPr>
        <w:t>SD</w:t>
      </w:r>
      <w:r w:rsidRPr="00047D00">
        <w:t xml:space="preserve"> = </w:t>
      </w:r>
      <w:r w:rsidRPr="00047D00">
        <w:lastRenderedPageBreak/>
        <w:t xml:space="preserve">7.64; for those whose families did not, </w:t>
      </w:r>
      <w:r w:rsidRPr="00047D00">
        <w:rPr>
          <w:i/>
        </w:rPr>
        <w:t>SD</w:t>
      </w:r>
      <w:r w:rsidRPr="00047D00">
        <w:t xml:space="preserve"> = 7.69) lead to a different conclusion</w:t>
      </w:r>
      <w:r w:rsidR="00316951">
        <w:t>.</w:t>
      </w:r>
      <w:r w:rsidRPr="00047D00">
        <w:t xml:space="preserve"> Like the </w:t>
      </w:r>
      <w:r w:rsidR="00316951" w:rsidRPr="00316951">
        <w:t>interquartile ranges</w:t>
      </w:r>
      <w:r w:rsidRPr="00047D00">
        <w:t xml:space="preserve">, however, the standard deviations are close in value.  </w:t>
      </w:r>
    </w:p>
    <w:p w14:paraId="2ADEEE50" w14:textId="77777777" w:rsidR="008F16C3" w:rsidRPr="00047D00" w:rsidRDefault="008F16C3" w:rsidP="008F16C3">
      <w:pPr>
        <w:pStyle w:val="Default"/>
        <w:rPr>
          <w:color w:val="auto"/>
        </w:rPr>
      </w:pPr>
    </w:p>
    <w:p w14:paraId="45692C15" w14:textId="4D721904" w:rsidR="00754AD3" w:rsidRPr="00754AD3" w:rsidRDefault="00C8488E" w:rsidP="00AA16FB">
      <w:pPr>
        <w:pStyle w:val="Default"/>
        <w:numPr>
          <w:ilvl w:val="1"/>
          <w:numId w:val="17"/>
        </w:numPr>
        <w:tabs>
          <w:tab w:val="clear" w:pos="660"/>
        </w:tabs>
        <w:ind w:left="720" w:hanging="720"/>
        <w:rPr>
          <w:color w:val="auto"/>
        </w:rPr>
      </w:pPr>
      <w:r w:rsidRPr="00C16346">
        <w:rPr>
          <w:color w:val="auto"/>
        </w:rPr>
        <w:t>T</w:t>
      </w:r>
      <w:r w:rsidR="00AA16FB" w:rsidRPr="00C16346">
        <w:rPr>
          <w:color w:val="auto"/>
        </w:rPr>
        <w:t>o obtain the relevant statistics, we use the</w:t>
      </w:r>
      <w:r w:rsidRPr="00C16346">
        <w:rPr>
          <w:color w:val="auto"/>
        </w:rPr>
        <w:t xml:space="preserve"> </w:t>
      </w:r>
      <w:r w:rsidR="00A45FAF">
        <w:rPr>
          <w:color w:val="auto"/>
        </w:rPr>
        <w:t>R</w:t>
      </w:r>
      <w:r w:rsidRPr="00C16346">
        <w:rPr>
          <w:color w:val="auto"/>
        </w:rPr>
        <w:t xml:space="preserve"> commands</w:t>
      </w:r>
      <w:r w:rsidRPr="00C16346">
        <w:rPr>
          <w:b/>
          <w:bCs/>
          <w:color w:val="auto"/>
        </w:rPr>
        <w:t xml:space="preserve"> </w:t>
      </w:r>
    </w:p>
    <w:p w14:paraId="5789A0FD" w14:textId="77777777" w:rsidR="000E32D4" w:rsidRPr="00754A9A" w:rsidRDefault="000E32D4" w:rsidP="00754A9A">
      <w:pPr>
        <w:pStyle w:val="ListParagraph"/>
        <w:rPr>
          <w:b/>
          <w:bCs/>
        </w:rPr>
      </w:pPr>
    </w:p>
    <w:p w14:paraId="55F1DF1A" w14:textId="07D7ECDE" w:rsidR="008F16C3" w:rsidRDefault="008F16C3" w:rsidP="008F16C3">
      <w:pPr>
        <w:pStyle w:val="Default"/>
        <w:numPr>
          <w:ilvl w:val="0"/>
          <w:numId w:val="8"/>
        </w:numPr>
      </w:pPr>
      <w:r>
        <w:t>The skewness ratios for those from an urban, suburban, and rural environment are, respectively, -1.6</w:t>
      </w:r>
      <w:r w:rsidR="00D6714B">
        <w:t>6</w:t>
      </w:r>
      <w:r>
        <w:t>, -.67, and -.06</w:t>
      </w:r>
      <w:r w:rsidR="00235781">
        <w:t>. W</w:t>
      </w:r>
      <w:r>
        <w:t>e see that although all of the distributions have a degree of negative skew, none of the distributions are severely skewed.</w:t>
      </w:r>
    </w:p>
    <w:p w14:paraId="3B08D671" w14:textId="221A15E9" w:rsidR="008F16C3" w:rsidRDefault="008F16C3" w:rsidP="008F16C3">
      <w:pPr>
        <w:pStyle w:val="Default"/>
        <w:numPr>
          <w:ilvl w:val="0"/>
          <w:numId w:val="8"/>
        </w:numPr>
      </w:pPr>
      <w:r>
        <w:t xml:space="preserve">Among students in the </w:t>
      </w:r>
      <w:r w:rsidR="00292C44" w:rsidRPr="00292C44">
        <w:rPr>
          <w:iCs/>
        </w:rPr>
        <w:t>NELS</w:t>
      </w:r>
      <w:r>
        <w:t xml:space="preserve"> </w:t>
      </w:r>
      <w:r w:rsidR="00292C44">
        <w:t>dataset</w:t>
      </w:r>
      <w:r>
        <w:t>, according to both the mean and the median, the typical socio-economic status of those from an urban environment (</w:t>
      </w:r>
      <w:r w:rsidR="00163688">
        <w:rPr>
          <w:iCs/>
        </w:rPr>
        <w:t>m</w:t>
      </w:r>
      <w:r w:rsidR="00163688">
        <w:t>ean</w:t>
      </w:r>
      <w:r>
        <w:t xml:space="preserve"> = 20.33, </w:t>
      </w:r>
      <w:r w:rsidR="00163688">
        <w:t>m</w:t>
      </w:r>
      <w:r>
        <w:t>edian = 20</w:t>
      </w:r>
      <w:r w:rsidR="00163688">
        <w:t>.00</w:t>
      </w:r>
      <w:r>
        <w:t>) is higher than that of those from a suburban environment (</w:t>
      </w:r>
      <w:r w:rsidR="00163688">
        <w:rPr>
          <w:iCs/>
        </w:rPr>
        <w:t>m</w:t>
      </w:r>
      <w:r w:rsidR="00163688">
        <w:t>ean</w:t>
      </w:r>
      <w:r>
        <w:t xml:space="preserve"> = 19.23, </w:t>
      </w:r>
      <w:r w:rsidR="00163688">
        <w:t>m</w:t>
      </w:r>
      <w:r>
        <w:t>edian = 19</w:t>
      </w:r>
      <w:r w:rsidR="00163688">
        <w:t>.00</w:t>
      </w:r>
      <w:r>
        <w:t>), which in turn is higher than th</w:t>
      </w:r>
      <w:r w:rsidR="008465F8">
        <w:t>at</w:t>
      </w:r>
      <w:r>
        <w:t xml:space="preserve"> of those from a rural environment (</w:t>
      </w:r>
      <w:r w:rsidR="00163688">
        <w:rPr>
          <w:iCs/>
        </w:rPr>
        <w:t>m</w:t>
      </w:r>
      <w:r w:rsidR="00163688">
        <w:t>ean</w:t>
      </w:r>
      <w:r>
        <w:t xml:space="preserve"> = 15.94, </w:t>
      </w:r>
      <w:r w:rsidR="00163688">
        <w:t>m</w:t>
      </w:r>
      <w:r>
        <w:t>edian = 16</w:t>
      </w:r>
      <w:r w:rsidR="00163688">
        <w:t>.00</w:t>
      </w:r>
      <w:r>
        <w:t>).</w:t>
      </w:r>
    </w:p>
    <w:p w14:paraId="5D177967" w14:textId="154C21BB" w:rsidR="008F16C3" w:rsidRDefault="008F16C3" w:rsidP="008F16C3">
      <w:pPr>
        <w:pStyle w:val="Default"/>
        <w:numPr>
          <w:ilvl w:val="0"/>
          <w:numId w:val="8"/>
        </w:numPr>
      </w:pPr>
      <w:r>
        <w:t xml:space="preserve">Among students in the </w:t>
      </w:r>
      <w:r w:rsidR="00292C44" w:rsidRPr="00292C44">
        <w:rPr>
          <w:iCs/>
        </w:rPr>
        <w:t>NELS</w:t>
      </w:r>
      <w:r>
        <w:t xml:space="preserve"> </w:t>
      </w:r>
      <w:r w:rsidR="00292C44">
        <w:t>dataset</w:t>
      </w:r>
      <w:r>
        <w:t xml:space="preserve">, according to </w:t>
      </w:r>
      <w:r w:rsidR="00163688">
        <w:t xml:space="preserve">both </w:t>
      </w:r>
      <w:r>
        <w:t>the standard deviation</w:t>
      </w:r>
      <w:r w:rsidR="00163688">
        <w:t xml:space="preserve"> and IQR</w:t>
      </w:r>
      <w:r>
        <w:t>, the socio-economic status of those from an urban environment is more dispersed (</w:t>
      </w:r>
      <w:r>
        <w:rPr>
          <w:i/>
          <w:iCs/>
        </w:rPr>
        <w:t>SD</w:t>
      </w:r>
      <w:r>
        <w:t xml:space="preserve"> = 6.92</w:t>
      </w:r>
      <w:r w:rsidR="00163688">
        <w:t>, IQR = 10</w:t>
      </w:r>
      <w:r>
        <w:t>) than that of those from a suburban environment</w:t>
      </w:r>
      <w:r w:rsidRPr="00EE1311">
        <w:t xml:space="preserve"> </w:t>
      </w:r>
      <w:r>
        <w:t>(</w:t>
      </w:r>
      <w:r>
        <w:rPr>
          <w:i/>
          <w:iCs/>
        </w:rPr>
        <w:t>SD</w:t>
      </w:r>
      <w:r>
        <w:t xml:space="preserve"> = 6.73</w:t>
      </w:r>
      <w:r w:rsidR="00163688">
        <w:t>, IQR = 9.5</w:t>
      </w:r>
      <w:r>
        <w:t>), which in turn is more dispersed than that of those from a rural environment (</w:t>
      </w:r>
      <w:r>
        <w:rPr>
          <w:i/>
          <w:iCs/>
        </w:rPr>
        <w:t>SD</w:t>
      </w:r>
      <w:r>
        <w:t xml:space="preserve"> = 6.5</w:t>
      </w:r>
      <w:r w:rsidR="00163688">
        <w:t>0, IQR = 9</w:t>
      </w:r>
      <w:r>
        <w:t>).</w:t>
      </w:r>
    </w:p>
    <w:p w14:paraId="689941C7" w14:textId="77777777" w:rsidR="008F16C3" w:rsidRDefault="008F16C3" w:rsidP="008F16C3">
      <w:pPr>
        <w:pStyle w:val="Default"/>
        <w:numPr>
          <w:ilvl w:val="0"/>
          <w:numId w:val="8"/>
        </w:numPr>
      </w:pPr>
      <w:r>
        <w:t>The person with the highest socio-economic score lives in a suburban environment.  The maximum socio-economic status for the students from a suburban environment is 35, while for urban and suburban it is 32.</w:t>
      </w:r>
    </w:p>
    <w:p w14:paraId="5A7D5592" w14:textId="77777777" w:rsidR="008F16C3" w:rsidRPr="003C036E" w:rsidRDefault="008F16C3" w:rsidP="008F16C3">
      <w:pPr>
        <w:autoSpaceDE w:val="0"/>
        <w:autoSpaceDN w:val="0"/>
        <w:adjustRightInd w:val="0"/>
        <w:ind w:left="1080"/>
        <w:rPr>
          <w:bCs/>
        </w:rPr>
      </w:pPr>
    </w:p>
    <w:p w14:paraId="3F293D28" w14:textId="64BFC785" w:rsidR="00214258" w:rsidRPr="00C16346" w:rsidRDefault="00AA16FB" w:rsidP="00EC4D06">
      <w:pPr>
        <w:pStyle w:val="Default"/>
        <w:numPr>
          <w:ilvl w:val="1"/>
          <w:numId w:val="17"/>
        </w:numPr>
        <w:tabs>
          <w:tab w:val="clear" w:pos="660"/>
        </w:tabs>
        <w:ind w:left="720" w:hanging="720"/>
        <w:rPr>
          <w:rFonts w:asciiTheme="majorBidi" w:hAnsiTheme="majorBidi" w:cstheme="majorBidi"/>
          <w:b/>
        </w:rPr>
      </w:pPr>
      <w:r w:rsidRPr="00D47C61">
        <w:t xml:space="preserve">To obtain the relevant statistics, we use the </w:t>
      </w:r>
      <w:r w:rsidR="00A45FAF" w:rsidRPr="00D47C61">
        <w:t>R</w:t>
      </w:r>
      <w:r w:rsidRPr="00D47C61">
        <w:t xml:space="preserve"> commands</w:t>
      </w:r>
      <w:r w:rsidRPr="00D47C61">
        <w:rPr>
          <w:b/>
          <w:bCs/>
        </w:rPr>
        <w:t xml:space="preserve"> </w:t>
      </w:r>
      <w:r w:rsidR="00D47C61" w:rsidRPr="00D47C61">
        <w:rPr>
          <w:b/>
          <w:bCs/>
        </w:rPr>
        <w:br/>
        <w:t>skew.ratio(NELS$slfcnc08)</w:t>
      </w:r>
      <w:r w:rsidR="00D47C61" w:rsidRPr="00D47C61">
        <w:rPr>
          <w:b/>
          <w:bCs/>
        </w:rPr>
        <w:br/>
        <w:t>skew.ratio(NELS$slfcnc12)</w:t>
      </w:r>
      <w:r w:rsidR="00D47C61" w:rsidRPr="00D47C61">
        <w:rPr>
          <w:b/>
          <w:bCs/>
        </w:rPr>
        <w:br/>
        <w:t>mean(NELS$slfcnc08)</w:t>
      </w:r>
      <w:r w:rsidR="00D47C61" w:rsidRPr="00D47C61">
        <w:rPr>
          <w:b/>
          <w:bCs/>
        </w:rPr>
        <w:br/>
        <w:t>mean(NELS$slfcnc12)</w:t>
      </w:r>
      <w:r w:rsidR="00D47C61" w:rsidRPr="00D47C61">
        <w:rPr>
          <w:b/>
          <w:bCs/>
        </w:rPr>
        <w:br/>
        <w:t>median(NELS$slfcnc08)</w:t>
      </w:r>
      <w:r w:rsidR="00D47C61" w:rsidRPr="00D47C61">
        <w:rPr>
          <w:b/>
          <w:bCs/>
        </w:rPr>
        <w:br/>
        <w:t>median(NELS$slfcnc12)</w:t>
      </w:r>
      <w:r w:rsidR="00D47C61" w:rsidRPr="00D47C61">
        <w:rPr>
          <w:b/>
          <w:bCs/>
        </w:rPr>
        <w:br/>
        <w:t>sd(NELS$slfcnc08)</w:t>
      </w:r>
      <w:r w:rsidR="00D47C61" w:rsidRPr="00D47C61">
        <w:rPr>
          <w:b/>
          <w:bCs/>
        </w:rPr>
        <w:br/>
        <w:t>sd(NELS$slfcnc12)</w:t>
      </w:r>
      <w:r w:rsidR="00D47C61" w:rsidRPr="00D47C61">
        <w:rPr>
          <w:b/>
          <w:bCs/>
        </w:rPr>
        <w:br/>
        <w:t>IQR(NELS$slfcnc08)</w:t>
      </w:r>
      <w:r w:rsidR="00D47C61">
        <w:rPr>
          <w:b/>
          <w:bCs/>
          <w:color w:val="auto"/>
        </w:rPr>
        <w:br/>
      </w:r>
      <w:r w:rsidR="00D47C61" w:rsidRPr="00D47C61">
        <w:rPr>
          <w:b/>
          <w:bCs/>
        </w:rPr>
        <w:t>IQR(NELS$slfcnc12)</w:t>
      </w:r>
      <w:r w:rsidR="00D47C61" w:rsidRPr="00D47C61" w:rsidDel="00D47C61">
        <w:rPr>
          <w:b/>
          <w:bCs/>
        </w:rPr>
        <w:t xml:space="preserve"> </w:t>
      </w:r>
      <w:r w:rsidR="00D47C61" w:rsidRPr="00D47C61">
        <w:rPr>
          <w:b/>
          <w:bCs/>
        </w:rPr>
        <w:br/>
      </w:r>
    </w:p>
    <w:p w14:paraId="2C1BF695" w14:textId="28312BFF" w:rsidR="008F16C3" w:rsidRPr="00D30E59" w:rsidRDefault="008F16C3" w:rsidP="00214258">
      <w:pPr>
        <w:numPr>
          <w:ilvl w:val="2"/>
          <w:numId w:val="1"/>
        </w:numPr>
        <w:tabs>
          <w:tab w:val="clear" w:pos="2340"/>
          <w:tab w:val="num" w:pos="1080"/>
        </w:tabs>
        <w:ind w:left="1080"/>
      </w:pPr>
      <w:r w:rsidRPr="00D30E59">
        <w:t>The distribution of self</w:t>
      </w:r>
      <w:r w:rsidR="00983698">
        <w:t>-</w:t>
      </w:r>
      <w:r w:rsidRPr="00D30E59">
        <w:t>concept scores is severely negatively skewed in both eighth grade (skewness ratio = -2.6</w:t>
      </w:r>
      <w:r w:rsidR="00983698">
        <w:t>1</w:t>
      </w:r>
      <w:r w:rsidRPr="00D30E59">
        <w:t>) and twelfth grade (skewness ratio = -3.5</w:t>
      </w:r>
      <w:r w:rsidR="00983698">
        <w:t>0</w:t>
      </w:r>
      <w:r w:rsidRPr="00D30E59">
        <w:t>).  The distribution is more severely skewed in twelfth grade.</w:t>
      </w:r>
    </w:p>
    <w:p w14:paraId="47CF7DCE" w14:textId="556FE589" w:rsidR="008F16C3" w:rsidRPr="00D30E59" w:rsidRDefault="008F16C3" w:rsidP="008F16C3">
      <w:pPr>
        <w:numPr>
          <w:ilvl w:val="2"/>
          <w:numId w:val="1"/>
        </w:numPr>
        <w:tabs>
          <w:tab w:val="clear" w:pos="2340"/>
          <w:tab w:val="num" w:pos="1080"/>
        </w:tabs>
        <w:ind w:left="1080"/>
      </w:pPr>
      <w:r w:rsidRPr="00D30E59">
        <w:t xml:space="preserve">According to both the mean and the median, students in the </w:t>
      </w:r>
      <w:r w:rsidR="00292C44" w:rsidRPr="00292C44">
        <w:t>NELS</w:t>
      </w:r>
      <w:r w:rsidRPr="00D30E59">
        <w:t xml:space="preserve"> </w:t>
      </w:r>
      <w:r w:rsidR="00983698">
        <w:t xml:space="preserve">dataset </w:t>
      </w:r>
      <w:r w:rsidRPr="00D30E59">
        <w:t xml:space="preserve">typically have higher self-concept scores in twelfth grade </w:t>
      </w:r>
      <w:r w:rsidRPr="00983698">
        <w:t>(</w:t>
      </w:r>
      <w:r w:rsidR="00983698">
        <w:t>mean</w:t>
      </w:r>
      <w:r w:rsidRPr="00D30E59">
        <w:t xml:space="preserve"> = 31.48, </w:t>
      </w:r>
      <w:r w:rsidR="00983698">
        <w:t>m</w:t>
      </w:r>
      <w:r w:rsidRPr="00D30E59">
        <w:t xml:space="preserve">edian = 31.00) than in eighth grade </w:t>
      </w:r>
      <w:r w:rsidRPr="00983698">
        <w:t>(</w:t>
      </w:r>
      <w:r w:rsidR="00983698">
        <w:t>mean</w:t>
      </w:r>
      <w:r w:rsidRPr="00D30E59">
        <w:t xml:space="preserve"> = 21.06, </w:t>
      </w:r>
      <w:r w:rsidR="00983698">
        <w:t>m</w:t>
      </w:r>
      <w:r w:rsidRPr="00D30E59">
        <w:t>edian = 21.00).</w:t>
      </w:r>
    </w:p>
    <w:p w14:paraId="7E1A3334" w14:textId="7A33D2B3" w:rsidR="008F16C3" w:rsidRPr="00D30E59" w:rsidRDefault="008F16C3" w:rsidP="008F16C3">
      <w:pPr>
        <w:numPr>
          <w:ilvl w:val="2"/>
          <w:numId w:val="1"/>
        </w:numPr>
        <w:tabs>
          <w:tab w:val="clear" w:pos="2340"/>
          <w:tab w:val="num" w:pos="1080"/>
        </w:tabs>
        <w:ind w:left="1080"/>
      </w:pPr>
      <w:r w:rsidRPr="00D30E59">
        <w:t xml:space="preserve">According to both the standard deviation and the </w:t>
      </w:r>
      <w:r w:rsidR="00AA16FB">
        <w:t xml:space="preserve">interquartile </w:t>
      </w:r>
      <w:r w:rsidRPr="00D30E59">
        <w:t xml:space="preserve">range, the self-concept scores of students in the </w:t>
      </w:r>
      <w:r w:rsidR="00292C44" w:rsidRPr="00292C44">
        <w:t>NELS</w:t>
      </w:r>
      <w:r w:rsidRPr="00D30E59">
        <w:t xml:space="preserve"> </w:t>
      </w:r>
      <w:r w:rsidR="00FC0BFB">
        <w:t xml:space="preserve">dataset </w:t>
      </w:r>
      <w:r w:rsidRPr="00D30E59">
        <w:t>are more heterogeneous in twelfth grade (</w:t>
      </w:r>
      <w:r w:rsidRPr="00D30E59">
        <w:rPr>
          <w:i/>
        </w:rPr>
        <w:t>SD</w:t>
      </w:r>
      <w:r w:rsidRPr="00D30E59">
        <w:t xml:space="preserve"> = 7.23, </w:t>
      </w:r>
      <w:r w:rsidR="0052279B" w:rsidRPr="00EC4D06">
        <w:t>IQR</w:t>
      </w:r>
      <w:r w:rsidRPr="00D30E59">
        <w:t xml:space="preserve"> = 10.00) than in eighth grade (</w:t>
      </w:r>
      <w:r w:rsidRPr="00D30E59">
        <w:rPr>
          <w:i/>
        </w:rPr>
        <w:t>SD</w:t>
      </w:r>
      <w:r w:rsidRPr="00D30E59">
        <w:t xml:space="preserve"> = 5.97, </w:t>
      </w:r>
      <w:r w:rsidR="0052279B" w:rsidRPr="00EC4D06">
        <w:t>IQR</w:t>
      </w:r>
      <w:r w:rsidRPr="00D30E59">
        <w:t xml:space="preserve"> = 9.00).</w:t>
      </w:r>
    </w:p>
    <w:p w14:paraId="4E2B5D42" w14:textId="77777777" w:rsidR="008F16C3" w:rsidRPr="00047D00" w:rsidRDefault="008F16C3" w:rsidP="008F16C3"/>
    <w:p w14:paraId="70A5811E" w14:textId="77777777" w:rsidR="008F16C3" w:rsidRPr="00C16346" w:rsidRDefault="008F16C3" w:rsidP="008F16C3">
      <w:pPr>
        <w:pStyle w:val="Default"/>
        <w:numPr>
          <w:ilvl w:val="1"/>
          <w:numId w:val="17"/>
        </w:numPr>
        <w:tabs>
          <w:tab w:val="clear" w:pos="660"/>
        </w:tabs>
        <w:ind w:left="720" w:hanging="720"/>
        <w:rPr>
          <w:color w:val="auto"/>
        </w:rPr>
      </w:pPr>
    </w:p>
    <w:p w14:paraId="18575B6E" w14:textId="277AE658" w:rsidR="008F16C3" w:rsidRDefault="00FB4F3D" w:rsidP="004273F1">
      <w:pPr>
        <w:numPr>
          <w:ilvl w:val="0"/>
          <w:numId w:val="15"/>
        </w:numPr>
        <w:tabs>
          <w:tab w:val="clear" w:pos="780"/>
        </w:tabs>
        <w:ind w:left="1080"/>
      </w:pPr>
      <w:r>
        <w:lastRenderedPageBreak/>
        <w:t>Both the modes and medians</w:t>
      </w:r>
      <w:r w:rsidR="008F16C3" w:rsidRPr="00047D00">
        <w:t xml:space="preserve"> for </w:t>
      </w:r>
      <w:r>
        <w:t xml:space="preserve">both </w:t>
      </w:r>
      <w:r w:rsidR="008F16C3" w:rsidRPr="00047D00">
        <w:t>males and females are identical at 2</w:t>
      </w:r>
      <w:r>
        <w:t xml:space="preserve"> (“Agree”)</w:t>
      </w:r>
      <w:r w:rsidR="008F16C3" w:rsidRPr="00047D00">
        <w:t>.  Therefore, males and females perceive their teachers to show similar amounts of interest in them.</w:t>
      </w:r>
      <w:r w:rsidR="000A4BBC">
        <w:t xml:space="preserve"> The R commands used to obtain the statistics are:</w:t>
      </w:r>
    </w:p>
    <w:p w14:paraId="7770C519" w14:textId="77777777" w:rsidR="001A5869" w:rsidRPr="001A5869" w:rsidRDefault="001A5869" w:rsidP="001A5869">
      <w:pPr>
        <w:ind w:left="1080"/>
        <w:rPr>
          <w:b/>
          <w:bCs/>
        </w:rPr>
      </w:pPr>
      <w:r w:rsidRPr="001A5869">
        <w:rPr>
          <w:b/>
          <w:bCs/>
        </w:rPr>
        <w:t>the.mode(as.numeric(NELS$tcherint[NELS$gender=="Male"]))</w:t>
      </w:r>
    </w:p>
    <w:p w14:paraId="3C46353C" w14:textId="77777777" w:rsidR="001A5869" w:rsidRPr="001A5869" w:rsidRDefault="001A5869" w:rsidP="001A5869">
      <w:pPr>
        <w:ind w:left="1080"/>
        <w:rPr>
          <w:b/>
          <w:bCs/>
        </w:rPr>
      </w:pPr>
      <w:r w:rsidRPr="001A5869">
        <w:rPr>
          <w:b/>
          <w:bCs/>
        </w:rPr>
        <w:t>the.mode(as.numeric(NELS$tcherint[NELS$gender=="Female"]))</w:t>
      </w:r>
    </w:p>
    <w:p w14:paraId="6C752107" w14:textId="77777777" w:rsidR="001A5869" w:rsidRPr="001A5869" w:rsidRDefault="001A5869" w:rsidP="001A5869">
      <w:pPr>
        <w:ind w:left="1080"/>
        <w:rPr>
          <w:b/>
          <w:bCs/>
        </w:rPr>
      </w:pPr>
      <w:r w:rsidRPr="001A5869">
        <w:rPr>
          <w:b/>
          <w:bCs/>
        </w:rPr>
        <w:t>median(as.numeric(NELS$tcherint[NELS$gender=="Male"]))</w:t>
      </w:r>
    </w:p>
    <w:p w14:paraId="2130493C" w14:textId="77777777" w:rsidR="000A4BBC" w:rsidRDefault="001A5869" w:rsidP="00EC4D06">
      <w:pPr>
        <w:ind w:left="1080"/>
        <w:rPr>
          <w:b/>
          <w:bCs/>
        </w:rPr>
      </w:pPr>
      <w:r w:rsidRPr="001A5869">
        <w:rPr>
          <w:b/>
          <w:bCs/>
        </w:rPr>
        <w:t>median(as.numeric(NELS$tcherint[NELS$gender=="Female"]))</w:t>
      </w:r>
    </w:p>
    <w:p w14:paraId="335FA8E4" w14:textId="4166C129" w:rsidR="008F16C3" w:rsidRPr="00047D00" w:rsidRDefault="008F16C3" w:rsidP="00EC4D06">
      <w:pPr>
        <w:numPr>
          <w:ilvl w:val="0"/>
          <w:numId w:val="15"/>
        </w:numPr>
        <w:tabs>
          <w:tab w:val="clear" w:pos="780"/>
        </w:tabs>
        <w:ind w:left="1080"/>
      </w:pPr>
      <w:r w:rsidRPr="00047D00">
        <w:t xml:space="preserve">According to </w:t>
      </w:r>
      <w:r w:rsidR="00A06A4C">
        <w:t xml:space="preserve">changes in the medians, </w:t>
      </w:r>
      <w:r w:rsidRPr="00047D00">
        <w:t xml:space="preserve">males and females display similar changes in achievement in reading across eighth, tenth, and twelfth grades.  There is an increase from eighth to tenth and then a slight decrease from tenth to twelfth.  The means analysis shows a similar result </w:t>
      </w:r>
      <w:r w:rsidR="002626F6">
        <w:t>that of the</w:t>
      </w:r>
      <w:r w:rsidRPr="00047D00">
        <w:t xml:space="preserve"> medians. </w:t>
      </w:r>
      <w:r w:rsidR="002626F6">
        <w:t>The R commands used to obtain the statistics are:</w:t>
      </w:r>
    </w:p>
    <w:p w14:paraId="1E87E65B" w14:textId="457A1524" w:rsidR="004E6483" w:rsidRDefault="004E6483" w:rsidP="004E6483">
      <w:pPr>
        <w:ind w:left="1440" w:hanging="360"/>
        <w:rPr>
          <w:b/>
          <w:bCs/>
        </w:rPr>
      </w:pPr>
      <w:r>
        <w:rPr>
          <w:b/>
          <w:bCs/>
        </w:rPr>
        <w:t>summary(</w:t>
      </w:r>
      <w:r w:rsidRPr="009F03E9">
        <w:rPr>
          <w:b/>
          <w:bCs/>
        </w:rPr>
        <w:t>NEL</w:t>
      </w:r>
      <w:r>
        <w:rPr>
          <w:b/>
          <w:bCs/>
        </w:rPr>
        <w:t>S$achrdg08[NELS$gender=="Male"])</w:t>
      </w:r>
    </w:p>
    <w:p w14:paraId="5FC67C50" w14:textId="5AC382B0" w:rsidR="004E6483" w:rsidRDefault="004E6483" w:rsidP="004E6483">
      <w:pPr>
        <w:ind w:left="1440" w:hanging="360"/>
        <w:rPr>
          <w:b/>
          <w:bCs/>
        </w:rPr>
      </w:pPr>
      <w:r>
        <w:rPr>
          <w:b/>
          <w:bCs/>
        </w:rPr>
        <w:t>summary(</w:t>
      </w:r>
      <w:r w:rsidRPr="009F03E9">
        <w:rPr>
          <w:b/>
          <w:bCs/>
        </w:rPr>
        <w:t>NEL</w:t>
      </w:r>
      <w:r>
        <w:rPr>
          <w:b/>
          <w:bCs/>
        </w:rPr>
        <w:t>S$achrdg10[NELS$gender=="Male"])</w:t>
      </w:r>
    </w:p>
    <w:p w14:paraId="66C38267" w14:textId="74AFD375" w:rsidR="004E6483" w:rsidRDefault="004E6483" w:rsidP="004E6483">
      <w:pPr>
        <w:ind w:left="1440" w:hanging="360"/>
        <w:rPr>
          <w:b/>
          <w:bCs/>
        </w:rPr>
      </w:pPr>
      <w:r>
        <w:rPr>
          <w:b/>
          <w:bCs/>
        </w:rPr>
        <w:t>summary(</w:t>
      </w:r>
      <w:r w:rsidRPr="009F03E9">
        <w:rPr>
          <w:b/>
          <w:bCs/>
        </w:rPr>
        <w:t>NEL</w:t>
      </w:r>
      <w:r>
        <w:rPr>
          <w:b/>
          <w:bCs/>
        </w:rPr>
        <w:t>S$achrdg12[NELS$gender=="Male"])</w:t>
      </w:r>
    </w:p>
    <w:p w14:paraId="62E80D3F" w14:textId="6C26B47C" w:rsidR="004E6483" w:rsidRDefault="004E6483" w:rsidP="004E6483">
      <w:pPr>
        <w:ind w:left="1440" w:hanging="360"/>
        <w:rPr>
          <w:b/>
          <w:bCs/>
        </w:rPr>
      </w:pPr>
      <w:r>
        <w:rPr>
          <w:b/>
          <w:bCs/>
        </w:rPr>
        <w:t>summary(</w:t>
      </w:r>
      <w:r w:rsidRPr="009F03E9">
        <w:rPr>
          <w:b/>
          <w:bCs/>
        </w:rPr>
        <w:t>NEL</w:t>
      </w:r>
      <w:r>
        <w:rPr>
          <w:b/>
          <w:bCs/>
        </w:rPr>
        <w:t>S$achrdg08[NELS$gender=="Female"])</w:t>
      </w:r>
    </w:p>
    <w:p w14:paraId="7B512331" w14:textId="1A60D9D4" w:rsidR="004E6483" w:rsidRDefault="004E6483" w:rsidP="004E6483">
      <w:pPr>
        <w:ind w:left="1440" w:hanging="360"/>
        <w:rPr>
          <w:b/>
          <w:bCs/>
        </w:rPr>
      </w:pPr>
      <w:r>
        <w:rPr>
          <w:b/>
          <w:bCs/>
        </w:rPr>
        <w:t>summary(</w:t>
      </w:r>
      <w:r w:rsidRPr="009F03E9">
        <w:rPr>
          <w:b/>
          <w:bCs/>
        </w:rPr>
        <w:t>NEL</w:t>
      </w:r>
      <w:r>
        <w:rPr>
          <w:b/>
          <w:bCs/>
        </w:rPr>
        <w:t>S$achrdg10[NELS$gender=="Female"])</w:t>
      </w:r>
    </w:p>
    <w:p w14:paraId="2E350F8D" w14:textId="50B834FB" w:rsidR="004E6483" w:rsidRPr="009F03E9" w:rsidRDefault="004E6483" w:rsidP="004E6483">
      <w:pPr>
        <w:ind w:left="1440" w:hanging="360"/>
        <w:rPr>
          <w:b/>
          <w:bCs/>
        </w:rPr>
      </w:pPr>
      <w:r>
        <w:rPr>
          <w:b/>
          <w:bCs/>
        </w:rPr>
        <w:t>summary(</w:t>
      </w:r>
      <w:r w:rsidRPr="009F03E9">
        <w:rPr>
          <w:b/>
          <w:bCs/>
        </w:rPr>
        <w:t>NEL</w:t>
      </w:r>
      <w:r>
        <w:rPr>
          <w:b/>
          <w:bCs/>
        </w:rPr>
        <w:t>S$achrdg12[NELS$gender=="Female"])</w:t>
      </w:r>
    </w:p>
    <w:p w14:paraId="1D2FF4D8" w14:textId="7F73A0FB" w:rsidR="008F16C3" w:rsidRDefault="008F16C3" w:rsidP="008F16C3">
      <w:pPr>
        <w:numPr>
          <w:ilvl w:val="0"/>
          <w:numId w:val="15"/>
        </w:numPr>
        <w:tabs>
          <w:tab w:val="clear" w:pos="780"/>
        </w:tabs>
        <w:ind w:left="1080"/>
      </w:pPr>
      <w:r w:rsidRPr="00047D00">
        <w:t xml:space="preserve">According to the descriptive statistics, the distributions for males and females are quite similar, in general, across </w:t>
      </w:r>
      <w:r w:rsidR="00742FED">
        <w:t>all</w:t>
      </w:r>
      <w:r w:rsidR="00EE2FFB">
        <w:t xml:space="preserve"> </w:t>
      </w:r>
      <w:r w:rsidRPr="00047D00">
        <w:t xml:space="preserve">measures of school attendance behavior.  Differences may be noted in the following areas:  The typical female reports being absent 3 to 6 times over the year (coded </w:t>
      </w:r>
      <w:r w:rsidR="00EE2FFB">
        <w:t>3</w:t>
      </w:r>
      <w:r w:rsidRPr="00047D00">
        <w:t xml:space="preserve">), while the typical male reports being absent only 1 to 2 times over the year (coded </w:t>
      </w:r>
      <w:r w:rsidR="00EE2FFB">
        <w:t>2</w:t>
      </w:r>
      <w:r w:rsidRPr="00047D00">
        <w:t>); also, females tend to be more variable than males with respect to being late</w:t>
      </w:r>
      <w:r w:rsidR="00EE2FFB">
        <w:t>,</w:t>
      </w:r>
      <w:r w:rsidRPr="00047D00">
        <w:t xml:space="preserve"> as noted by the difference in their </w:t>
      </w:r>
      <w:r w:rsidR="0052279B" w:rsidRPr="00EC4D06">
        <w:rPr>
          <w:iCs/>
        </w:rPr>
        <w:t>IQR</w:t>
      </w:r>
      <w:r w:rsidRPr="00EC4D06">
        <w:rPr>
          <w:iCs/>
        </w:rPr>
        <w:t>’s</w:t>
      </w:r>
      <w:r w:rsidRPr="00047D00">
        <w:t xml:space="preserve"> on </w:t>
      </w:r>
      <w:r w:rsidR="00EE2FFB">
        <w:t>late</w:t>
      </w:r>
      <w:r w:rsidR="00EE2FFB" w:rsidRPr="00047D00">
        <w:t>12</w:t>
      </w:r>
      <w:r w:rsidRPr="00047D00">
        <w:t>.</w:t>
      </w:r>
      <w:r w:rsidR="00EE2FFB">
        <w:t xml:space="preserve"> The R commands used to obtain the statistics are:</w:t>
      </w:r>
    </w:p>
    <w:p w14:paraId="754586B2" w14:textId="77777777" w:rsidR="00F550A6" w:rsidRPr="00F550A6" w:rsidRDefault="00F550A6" w:rsidP="00F550A6">
      <w:pPr>
        <w:ind w:left="1080"/>
        <w:rPr>
          <w:b/>
        </w:rPr>
      </w:pPr>
      <w:r w:rsidRPr="00F550A6">
        <w:rPr>
          <w:b/>
        </w:rPr>
        <w:t>median(as.numeric(NELS$absent12[NELS$gender=="Male"]))</w:t>
      </w:r>
    </w:p>
    <w:p w14:paraId="074D5613" w14:textId="77777777" w:rsidR="00F550A6" w:rsidRPr="00F550A6" w:rsidRDefault="00F550A6" w:rsidP="00F550A6">
      <w:pPr>
        <w:ind w:left="1080"/>
        <w:rPr>
          <w:b/>
        </w:rPr>
      </w:pPr>
      <w:r w:rsidRPr="00F550A6">
        <w:rPr>
          <w:b/>
        </w:rPr>
        <w:t>median(as.numeric(NELS$absent12[NELS$gender=="Female"]))</w:t>
      </w:r>
    </w:p>
    <w:p w14:paraId="3CEBD0AC" w14:textId="77777777" w:rsidR="00F550A6" w:rsidRPr="00F550A6" w:rsidRDefault="00F550A6" w:rsidP="00F550A6">
      <w:pPr>
        <w:ind w:left="1080"/>
        <w:rPr>
          <w:b/>
        </w:rPr>
      </w:pPr>
      <w:r w:rsidRPr="00F550A6">
        <w:rPr>
          <w:b/>
        </w:rPr>
        <w:t>median(as.numeric(NELS$late12[NELS$gender=="Male"]))</w:t>
      </w:r>
    </w:p>
    <w:p w14:paraId="3DB1320C" w14:textId="77777777" w:rsidR="00F550A6" w:rsidRPr="00F550A6" w:rsidRDefault="00F550A6" w:rsidP="00F550A6">
      <w:pPr>
        <w:ind w:left="1080"/>
        <w:rPr>
          <w:b/>
        </w:rPr>
      </w:pPr>
      <w:r w:rsidRPr="00F550A6">
        <w:rPr>
          <w:b/>
        </w:rPr>
        <w:t>median(as.numeric(NELS$late12[NELS$gender=="Female"]))</w:t>
      </w:r>
    </w:p>
    <w:p w14:paraId="51D9CED9" w14:textId="77777777" w:rsidR="00F550A6" w:rsidRPr="00F550A6" w:rsidRDefault="00F550A6" w:rsidP="00F550A6">
      <w:pPr>
        <w:ind w:left="1080"/>
        <w:rPr>
          <w:b/>
        </w:rPr>
      </w:pPr>
      <w:r w:rsidRPr="00F550A6">
        <w:rPr>
          <w:b/>
        </w:rPr>
        <w:t>median(as.numeric(NELS$cuts12[NELS$gender=="Male"]))</w:t>
      </w:r>
    </w:p>
    <w:p w14:paraId="2BE14887" w14:textId="77777777" w:rsidR="00F550A6" w:rsidRDefault="00F550A6" w:rsidP="00F550A6">
      <w:pPr>
        <w:ind w:left="1080"/>
        <w:rPr>
          <w:b/>
        </w:rPr>
      </w:pPr>
      <w:r w:rsidRPr="00F550A6">
        <w:rPr>
          <w:b/>
        </w:rPr>
        <w:t>median(as.numeric(NELS$cuts12[NELS$gender=="Female"]))</w:t>
      </w:r>
    </w:p>
    <w:p w14:paraId="152922C0" w14:textId="77777777" w:rsidR="00F550A6" w:rsidRPr="00F550A6" w:rsidRDefault="00F550A6" w:rsidP="00F550A6">
      <w:pPr>
        <w:ind w:left="1080"/>
        <w:rPr>
          <w:b/>
        </w:rPr>
      </w:pPr>
    </w:p>
    <w:p w14:paraId="7CA839E2" w14:textId="77777777" w:rsidR="00F550A6" w:rsidRPr="00F550A6" w:rsidRDefault="00F550A6" w:rsidP="00F550A6">
      <w:pPr>
        <w:ind w:left="1080"/>
        <w:rPr>
          <w:b/>
        </w:rPr>
      </w:pPr>
      <w:r w:rsidRPr="00F550A6">
        <w:rPr>
          <w:b/>
        </w:rPr>
        <w:t>IQR(as.numeric(NELS$absent12[NELS$gender=="Male"]))</w:t>
      </w:r>
    </w:p>
    <w:p w14:paraId="5CC180F2" w14:textId="77777777" w:rsidR="00F550A6" w:rsidRPr="00F550A6" w:rsidRDefault="00F550A6" w:rsidP="00F550A6">
      <w:pPr>
        <w:ind w:left="1080"/>
        <w:rPr>
          <w:b/>
        </w:rPr>
      </w:pPr>
      <w:r w:rsidRPr="00F550A6">
        <w:rPr>
          <w:b/>
        </w:rPr>
        <w:t>IQR(as.numeric(NELS$absent12[NELS$gender=="Female"]))</w:t>
      </w:r>
    </w:p>
    <w:p w14:paraId="067CA8D9" w14:textId="77777777" w:rsidR="00F550A6" w:rsidRPr="00F550A6" w:rsidRDefault="00F550A6" w:rsidP="00F550A6">
      <w:pPr>
        <w:ind w:left="1080"/>
        <w:rPr>
          <w:b/>
        </w:rPr>
      </w:pPr>
      <w:r w:rsidRPr="00F550A6">
        <w:rPr>
          <w:b/>
        </w:rPr>
        <w:t>IQR(as.numeric(NELS$late12[NELS$gender=="Male"]))</w:t>
      </w:r>
    </w:p>
    <w:p w14:paraId="776633A4" w14:textId="77777777" w:rsidR="00F550A6" w:rsidRPr="00F550A6" w:rsidRDefault="00F550A6" w:rsidP="00F550A6">
      <w:pPr>
        <w:ind w:left="1080"/>
        <w:rPr>
          <w:b/>
        </w:rPr>
      </w:pPr>
      <w:r w:rsidRPr="00F550A6">
        <w:rPr>
          <w:b/>
        </w:rPr>
        <w:t>IQR(as.numeric(NELS$late12[NELS$gender=="Female"]))</w:t>
      </w:r>
    </w:p>
    <w:p w14:paraId="26D81E3B" w14:textId="77777777" w:rsidR="00F550A6" w:rsidRPr="00F550A6" w:rsidRDefault="00F550A6" w:rsidP="00F550A6">
      <w:pPr>
        <w:ind w:left="1080"/>
        <w:rPr>
          <w:b/>
        </w:rPr>
      </w:pPr>
      <w:r w:rsidRPr="00F550A6">
        <w:rPr>
          <w:b/>
        </w:rPr>
        <w:t>IQR(as.numeric(NELS$cuts12[NELS$gender=="Male"]))</w:t>
      </w:r>
    </w:p>
    <w:p w14:paraId="6A40A4CE" w14:textId="4C0C7674" w:rsidR="00EE2FFB" w:rsidRPr="00EC4D06" w:rsidRDefault="00F550A6" w:rsidP="00EC4D06">
      <w:pPr>
        <w:ind w:left="1080"/>
        <w:rPr>
          <w:b/>
        </w:rPr>
      </w:pPr>
      <w:r w:rsidRPr="00F550A6">
        <w:rPr>
          <w:b/>
        </w:rPr>
        <w:t>IQR(as.numeric(NELS$cuts12[NELS$gender=="Female"]))</w:t>
      </w:r>
    </w:p>
    <w:p w14:paraId="3BFB7843" w14:textId="77777777" w:rsidR="008F16C3" w:rsidRPr="00047D00" w:rsidRDefault="008F16C3" w:rsidP="008F16C3">
      <w:pPr>
        <w:pStyle w:val="Default"/>
        <w:numPr>
          <w:ilvl w:val="1"/>
          <w:numId w:val="17"/>
        </w:numPr>
        <w:tabs>
          <w:tab w:val="clear" w:pos="660"/>
        </w:tabs>
        <w:ind w:left="720" w:hanging="720"/>
        <w:rPr>
          <w:color w:val="auto"/>
        </w:rPr>
      </w:pPr>
    </w:p>
    <w:p w14:paraId="394165DA" w14:textId="4043FFC6" w:rsidR="008F16C3" w:rsidRDefault="008F16C3" w:rsidP="008F16C3">
      <w:pPr>
        <w:numPr>
          <w:ilvl w:val="0"/>
          <w:numId w:val="16"/>
        </w:numPr>
        <w:tabs>
          <w:tab w:val="clear" w:pos="792"/>
        </w:tabs>
        <w:ind w:left="1080" w:hanging="360"/>
      </w:pPr>
      <w:r w:rsidRPr="00047D00">
        <w:t xml:space="preserve">According to these similarly shaped boxplots, the median time spent on homework outside of school for those who did take advanced math in eighth grade is higher than for those who did not.  Follow-up analyses indicate that the medians are </w:t>
      </w:r>
      <w:r w:rsidR="00B20930">
        <w:t>4</w:t>
      </w:r>
      <w:r w:rsidRPr="00047D00">
        <w:t xml:space="preserve">.5 and </w:t>
      </w:r>
      <w:r w:rsidR="00B20930">
        <w:t>4</w:t>
      </w:r>
      <w:r w:rsidRPr="00047D00">
        <w:t>.0 for these two groups, respectively.</w:t>
      </w:r>
    </w:p>
    <w:p w14:paraId="5147BF93" w14:textId="77777777" w:rsidR="008F16C3" w:rsidRPr="00047D00" w:rsidRDefault="008F16C3" w:rsidP="00EC4D06"/>
    <w:p w14:paraId="488D3C13" w14:textId="554C0920" w:rsidR="008F16C3" w:rsidRPr="00047D00" w:rsidRDefault="00E014B9" w:rsidP="008F16C3">
      <w:pPr>
        <w:ind w:left="420"/>
        <w:jc w:val="center"/>
      </w:pPr>
      <w:r>
        <w:rPr>
          <w:noProof/>
        </w:rPr>
        <w:lastRenderedPageBreak/>
        <w:drawing>
          <wp:inline distT="0" distB="0" distL="0" distR="0" wp14:anchorId="222C066F" wp14:editId="65D52861">
            <wp:extent cx="4239312" cy="3352857"/>
            <wp:effectExtent l="0" t="0" r="2540" b="0"/>
            <wp:docPr id="26" name="Picture 26" descr="../../../Desktop/Screen%20Shot%202019-06-16%20at%204.10.5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ktop/Screen%20Shot%202019-06-16%20at%204.10.58%20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1907" cy="3362818"/>
                    </a:xfrm>
                    <a:prstGeom prst="rect">
                      <a:avLst/>
                    </a:prstGeom>
                    <a:noFill/>
                    <a:ln>
                      <a:noFill/>
                    </a:ln>
                  </pic:spPr>
                </pic:pic>
              </a:graphicData>
            </a:graphic>
          </wp:inline>
        </w:drawing>
      </w:r>
    </w:p>
    <w:p w14:paraId="6D467E4A" w14:textId="77777777" w:rsidR="008F16C3" w:rsidRPr="00047D00" w:rsidRDefault="008F16C3" w:rsidP="008F16C3">
      <w:pPr>
        <w:ind w:left="420"/>
      </w:pPr>
    </w:p>
    <w:p w14:paraId="4467D179" w14:textId="54412927" w:rsidR="0005534E" w:rsidRDefault="0005534E" w:rsidP="00292C44">
      <w:pPr>
        <w:pStyle w:val="ListParagraph"/>
        <w:ind w:left="792" w:firstLine="288"/>
        <w:outlineLvl w:val="0"/>
      </w:pPr>
      <w:r>
        <w:t xml:space="preserve">The </w:t>
      </w:r>
      <w:r w:rsidR="00A45FAF">
        <w:t>R</w:t>
      </w:r>
      <w:r>
        <w:t xml:space="preserve"> commands used to obtain the graph and statistics are</w:t>
      </w:r>
    </w:p>
    <w:p w14:paraId="551F0D73" w14:textId="77777777" w:rsidR="00B20930" w:rsidRPr="00B20930" w:rsidRDefault="00B20930" w:rsidP="00EC4D06">
      <w:pPr>
        <w:pStyle w:val="ListParagraph"/>
        <w:ind w:left="1080"/>
        <w:outlineLvl w:val="0"/>
        <w:rPr>
          <w:b/>
          <w:bCs/>
        </w:rPr>
      </w:pPr>
      <w:r w:rsidRPr="00B20930">
        <w:rPr>
          <w:b/>
          <w:bCs/>
        </w:rPr>
        <w:t>boxplot(as.numeric(NELS$hwkout12)~NELS$advmath8)</w:t>
      </w:r>
    </w:p>
    <w:p w14:paraId="2353CB9F" w14:textId="77777777" w:rsidR="00B20930" w:rsidRPr="00B20930" w:rsidRDefault="00B20930" w:rsidP="00EC4D06">
      <w:pPr>
        <w:pStyle w:val="ListParagraph"/>
        <w:ind w:left="1080"/>
        <w:outlineLvl w:val="0"/>
        <w:rPr>
          <w:b/>
          <w:bCs/>
        </w:rPr>
      </w:pPr>
      <w:r w:rsidRPr="00B20930">
        <w:rPr>
          <w:b/>
          <w:bCs/>
        </w:rPr>
        <w:t>median(as.numeric(NELS$hwkout12[NELS$advmath8=="Yes"]),na.rm=T)</w:t>
      </w:r>
    </w:p>
    <w:p w14:paraId="12DB2D9B" w14:textId="006E3B9E" w:rsidR="008F16C3" w:rsidRPr="00047D00" w:rsidRDefault="00B20930" w:rsidP="00EC4D06">
      <w:pPr>
        <w:ind w:left="1080"/>
      </w:pPr>
      <w:r w:rsidRPr="00B20930">
        <w:rPr>
          <w:b/>
          <w:bCs/>
        </w:rPr>
        <w:t>median(as.numeric(NELS$hwkout12[NELS$advmath8=="No"]),na.rm=T)</w:t>
      </w:r>
    </w:p>
    <w:p w14:paraId="7D714176" w14:textId="658BD6EA" w:rsidR="008F16C3" w:rsidRPr="00047D00" w:rsidRDefault="008F16C3" w:rsidP="008F16C3">
      <w:pPr>
        <w:numPr>
          <w:ilvl w:val="0"/>
          <w:numId w:val="16"/>
        </w:numPr>
        <w:tabs>
          <w:tab w:val="clear" w:pos="792"/>
        </w:tabs>
        <w:ind w:left="1080" w:hanging="360"/>
      </w:pPr>
      <w:r w:rsidRPr="00047D00">
        <w:t xml:space="preserve">According to these similarly shaped boxplots, the median number of times </w:t>
      </w:r>
      <w:r w:rsidR="00511210">
        <w:t xml:space="preserve">absent </w:t>
      </w:r>
      <w:r w:rsidRPr="00047D00">
        <w:t xml:space="preserve">in twelfth grade for those who did take advanced math in eighth grade is lower than for those who did not.  Follow-up analyses indicate that the medians are </w:t>
      </w:r>
      <w:r w:rsidR="00511210">
        <w:t>2</w:t>
      </w:r>
      <w:r w:rsidRPr="00047D00">
        <w:t xml:space="preserve">.00 (1 to 2 times absent) and </w:t>
      </w:r>
      <w:r w:rsidR="00511210">
        <w:t>3</w:t>
      </w:r>
      <w:r w:rsidRPr="00047D00">
        <w:t>.00 (3 to 6 times absent) for these two groups, respectively.</w:t>
      </w:r>
    </w:p>
    <w:p w14:paraId="7CE947DF" w14:textId="77777777" w:rsidR="008F16C3" w:rsidRPr="00047D00" w:rsidRDefault="008F16C3" w:rsidP="008F16C3">
      <w:pPr>
        <w:ind w:left="720"/>
      </w:pPr>
    </w:p>
    <w:p w14:paraId="1C772788" w14:textId="0B4CE0AE" w:rsidR="008F16C3" w:rsidRPr="00047D00" w:rsidRDefault="00511210" w:rsidP="008F16C3">
      <w:pPr>
        <w:ind w:left="420"/>
        <w:jc w:val="center"/>
      </w:pPr>
      <w:r>
        <w:rPr>
          <w:noProof/>
        </w:rPr>
        <w:drawing>
          <wp:inline distT="0" distB="0" distL="0" distR="0" wp14:anchorId="7A798E2F" wp14:editId="298999AE">
            <wp:extent cx="4125012" cy="3105990"/>
            <wp:effectExtent l="0" t="0" r="0" b="0"/>
            <wp:docPr id="28" name="Picture 28" descr="../../../Desktop/Screen%20Shot%202019-06-16%20at%204.16.2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ktop/Screen%20Shot%202019-06-16%20at%204.16.22%20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3665" cy="3112505"/>
                    </a:xfrm>
                    <a:prstGeom prst="rect">
                      <a:avLst/>
                    </a:prstGeom>
                    <a:noFill/>
                    <a:ln>
                      <a:noFill/>
                    </a:ln>
                  </pic:spPr>
                </pic:pic>
              </a:graphicData>
            </a:graphic>
          </wp:inline>
        </w:drawing>
      </w:r>
    </w:p>
    <w:p w14:paraId="22344714" w14:textId="77777777" w:rsidR="008F16C3" w:rsidRPr="00047D00" w:rsidRDefault="008F16C3" w:rsidP="008F16C3">
      <w:pPr>
        <w:ind w:left="420"/>
      </w:pPr>
    </w:p>
    <w:p w14:paraId="4A97865C" w14:textId="12CC8CB0" w:rsidR="0005534E" w:rsidRDefault="0005534E" w:rsidP="00292C44">
      <w:pPr>
        <w:pStyle w:val="ListParagraph"/>
        <w:ind w:left="792" w:firstLine="288"/>
        <w:outlineLvl w:val="0"/>
      </w:pPr>
      <w:r>
        <w:t xml:space="preserve">The </w:t>
      </w:r>
      <w:r w:rsidR="00A45FAF">
        <w:t>R</w:t>
      </w:r>
      <w:r>
        <w:t xml:space="preserve"> commands used to obtain the graph and statistics are</w:t>
      </w:r>
    </w:p>
    <w:p w14:paraId="31811E1C" w14:textId="77777777" w:rsidR="00511210" w:rsidRPr="00511210" w:rsidRDefault="00511210" w:rsidP="00511210">
      <w:pPr>
        <w:pStyle w:val="ListParagraph"/>
        <w:ind w:left="792" w:firstLine="288"/>
        <w:outlineLvl w:val="0"/>
        <w:rPr>
          <w:b/>
          <w:bCs/>
        </w:rPr>
      </w:pPr>
      <w:r w:rsidRPr="00511210">
        <w:rPr>
          <w:b/>
          <w:bCs/>
        </w:rPr>
        <w:t>boxplot(as.numeric(NELS$absent12)~NELS$advmath8)</w:t>
      </w:r>
    </w:p>
    <w:p w14:paraId="416CE353" w14:textId="77777777" w:rsidR="00511210" w:rsidRPr="00511210" w:rsidRDefault="00511210" w:rsidP="00511210">
      <w:pPr>
        <w:pStyle w:val="ListParagraph"/>
        <w:ind w:left="792" w:firstLine="288"/>
        <w:outlineLvl w:val="0"/>
        <w:rPr>
          <w:b/>
          <w:bCs/>
        </w:rPr>
      </w:pPr>
      <w:r w:rsidRPr="00511210">
        <w:rPr>
          <w:b/>
          <w:bCs/>
        </w:rPr>
        <w:t>median(as.numeric(NELS$absent12[NELS$advmath8=="Yes"]),na.rm=T)</w:t>
      </w:r>
    </w:p>
    <w:p w14:paraId="4EFF1E7B" w14:textId="25880FF9" w:rsidR="008F16C3" w:rsidRPr="00C16346" w:rsidRDefault="00511210" w:rsidP="0005534E">
      <w:pPr>
        <w:pStyle w:val="ListParagraph"/>
        <w:ind w:left="792" w:firstLine="288"/>
        <w:rPr>
          <w:rFonts w:ascii="Arial" w:eastAsia="SimSun" w:hAnsi="Arial" w:cs="Arial"/>
          <w:b/>
          <w:bCs/>
          <w:sz w:val="20"/>
          <w:szCs w:val="20"/>
          <w:lang w:eastAsia="zh-CN"/>
        </w:rPr>
      </w:pPr>
      <w:r w:rsidRPr="00511210">
        <w:rPr>
          <w:b/>
          <w:bCs/>
        </w:rPr>
        <w:t>median(as.numeric(NELS$absent12[NELS$advmath8=="No"]),na.rm=T)</w:t>
      </w:r>
    </w:p>
    <w:p w14:paraId="5A9A2840" w14:textId="6FD978E1" w:rsidR="008F16C3" w:rsidRPr="00047D00" w:rsidRDefault="008F16C3" w:rsidP="008F16C3">
      <w:pPr>
        <w:numPr>
          <w:ilvl w:val="0"/>
          <w:numId w:val="16"/>
        </w:numPr>
        <w:tabs>
          <w:tab w:val="clear" w:pos="792"/>
        </w:tabs>
        <w:ind w:left="1080" w:hanging="360"/>
      </w:pPr>
      <w:r w:rsidRPr="00047D00">
        <w:t>There is little difference in the shape of these two distributions, one for those who did and the other for those who did not take advanced math in eighth grade</w:t>
      </w:r>
      <w:r>
        <w:t>, although both distributions are severely positively skewed</w:t>
      </w:r>
      <w:r w:rsidRPr="00047D00">
        <w:t xml:space="preserve">.  The </w:t>
      </w:r>
      <w:r>
        <w:t>median</w:t>
      </w:r>
      <w:r w:rsidRPr="00047D00">
        <w:t xml:space="preserve"> and </w:t>
      </w:r>
      <w:r>
        <w:t>interquartile range</w:t>
      </w:r>
      <w:r w:rsidRPr="00047D00">
        <w:t xml:space="preserve"> for those who did take advanced math in eighth</w:t>
      </w:r>
      <w:r>
        <w:t xml:space="preserve"> grade are, respectively, 1 and 0</w:t>
      </w:r>
      <w:r w:rsidRPr="00047D00">
        <w:t xml:space="preserve"> and for those who did </w:t>
      </w:r>
      <w:r w:rsidR="00DB1A7B">
        <w:t xml:space="preserve">not </w:t>
      </w:r>
      <w:r w:rsidRPr="00047D00">
        <w:t xml:space="preserve">take advanced math in eighth grade, the </w:t>
      </w:r>
      <w:r>
        <w:t>median</w:t>
      </w:r>
      <w:r w:rsidRPr="00047D00">
        <w:t xml:space="preserve"> and </w:t>
      </w:r>
      <w:r>
        <w:t>interquartile range are, respectively, also 1 and 0</w:t>
      </w:r>
      <w:r w:rsidRPr="00047D00">
        <w:t>.</w:t>
      </w:r>
    </w:p>
    <w:p w14:paraId="6706F424" w14:textId="77777777" w:rsidR="008F16C3" w:rsidRPr="00047D00" w:rsidRDefault="008F16C3" w:rsidP="008F16C3">
      <w:pPr>
        <w:ind w:left="420"/>
      </w:pPr>
    </w:p>
    <w:p w14:paraId="10D10191" w14:textId="1B63EB42" w:rsidR="00AE0771" w:rsidRPr="00C16346" w:rsidRDefault="00DB1A7B">
      <w:pPr>
        <w:autoSpaceDE w:val="0"/>
        <w:autoSpaceDN w:val="0"/>
        <w:adjustRightInd w:val="0"/>
        <w:jc w:val="center"/>
        <w:rPr>
          <w:rFonts w:eastAsiaTheme="minorHAnsi"/>
          <w:lang w:bidi="he-IL"/>
        </w:rPr>
      </w:pPr>
      <w:r>
        <w:rPr>
          <w:rFonts w:eastAsiaTheme="minorHAnsi"/>
          <w:noProof/>
        </w:rPr>
        <w:drawing>
          <wp:inline distT="0" distB="0" distL="0" distR="0" wp14:anchorId="0BF5AE81" wp14:editId="3D3C1AD0">
            <wp:extent cx="4574308" cy="3774440"/>
            <wp:effectExtent l="0" t="0" r="0" b="10160"/>
            <wp:docPr id="36" name="Picture 36" descr="../../../Desktop/Screen%20Shot%202019-06-16%20at%204.26.45%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ktop/Screen%20Shot%202019-06-16%20at%204.26.45%20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9438" cy="3778673"/>
                    </a:xfrm>
                    <a:prstGeom prst="rect">
                      <a:avLst/>
                    </a:prstGeom>
                    <a:noFill/>
                    <a:ln>
                      <a:noFill/>
                    </a:ln>
                  </pic:spPr>
                </pic:pic>
              </a:graphicData>
            </a:graphic>
          </wp:inline>
        </w:drawing>
      </w:r>
    </w:p>
    <w:p w14:paraId="3D35CE26" w14:textId="77777777" w:rsidR="00850CBF" w:rsidRPr="00C16346" w:rsidRDefault="00850CBF" w:rsidP="00850CBF">
      <w:pPr>
        <w:autoSpaceDE w:val="0"/>
        <w:autoSpaceDN w:val="0"/>
        <w:adjustRightInd w:val="0"/>
        <w:rPr>
          <w:rFonts w:eastAsiaTheme="minorHAnsi"/>
          <w:lang w:bidi="he-IL"/>
        </w:rPr>
      </w:pPr>
    </w:p>
    <w:p w14:paraId="543263AA" w14:textId="1B148E7E" w:rsidR="00D3432C" w:rsidRDefault="00D3432C" w:rsidP="00292C44">
      <w:pPr>
        <w:pStyle w:val="ListParagraph"/>
        <w:ind w:left="792" w:firstLine="288"/>
        <w:outlineLvl w:val="0"/>
      </w:pPr>
      <w:r>
        <w:t xml:space="preserve">The </w:t>
      </w:r>
      <w:r w:rsidR="00A45FAF">
        <w:t>R</w:t>
      </w:r>
      <w:r>
        <w:t xml:space="preserve"> commands used to obtain the graph and statistics are</w:t>
      </w:r>
    </w:p>
    <w:p w14:paraId="72721730" w14:textId="77777777" w:rsidR="00473557" w:rsidRPr="00473557" w:rsidRDefault="00473557" w:rsidP="00EC4D06">
      <w:pPr>
        <w:pStyle w:val="ListParagraph"/>
        <w:ind w:left="1080"/>
        <w:outlineLvl w:val="0"/>
        <w:rPr>
          <w:b/>
          <w:bCs/>
        </w:rPr>
      </w:pPr>
      <w:r w:rsidRPr="00473557">
        <w:rPr>
          <w:b/>
          <w:bCs/>
        </w:rPr>
        <w:t>par(mfrow=c(1,2))</w:t>
      </w:r>
    </w:p>
    <w:p w14:paraId="1DF081B4" w14:textId="77777777" w:rsidR="00473557" w:rsidRPr="00473557" w:rsidRDefault="00473557" w:rsidP="00EC4D06">
      <w:pPr>
        <w:pStyle w:val="ListParagraph"/>
        <w:ind w:left="1080"/>
        <w:outlineLvl w:val="0"/>
        <w:rPr>
          <w:b/>
          <w:bCs/>
        </w:rPr>
      </w:pPr>
      <w:r w:rsidRPr="00473557">
        <w:rPr>
          <w:b/>
          <w:bCs/>
        </w:rPr>
        <w:t>hist(NELS$numinst[NELS$advmath8=="Yes"], main = "Students in Advanced Math", xlab = "Number of Institutions")</w:t>
      </w:r>
    </w:p>
    <w:p w14:paraId="2EAC9435" w14:textId="77777777" w:rsidR="00473557" w:rsidRDefault="00473557" w:rsidP="00EC4D06">
      <w:pPr>
        <w:pStyle w:val="ListParagraph"/>
        <w:ind w:left="1080"/>
        <w:outlineLvl w:val="0"/>
        <w:rPr>
          <w:b/>
          <w:bCs/>
        </w:rPr>
      </w:pPr>
      <w:r w:rsidRPr="00473557">
        <w:rPr>
          <w:b/>
          <w:bCs/>
        </w:rPr>
        <w:t>hist(NELS$numinst[NELS$advmath8=="No"], main = "Students Not in Advanced Math", xlab = "Number of Institutions")</w:t>
      </w:r>
    </w:p>
    <w:p w14:paraId="4880BCD8" w14:textId="390D442A" w:rsidR="00811971" w:rsidRDefault="00811971" w:rsidP="00EC4D06">
      <w:pPr>
        <w:pStyle w:val="ListParagraph"/>
        <w:ind w:left="1080"/>
        <w:outlineLvl w:val="0"/>
        <w:rPr>
          <w:b/>
          <w:bCs/>
        </w:rPr>
      </w:pPr>
      <w:r>
        <w:rPr>
          <w:b/>
        </w:rPr>
        <w:t>par(mfrow=c(1,1</w:t>
      </w:r>
      <w:r w:rsidRPr="009F03E9">
        <w:rPr>
          <w:b/>
        </w:rPr>
        <w:t>))</w:t>
      </w:r>
    </w:p>
    <w:p w14:paraId="72A1F5F6" w14:textId="77777777" w:rsidR="00473557" w:rsidRPr="00473557" w:rsidRDefault="00473557" w:rsidP="00EC4D06">
      <w:pPr>
        <w:pStyle w:val="ListParagraph"/>
        <w:ind w:left="1080"/>
        <w:outlineLvl w:val="0"/>
        <w:rPr>
          <w:b/>
          <w:bCs/>
        </w:rPr>
      </w:pPr>
    </w:p>
    <w:p w14:paraId="01ACC718" w14:textId="77777777" w:rsidR="00473557" w:rsidRPr="00473557" w:rsidRDefault="00473557" w:rsidP="00EC4D06">
      <w:pPr>
        <w:pStyle w:val="ListParagraph"/>
        <w:ind w:left="1080"/>
        <w:outlineLvl w:val="0"/>
        <w:rPr>
          <w:b/>
          <w:bCs/>
        </w:rPr>
      </w:pPr>
      <w:r w:rsidRPr="00473557">
        <w:rPr>
          <w:b/>
          <w:bCs/>
        </w:rPr>
        <w:t>median(NELS$numinst[NELS$advmath8=="Yes"],na.rm=T)</w:t>
      </w:r>
    </w:p>
    <w:p w14:paraId="5C5E98EB" w14:textId="77777777" w:rsidR="00473557" w:rsidRPr="00473557" w:rsidRDefault="00473557" w:rsidP="00EC4D06">
      <w:pPr>
        <w:pStyle w:val="ListParagraph"/>
        <w:ind w:left="1080"/>
        <w:outlineLvl w:val="0"/>
        <w:rPr>
          <w:b/>
          <w:bCs/>
        </w:rPr>
      </w:pPr>
      <w:r w:rsidRPr="00473557">
        <w:rPr>
          <w:b/>
          <w:bCs/>
        </w:rPr>
        <w:t>IQR(NELS$numinst[NELS$advmath8=="Yes"],na.rm=T)</w:t>
      </w:r>
    </w:p>
    <w:p w14:paraId="341D47DD" w14:textId="77777777" w:rsidR="00473557" w:rsidRPr="00473557" w:rsidRDefault="00473557" w:rsidP="00EC4D06">
      <w:pPr>
        <w:pStyle w:val="ListParagraph"/>
        <w:ind w:left="1080"/>
        <w:outlineLvl w:val="0"/>
        <w:rPr>
          <w:b/>
          <w:bCs/>
        </w:rPr>
      </w:pPr>
      <w:r w:rsidRPr="00473557">
        <w:rPr>
          <w:b/>
          <w:bCs/>
        </w:rPr>
        <w:t>median(NELS$numinst[NELS$advmath8=="No"],na.rm=T)</w:t>
      </w:r>
    </w:p>
    <w:p w14:paraId="26352B34" w14:textId="77777777" w:rsidR="00473557" w:rsidRDefault="00473557" w:rsidP="00EC4D06">
      <w:pPr>
        <w:pStyle w:val="ListParagraph"/>
        <w:ind w:left="1080"/>
        <w:rPr>
          <w:b/>
          <w:bCs/>
        </w:rPr>
      </w:pPr>
      <w:r w:rsidRPr="00473557">
        <w:rPr>
          <w:b/>
          <w:bCs/>
        </w:rPr>
        <w:t>IQR(NELS$numinst[NELS$advmath8=="No"],na.rm=T)</w:t>
      </w:r>
    </w:p>
    <w:p w14:paraId="535F3E11" w14:textId="77777777" w:rsidR="00473557" w:rsidRDefault="00473557" w:rsidP="00EC4D06">
      <w:pPr>
        <w:pStyle w:val="ListParagraph"/>
        <w:ind w:left="1080"/>
        <w:rPr>
          <w:b/>
          <w:bCs/>
        </w:rPr>
      </w:pPr>
    </w:p>
    <w:p w14:paraId="07DCFBD4" w14:textId="77777777" w:rsidR="00473557" w:rsidRDefault="00473557" w:rsidP="00473557">
      <w:pPr>
        <w:ind w:left="1080"/>
        <w:outlineLvl w:val="0"/>
      </w:pPr>
      <w:r>
        <w:t xml:space="preserve">Note that the command </w:t>
      </w:r>
      <w:r w:rsidRPr="00752DB2">
        <w:rPr>
          <w:b/>
        </w:rPr>
        <w:t>par(mfrow=c(1,2</w:t>
      </w:r>
      <w:r w:rsidRPr="009F03E9">
        <w:rPr>
          <w:b/>
        </w:rPr>
        <w:t>))</w:t>
      </w:r>
      <w:r>
        <w:t xml:space="preserve"> splits the plotting window to display two plots side by side. Run </w:t>
      </w:r>
      <w:r>
        <w:rPr>
          <w:b/>
        </w:rPr>
        <w:t>par(mfrow=c(1,1</w:t>
      </w:r>
      <w:r w:rsidRPr="009F03E9">
        <w:rPr>
          <w:b/>
        </w:rPr>
        <w:t>))</w:t>
      </w:r>
      <w:r>
        <w:rPr>
          <w:b/>
        </w:rPr>
        <w:t xml:space="preserve"> </w:t>
      </w:r>
      <w:r>
        <w:t>to return to the original plot settings.</w:t>
      </w:r>
    </w:p>
    <w:p w14:paraId="58023379" w14:textId="5F9D69DD" w:rsidR="00D3432C" w:rsidRPr="00C16346" w:rsidRDefault="00D3432C" w:rsidP="00EC4D06">
      <w:pPr>
        <w:pStyle w:val="ListParagraph"/>
        <w:ind w:left="1080"/>
        <w:rPr>
          <w:rFonts w:ascii="Arial" w:eastAsia="SimSun" w:hAnsi="Arial" w:cs="Arial"/>
          <w:b/>
          <w:bCs/>
          <w:sz w:val="20"/>
          <w:szCs w:val="20"/>
          <w:lang w:eastAsia="zh-CN"/>
        </w:rPr>
      </w:pPr>
    </w:p>
    <w:p w14:paraId="05FDE588" w14:textId="77777777" w:rsidR="008F16C3" w:rsidRPr="00047D00" w:rsidRDefault="008F16C3" w:rsidP="008F16C3">
      <w:pPr>
        <w:pStyle w:val="Default"/>
        <w:numPr>
          <w:ilvl w:val="1"/>
          <w:numId w:val="17"/>
        </w:numPr>
        <w:tabs>
          <w:tab w:val="clear" w:pos="660"/>
        </w:tabs>
        <w:ind w:left="720" w:hanging="720"/>
        <w:rPr>
          <w:color w:val="auto"/>
        </w:rPr>
      </w:pPr>
    </w:p>
    <w:p w14:paraId="785B57DD" w14:textId="3EB864CE" w:rsidR="008F16C3" w:rsidRDefault="00AD19D2" w:rsidP="00EC4D06">
      <w:pPr>
        <w:autoSpaceDE w:val="0"/>
        <w:autoSpaceDN w:val="0"/>
        <w:adjustRightInd w:val="0"/>
        <w:jc w:val="center"/>
        <w:rPr>
          <w:sz w:val="20"/>
          <w:szCs w:val="20"/>
        </w:rPr>
      </w:pPr>
      <w:r w:rsidRPr="00EC4D06">
        <w:rPr>
          <w:noProof/>
          <w:sz w:val="20"/>
          <w:szCs w:val="20"/>
        </w:rPr>
        <w:drawing>
          <wp:inline distT="0" distB="0" distL="0" distR="0" wp14:anchorId="55778380" wp14:editId="01A07068">
            <wp:extent cx="4682085" cy="2402840"/>
            <wp:effectExtent l="0" t="0" r="0" b="10160"/>
            <wp:docPr id="14" name="Picture 14" descr="../../../Desktop/Screen%20Shot%202019-06-14%20at%204.55.54%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ktop/Screen%20Shot%202019-06-14%20at%204.55.54%20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1991" cy="2407924"/>
                    </a:xfrm>
                    <a:prstGeom prst="rect">
                      <a:avLst/>
                    </a:prstGeom>
                    <a:noFill/>
                    <a:ln>
                      <a:noFill/>
                    </a:ln>
                  </pic:spPr>
                </pic:pic>
              </a:graphicData>
            </a:graphic>
          </wp:inline>
        </w:drawing>
      </w:r>
    </w:p>
    <w:p w14:paraId="6346A1BC" w14:textId="2F3E34D1" w:rsidR="00D3432C" w:rsidRDefault="00D3432C" w:rsidP="00292C44">
      <w:pPr>
        <w:pStyle w:val="ListParagraph"/>
        <w:ind w:left="792" w:firstLine="288"/>
        <w:outlineLvl w:val="0"/>
        <w:rPr>
          <w:b/>
          <w:bCs/>
        </w:rPr>
      </w:pPr>
      <w:r>
        <w:t xml:space="preserve">The </w:t>
      </w:r>
      <w:r w:rsidR="00A45FAF">
        <w:t>R</w:t>
      </w:r>
      <w:r>
        <w:t xml:space="preserve"> command used to obtain the graph is </w:t>
      </w:r>
      <w:r w:rsidRPr="00D3432C">
        <w:rPr>
          <w:b/>
          <w:bCs/>
        </w:rPr>
        <w:t>stem</w:t>
      </w:r>
      <w:r w:rsidR="00AD19D2">
        <w:rPr>
          <w:b/>
          <w:bCs/>
        </w:rPr>
        <w:t>(Learndis$</w:t>
      </w:r>
      <w:r w:rsidRPr="00D3432C">
        <w:rPr>
          <w:b/>
          <w:bCs/>
        </w:rPr>
        <w:t>readcomp</w:t>
      </w:r>
      <w:r w:rsidR="00AD19D2">
        <w:rPr>
          <w:b/>
          <w:bCs/>
        </w:rPr>
        <w:t>)</w:t>
      </w:r>
    </w:p>
    <w:p w14:paraId="27B78B3B" w14:textId="77777777" w:rsidR="00D3432C" w:rsidRPr="00047D00" w:rsidRDefault="00D3432C" w:rsidP="008F16C3">
      <w:pPr>
        <w:autoSpaceDE w:val="0"/>
        <w:autoSpaceDN w:val="0"/>
        <w:adjustRightInd w:val="0"/>
        <w:rPr>
          <w:sz w:val="20"/>
          <w:szCs w:val="20"/>
        </w:rPr>
      </w:pPr>
    </w:p>
    <w:p w14:paraId="4765196B" w14:textId="007CF6AB" w:rsidR="008F16C3" w:rsidRPr="00047D00" w:rsidRDefault="008F16C3" w:rsidP="008F16C3">
      <w:pPr>
        <w:pStyle w:val="Default"/>
        <w:numPr>
          <w:ilvl w:val="0"/>
          <w:numId w:val="9"/>
        </w:numPr>
        <w:rPr>
          <w:color w:val="auto"/>
        </w:rPr>
      </w:pPr>
      <w:r w:rsidRPr="00047D00">
        <w:rPr>
          <w:color w:val="auto"/>
        </w:rPr>
        <w:t>Negatively skewed</w:t>
      </w:r>
      <w:r w:rsidR="004A2FDC">
        <w:rPr>
          <w:color w:val="auto"/>
        </w:rPr>
        <w:t>;</w:t>
      </w:r>
      <w:r w:rsidRPr="00047D00">
        <w:rPr>
          <w:color w:val="auto"/>
        </w:rPr>
        <w:t xml:space="preserve"> there is one low outlier.</w:t>
      </w:r>
    </w:p>
    <w:p w14:paraId="0C8D068D" w14:textId="550FAF33" w:rsidR="008F16C3" w:rsidRPr="00047D00" w:rsidRDefault="008F16C3" w:rsidP="008F16C3">
      <w:pPr>
        <w:pStyle w:val="Default"/>
        <w:numPr>
          <w:ilvl w:val="0"/>
          <w:numId w:val="9"/>
        </w:numPr>
        <w:rPr>
          <w:color w:val="auto"/>
        </w:rPr>
      </w:pPr>
      <w:r w:rsidRPr="00047D00">
        <w:rPr>
          <w:color w:val="auto"/>
        </w:rPr>
        <w:t>81</w:t>
      </w:r>
    </w:p>
    <w:p w14:paraId="1940F92F" w14:textId="55C11064" w:rsidR="008F16C3" w:rsidRPr="00047D00" w:rsidRDefault="008F16C3" w:rsidP="008F16C3">
      <w:pPr>
        <w:pStyle w:val="Default"/>
        <w:numPr>
          <w:ilvl w:val="0"/>
          <w:numId w:val="9"/>
        </w:numPr>
        <w:rPr>
          <w:color w:val="auto"/>
        </w:rPr>
      </w:pPr>
      <w:r w:rsidRPr="00047D00">
        <w:rPr>
          <w:color w:val="auto"/>
        </w:rPr>
        <w:t>107</w:t>
      </w:r>
    </w:p>
    <w:p w14:paraId="6CA44F1F" w14:textId="77777777" w:rsidR="008F16C3" w:rsidRPr="00047D00" w:rsidRDefault="008F16C3" w:rsidP="008F16C3">
      <w:pPr>
        <w:pStyle w:val="Default"/>
        <w:numPr>
          <w:ilvl w:val="0"/>
          <w:numId w:val="9"/>
        </w:numPr>
        <w:rPr>
          <w:color w:val="auto"/>
        </w:rPr>
      </w:pPr>
      <w:r w:rsidRPr="00047D00">
        <w:rPr>
          <w:color w:val="auto"/>
        </w:rPr>
        <w:t>Probably the median.  The mean is often pulled in the direction of the skew, which is negative.</w:t>
      </w:r>
    </w:p>
    <w:p w14:paraId="767C4A4D" w14:textId="77777777" w:rsidR="008F16C3" w:rsidRPr="00047D00" w:rsidRDefault="008F16C3" w:rsidP="008F16C3">
      <w:pPr>
        <w:pStyle w:val="Default"/>
        <w:numPr>
          <w:ilvl w:val="0"/>
          <w:numId w:val="9"/>
        </w:numPr>
        <w:rPr>
          <w:color w:val="auto"/>
        </w:rPr>
      </w:pPr>
      <w:r w:rsidRPr="00047D00">
        <w:rPr>
          <w:color w:val="auto"/>
        </w:rPr>
        <w:t>IQR. A resistant statistic is selected because the distribution is skewed.</w:t>
      </w:r>
    </w:p>
    <w:p w14:paraId="193B577F" w14:textId="77777777" w:rsidR="008F16C3" w:rsidRPr="00047D00" w:rsidRDefault="008F16C3" w:rsidP="008F16C3">
      <w:pPr>
        <w:pStyle w:val="Default"/>
        <w:ind w:left="1080"/>
        <w:rPr>
          <w:color w:val="auto"/>
        </w:rPr>
      </w:pPr>
    </w:p>
    <w:p w14:paraId="14986FCB" w14:textId="6A9EC1F7" w:rsidR="008F16C3" w:rsidRPr="00047D00" w:rsidRDefault="008F16C3" w:rsidP="008F16C3">
      <w:pPr>
        <w:pStyle w:val="Default"/>
        <w:numPr>
          <w:ilvl w:val="0"/>
          <w:numId w:val="9"/>
        </w:numPr>
        <w:rPr>
          <w:color w:val="auto"/>
        </w:rPr>
      </w:pPr>
      <w:r w:rsidRPr="00047D00">
        <w:rPr>
          <w:color w:val="auto"/>
        </w:rPr>
        <w:t>C</w:t>
      </w:r>
    </w:p>
    <w:p w14:paraId="37056B41" w14:textId="77777777" w:rsidR="008F16C3" w:rsidRPr="00047D00" w:rsidRDefault="008F16C3" w:rsidP="008F16C3">
      <w:pPr>
        <w:pStyle w:val="Default"/>
        <w:ind w:left="1080"/>
        <w:rPr>
          <w:color w:val="auto"/>
        </w:rPr>
      </w:pPr>
    </w:p>
    <w:p w14:paraId="65F07267" w14:textId="77777777" w:rsidR="008F16C3" w:rsidRPr="00047D00" w:rsidRDefault="008F16C3" w:rsidP="008F16C3">
      <w:pPr>
        <w:pStyle w:val="Default"/>
        <w:numPr>
          <w:ilvl w:val="1"/>
          <w:numId w:val="17"/>
        </w:numPr>
        <w:tabs>
          <w:tab w:val="clear" w:pos="660"/>
        </w:tabs>
        <w:ind w:left="720" w:hanging="720"/>
        <w:rPr>
          <w:color w:val="auto"/>
        </w:rPr>
      </w:pPr>
    </w:p>
    <w:p w14:paraId="5461D8CC" w14:textId="4E333912" w:rsidR="008F16C3" w:rsidRPr="00047D00" w:rsidRDefault="008F16C3" w:rsidP="00C657AC">
      <w:pPr>
        <w:pStyle w:val="NormalWeb"/>
        <w:numPr>
          <w:ilvl w:val="1"/>
          <w:numId w:val="2"/>
        </w:numPr>
        <w:tabs>
          <w:tab w:val="clear" w:pos="1440"/>
          <w:tab w:val="num" w:pos="1080"/>
        </w:tabs>
        <w:spacing w:before="0" w:beforeAutospacing="0" w:after="0" w:afterAutospacing="0"/>
        <w:ind w:left="1080"/>
        <w:rPr>
          <w:rFonts w:ascii="Times New Roman" w:hAnsi="Times New Roman" w:cs="Times New Roman"/>
          <w:color w:val="auto"/>
          <w:sz w:val="24"/>
          <w:szCs w:val="24"/>
        </w:rPr>
      </w:pPr>
      <w:r w:rsidRPr="00047D00">
        <w:rPr>
          <w:rFonts w:ascii="Times New Roman" w:hAnsi="Times New Roman" w:cs="Times New Roman"/>
          <w:color w:val="auto"/>
          <w:sz w:val="24"/>
          <w:szCs w:val="24"/>
        </w:rPr>
        <w:t>According to the boxplot, we see that the age distribution is similar for men and women.  Both distributions are fairly symmetric.  The interquartile ranges are approximately equal</w:t>
      </w:r>
      <w:r w:rsidR="00F23037">
        <w:rPr>
          <w:rFonts w:ascii="Times New Roman" w:hAnsi="Times New Roman" w:cs="Times New Roman"/>
          <w:color w:val="auto"/>
          <w:sz w:val="24"/>
          <w:szCs w:val="24"/>
        </w:rPr>
        <w:t xml:space="preserve">, </w:t>
      </w:r>
      <w:r w:rsidRPr="00047D00">
        <w:rPr>
          <w:rFonts w:ascii="Times New Roman" w:hAnsi="Times New Roman" w:cs="Times New Roman"/>
          <w:color w:val="auto"/>
          <w:sz w:val="24"/>
          <w:szCs w:val="24"/>
        </w:rPr>
        <w:t xml:space="preserve">so the distributions are similarly spread out.  The median age for men is slightly higher than it is for women.  Descriptive statistics quantify these impressions.  According to the skewness ratio, </w:t>
      </w:r>
      <w:r w:rsidR="002E5070">
        <w:rPr>
          <w:rFonts w:ascii="Times New Roman" w:hAnsi="Times New Roman" w:cs="Times New Roman"/>
          <w:color w:val="auto"/>
          <w:sz w:val="24"/>
          <w:szCs w:val="24"/>
        </w:rPr>
        <w:t xml:space="preserve">the age distribution for women is severely positively skewed.  </w:t>
      </w:r>
      <w:r w:rsidRPr="00047D00">
        <w:rPr>
          <w:rFonts w:ascii="Times New Roman" w:hAnsi="Times New Roman" w:cs="Times New Roman"/>
          <w:color w:val="auto"/>
          <w:sz w:val="24"/>
          <w:szCs w:val="24"/>
        </w:rPr>
        <w:t xml:space="preserve">The skewness ratio for men </w:t>
      </w:r>
      <w:r w:rsidR="002E5070">
        <w:rPr>
          <w:rFonts w:ascii="Times New Roman" w:hAnsi="Times New Roman" w:cs="Times New Roman"/>
          <w:color w:val="auto"/>
          <w:sz w:val="24"/>
          <w:szCs w:val="24"/>
        </w:rPr>
        <w:t>is .85</w:t>
      </w:r>
      <w:r w:rsidRPr="00047D00">
        <w:rPr>
          <w:rFonts w:ascii="Times New Roman" w:hAnsi="Times New Roman" w:cs="Times New Roman"/>
          <w:color w:val="auto"/>
          <w:sz w:val="24"/>
          <w:szCs w:val="24"/>
        </w:rPr>
        <w:t xml:space="preserve"> and for women it is </w:t>
      </w:r>
      <w:r w:rsidR="002E5070">
        <w:rPr>
          <w:rFonts w:ascii="Times New Roman" w:hAnsi="Times New Roman" w:cs="Times New Roman"/>
          <w:color w:val="auto"/>
          <w:sz w:val="24"/>
          <w:szCs w:val="24"/>
        </w:rPr>
        <w:t>2.28</w:t>
      </w:r>
      <w:r w:rsidRPr="00047D00">
        <w:rPr>
          <w:rFonts w:ascii="Times New Roman" w:hAnsi="Times New Roman" w:cs="Times New Roman"/>
          <w:color w:val="auto"/>
          <w:sz w:val="24"/>
          <w:szCs w:val="24"/>
        </w:rPr>
        <w:t xml:space="preserve">.  The </w:t>
      </w:r>
      <w:r w:rsidR="002E5070">
        <w:rPr>
          <w:rFonts w:ascii="Times New Roman" w:hAnsi="Times New Roman" w:cs="Times New Roman"/>
          <w:color w:val="auto"/>
          <w:sz w:val="24"/>
          <w:szCs w:val="24"/>
        </w:rPr>
        <w:t>median</w:t>
      </w:r>
      <w:r w:rsidRPr="00047D00">
        <w:rPr>
          <w:rFonts w:ascii="Times New Roman" w:hAnsi="Times New Roman" w:cs="Times New Roman"/>
          <w:color w:val="auto"/>
          <w:sz w:val="24"/>
          <w:szCs w:val="24"/>
        </w:rPr>
        <w:t xml:space="preserve"> age for men in the study at initial examination (</w:t>
      </w:r>
      <w:r w:rsidR="002E5070">
        <w:rPr>
          <w:rFonts w:ascii="Times New Roman" w:hAnsi="Times New Roman" w:cs="Times New Roman"/>
          <w:iCs/>
          <w:color w:val="auto"/>
          <w:sz w:val="24"/>
          <w:szCs w:val="24"/>
        </w:rPr>
        <w:t>median = 50</w:t>
      </w:r>
      <w:r w:rsidRPr="00047D00">
        <w:rPr>
          <w:rFonts w:ascii="Times New Roman" w:hAnsi="Times New Roman" w:cs="Times New Roman"/>
          <w:color w:val="auto"/>
          <w:sz w:val="24"/>
          <w:szCs w:val="24"/>
        </w:rPr>
        <w:t>) was slightly higher than for women (</w:t>
      </w:r>
      <w:r w:rsidR="002E5070">
        <w:rPr>
          <w:rFonts w:ascii="Times New Roman" w:hAnsi="Times New Roman" w:cs="Times New Roman"/>
          <w:iCs/>
          <w:color w:val="auto"/>
          <w:sz w:val="24"/>
          <w:szCs w:val="24"/>
        </w:rPr>
        <w:t>median = 47</w:t>
      </w:r>
      <w:r w:rsidRPr="00047D00">
        <w:rPr>
          <w:rFonts w:ascii="Times New Roman" w:hAnsi="Times New Roman" w:cs="Times New Roman"/>
          <w:color w:val="auto"/>
          <w:sz w:val="24"/>
          <w:szCs w:val="24"/>
        </w:rPr>
        <w:t xml:space="preserve">).  </w:t>
      </w:r>
      <w:r w:rsidR="00C657AC">
        <w:rPr>
          <w:rFonts w:ascii="Times New Roman" w:hAnsi="Times New Roman" w:cs="Times New Roman"/>
          <w:color w:val="auto"/>
          <w:sz w:val="24"/>
          <w:szCs w:val="24"/>
        </w:rPr>
        <w:t xml:space="preserve">Both distributions were similarly dispersed </w:t>
      </w:r>
      <w:r w:rsidRPr="00047D00">
        <w:rPr>
          <w:rFonts w:ascii="Times New Roman" w:hAnsi="Times New Roman" w:cs="Times New Roman"/>
          <w:color w:val="auto"/>
          <w:sz w:val="24"/>
          <w:szCs w:val="24"/>
        </w:rPr>
        <w:t>(</w:t>
      </w:r>
      <w:r w:rsidR="002E5070" w:rsidRPr="00EC4D06">
        <w:rPr>
          <w:rFonts w:ascii="Times New Roman" w:hAnsi="Times New Roman" w:cs="Times New Roman"/>
          <w:color w:val="auto"/>
          <w:sz w:val="24"/>
          <w:szCs w:val="24"/>
        </w:rPr>
        <w:t>IQR</w:t>
      </w:r>
      <w:r w:rsidR="002E5070">
        <w:rPr>
          <w:rFonts w:ascii="Times New Roman" w:hAnsi="Times New Roman" w:cs="Times New Roman"/>
          <w:i/>
          <w:color w:val="auto"/>
          <w:sz w:val="24"/>
          <w:szCs w:val="24"/>
        </w:rPr>
        <w:t xml:space="preserve"> </w:t>
      </w:r>
      <w:r w:rsidR="002E5070" w:rsidRPr="002E5070">
        <w:rPr>
          <w:rFonts w:ascii="Times New Roman" w:hAnsi="Times New Roman" w:cs="Times New Roman"/>
          <w:iCs/>
          <w:color w:val="auto"/>
          <w:sz w:val="24"/>
          <w:szCs w:val="24"/>
        </w:rPr>
        <w:t>= 13</w:t>
      </w:r>
      <w:r w:rsidRPr="00047D00">
        <w:rPr>
          <w:rFonts w:ascii="Times New Roman" w:hAnsi="Times New Roman" w:cs="Times New Roman"/>
          <w:color w:val="auto"/>
          <w:sz w:val="24"/>
          <w:szCs w:val="24"/>
        </w:rPr>
        <w:t>).  Men’s ages ranged from 33 to 67 years, while women’s</w:t>
      </w:r>
      <w:r w:rsidR="00951293">
        <w:rPr>
          <w:rFonts w:ascii="Times New Roman" w:hAnsi="Times New Roman" w:cs="Times New Roman"/>
          <w:color w:val="auto"/>
          <w:sz w:val="24"/>
          <w:szCs w:val="24"/>
        </w:rPr>
        <w:t xml:space="preserve"> ages</w:t>
      </w:r>
      <w:r w:rsidRPr="00047D00">
        <w:rPr>
          <w:rFonts w:ascii="Times New Roman" w:hAnsi="Times New Roman" w:cs="Times New Roman"/>
          <w:color w:val="auto"/>
          <w:sz w:val="24"/>
          <w:szCs w:val="24"/>
        </w:rPr>
        <w:t xml:space="preserve"> ranged from 34 to 67 years.</w:t>
      </w:r>
    </w:p>
    <w:p w14:paraId="48C6DBDB" w14:textId="77777777" w:rsidR="008F16C3" w:rsidRPr="00047D00" w:rsidRDefault="008F16C3" w:rsidP="008F16C3">
      <w:pPr>
        <w:pStyle w:val="NormalWeb"/>
        <w:spacing w:before="0" w:beforeAutospacing="0" w:after="0" w:afterAutospacing="0"/>
        <w:rPr>
          <w:rFonts w:ascii="Times New Roman" w:hAnsi="Times New Roman" w:cs="Times New Roman"/>
          <w:color w:val="auto"/>
          <w:sz w:val="24"/>
          <w:szCs w:val="24"/>
        </w:rPr>
      </w:pPr>
    </w:p>
    <w:p w14:paraId="0FED40EB" w14:textId="4DC1342E" w:rsidR="008F16C3" w:rsidRPr="00047D00" w:rsidRDefault="00951293" w:rsidP="008F16C3">
      <w:pPr>
        <w:pStyle w:val="NormalWeb"/>
        <w:spacing w:before="0" w:beforeAutospacing="0" w:after="0" w:afterAutospacing="0"/>
        <w:ind w:left="1080"/>
        <w:jc w:val="center"/>
        <w:rPr>
          <w:rFonts w:ascii="Times New Roman" w:hAnsi="Times New Roman" w:cs="Times New Roman"/>
          <w:color w:val="auto"/>
          <w:sz w:val="14"/>
          <w:szCs w:val="14"/>
        </w:rPr>
      </w:pPr>
      <w:r w:rsidRPr="00EC4D06">
        <w:rPr>
          <w:rFonts w:ascii="Times New Roman" w:hAnsi="Times New Roman" w:cs="Times New Roman"/>
          <w:noProof/>
          <w:color w:val="auto"/>
          <w:sz w:val="14"/>
          <w:szCs w:val="14"/>
        </w:rPr>
        <w:lastRenderedPageBreak/>
        <w:drawing>
          <wp:inline distT="0" distB="0" distL="0" distR="0" wp14:anchorId="284F8535" wp14:editId="77D58BB1">
            <wp:extent cx="3933887" cy="3425597"/>
            <wp:effectExtent l="0" t="0" r="3175" b="3810"/>
            <wp:docPr id="16" name="Picture 16" descr="../../../Desktop/Screen%20Shot%202019-06-14%20at%205.38.3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ktop/Screen%20Shot%202019-06-14%20at%205.38.36%20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0892" cy="3440405"/>
                    </a:xfrm>
                    <a:prstGeom prst="rect">
                      <a:avLst/>
                    </a:prstGeom>
                    <a:noFill/>
                    <a:ln>
                      <a:noFill/>
                    </a:ln>
                  </pic:spPr>
                </pic:pic>
              </a:graphicData>
            </a:graphic>
          </wp:inline>
        </w:drawing>
      </w:r>
    </w:p>
    <w:p w14:paraId="1BE0417A" w14:textId="634F85D4" w:rsidR="00D3432C" w:rsidRDefault="00D3432C" w:rsidP="00292C44">
      <w:pPr>
        <w:pStyle w:val="ListParagraph"/>
        <w:ind w:left="792" w:firstLine="288"/>
        <w:outlineLvl w:val="0"/>
      </w:pPr>
      <w:r>
        <w:t xml:space="preserve">The </w:t>
      </w:r>
      <w:r w:rsidR="00A45FAF">
        <w:t>R</w:t>
      </w:r>
      <w:r>
        <w:t xml:space="preserve"> commands used to obtain the graph and statistics are</w:t>
      </w:r>
    </w:p>
    <w:p w14:paraId="76FDE027" w14:textId="77777777" w:rsidR="00951293" w:rsidRDefault="00951293" w:rsidP="00951293">
      <w:pPr>
        <w:pStyle w:val="ListParagraph"/>
        <w:ind w:left="792" w:firstLine="288"/>
        <w:outlineLvl w:val="0"/>
        <w:rPr>
          <w:b/>
          <w:bCs/>
        </w:rPr>
      </w:pPr>
      <w:r w:rsidRPr="00951293">
        <w:rPr>
          <w:b/>
          <w:bCs/>
        </w:rPr>
        <w:t>boxplot(Framingham$AGE1~Framingham$SEX)</w:t>
      </w:r>
    </w:p>
    <w:p w14:paraId="09D0395F" w14:textId="77777777" w:rsidR="0034620B" w:rsidRPr="00951293" w:rsidRDefault="0034620B" w:rsidP="00951293">
      <w:pPr>
        <w:pStyle w:val="ListParagraph"/>
        <w:ind w:left="792" w:firstLine="288"/>
        <w:outlineLvl w:val="0"/>
        <w:rPr>
          <w:b/>
          <w:bCs/>
        </w:rPr>
      </w:pPr>
    </w:p>
    <w:p w14:paraId="048D3D8B" w14:textId="77777777" w:rsidR="00951293" w:rsidRPr="00951293" w:rsidRDefault="00951293" w:rsidP="00951293">
      <w:pPr>
        <w:pStyle w:val="ListParagraph"/>
        <w:ind w:left="792" w:firstLine="288"/>
        <w:outlineLvl w:val="0"/>
        <w:rPr>
          <w:b/>
          <w:bCs/>
        </w:rPr>
      </w:pPr>
      <w:r w:rsidRPr="00951293">
        <w:rPr>
          <w:b/>
          <w:bCs/>
        </w:rPr>
        <w:t>IQR(Framingham$AGE1[Framingham$SEX=="Men"])</w:t>
      </w:r>
    </w:p>
    <w:p w14:paraId="397EBD43" w14:textId="77777777" w:rsidR="00951293" w:rsidRPr="00951293" w:rsidRDefault="00951293" w:rsidP="00951293">
      <w:pPr>
        <w:pStyle w:val="ListParagraph"/>
        <w:ind w:left="792" w:firstLine="288"/>
        <w:outlineLvl w:val="0"/>
        <w:rPr>
          <w:b/>
          <w:bCs/>
        </w:rPr>
      </w:pPr>
      <w:r w:rsidRPr="00951293">
        <w:rPr>
          <w:b/>
          <w:bCs/>
        </w:rPr>
        <w:t>IQR(Framingham$AGE1[Framingham$SEX=="Women"])</w:t>
      </w:r>
    </w:p>
    <w:p w14:paraId="4E2F7CEB" w14:textId="77777777" w:rsidR="00951293" w:rsidRPr="00951293" w:rsidRDefault="00951293" w:rsidP="00951293">
      <w:pPr>
        <w:pStyle w:val="ListParagraph"/>
        <w:ind w:left="792" w:firstLine="288"/>
        <w:outlineLvl w:val="0"/>
        <w:rPr>
          <w:b/>
          <w:bCs/>
        </w:rPr>
      </w:pPr>
      <w:r w:rsidRPr="00951293">
        <w:rPr>
          <w:b/>
          <w:bCs/>
        </w:rPr>
        <w:t>skew.ratio(Framingham$AGE1[Framingham$SEX=="Men"])</w:t>
      </w:r>
    </w:p>
    <w:p w14:paraId="0ED82B73" w14:textId="77777777" w:rsidR="00951293" w:rsidRPr="00951293" w:rsidRDefault="00951293" w:rsidP="00951293">
      <w:pPr>
        <w:pStyle w:val="ListParagraph"/>
        <w:ind w:left="792" w:firstLine="288"/>
        <w:outlineLvl w:val="0"/>
        <w:rPr>
          <w:b/>
          <w:bCs/>
        </w:rPr>
      </w:pPr>
      <w:r w:rsidRPr="00951293">
        <w:rPr>
          <w:b/>
          <w:bCs/>
        </w:rPr>
        <w:t>skew.ratio(Framingham$AGE1[Framingham$SEX=="Women"])</w:t>
      </w:r>
    </w:p>
    <w:p w14:paraId="160799B8" w14:textId="77777777" w:rsidR="00951293" w:rsidRPr="00951293" w:rsidRDefault="00951293" w:rsidP="00951293">
      <w:pPr>
        <w:pStyle w:val="ListParagraph"/>
        <w:ind w:left="792" w:firstLine="288"/>
        <w:outlineLvl w:val="0"/>
        <w:rPr>
          <w:b/>
          <w:bCs/>
        </w:rPr>
      </w:pPr>
      <w:r w:rsidRPr="00951293">
        <w:rPr>
          <w:b/>
          <w:bCs/>
        </w:rPr>
        <w:t>summary(Framingham$AGE1[Framingham$SEX=="Men"])</w:t>
      </w:r>
    </w:p>
    <w:p w14:paraId="79C35625" w14:textId="4863F2ED" w:rsidR="008F16C3" w:rsidRPr="00047D00" w:rsidRDefault="00951293" w:rsidP="00EC4D06">
      <w:pPr>
        <w:ind w:left="1080"/>
      </w:pPr>
      <w:r w:rsidRPr="00951293">
        <w:rPr>
          <w:b/>
          <w:bCs/>
        </w:rPr>
        <w:t>summary(Framingham$AGE1[Framingham$SEX=="Women"])</w:t>
      </w:r>
    </w:p>
    <w:p w14:paraId="55CCC6CC" w14:textId="6F2D0CE3" w:rsidR="008F16C3" w:rsidRPr="00047D00" w:rsidRDefault="008F16C3" w:rsidP="00093538">
      <w:pPr>
        <w:pStyle w:val="NormalWeb"/>
        <w:numPr>
          <w:ilvl w:val="1"/>
          <w:numId w:val="2"/>
        </w:numPr>
        <w:tabs>
          <w:tab w:val="clear" w:pos="1440"/>
          <w:tab w:val="num" w:pos="1080"/>
        </w:tabs>
        <w:spacing w:before="0" w:beforeAutospacing="0" w:after="0" w:afterAutospacing="0"/>
        <w:ind w:left="1080"/>
        <w:rPr>
          <w:rFonts w:ascii="Times New Roman" w:hAnsi="Times New Roman" w:cs="Times New Roman"/>
          <w:color w:val="auto"/>
          <w:sz w:val="24"/>
          <w:szCs w:val="24"/>
        </w:rPr>
      </w:pPr>
      <w:r w:rsidRPr="00047D00">
        <w:rPr>
          <w:rFonts w:ascii="Times New Roman" w:hAnsi="Times New Roman" w:cs="Times New Roman"/>
          <w:color w:val="auto"/>
          <w:sz w:val="24"/>
          <w:szCs w:val="24"/>
        </w:rPr>
        <w:t>According to the boxplot, the cholesterol distribution is fairly symmetric for men, but positively skewed for women.  The interquartile range for females is larger, so their cholesterol values are more heterogeneous.  The median cholesterol for women is slightly higher than it is for men.  Descriptive statistics quantify these impressions.  According to the skewness ratio, the distribution is fairly symmetric for men (1.1</w:t>
      </w:r>
      <w:r w:rsidR="00AE72B2">
        <w:rPr>
          <w:rFonts w:ascii="Times New Roman" w:hAnsi="Times New Roman" w:cs="Times New Roman"/>
          <w:color w:val="auto"/>
          <w:sz w:val="24"/>
          <w:szCs w:val="24"/>
        </w:rPr>
        <w:t>6</w:t>
      </w:r>
      <w:r w:rsidRPr="00047D00">
        <w:rPr>
          <w:rFonts w:ascii="Times New Roman" w:hAnsi="Times New Roman" w:cs="Times New Roman"/>
          <w:color w:val="auto"/>
          <w:sz w:val="24"/>
          <w:szCs w:val="24"/>
        </w:rPr>
        <w:t>) and severely positively skewed for women (4.</w:t>
      </w:r>
      <w:r w:rsidR="00714F0A">
        <w:rPr>
          <w:rFonts w:ascii="Times New Roman" w:hAnsi="Times New Roman" w:cs="Times New Roman"/>
          <w:color w:val="auto"/>
          <w:sz w:val="24"/>
          <w:szCs w:val="24"/>
        </w:rPr>
        <w:t>30</w:t>
      </w:r>
      <w:r w:rsidRPr="00047D00">
        <w:rPr>
          <w:rFonts w:ascii="Times New Roman" w:hAnsi="Times New Roman" w:cs="Times New Roman"/>
          <w:color w:val="auto"/>
          <w:sz w:val="24"/>
          <w:szCs w:val="24"/>
        </w:rPr>
        <w:t>). The median cholesterol for men in the study at initial examination (</w:t>
      </w:r>
      <w:r w:rsidR="00127E20" w:rsidRPr="00EC4D06">
        <w:rPr>
          <w:rFonts w:ascii="Times New Roman" w:hAnsi="Times New Roman" w:cs="Times New Roman"/>
          <w:color w:val="auto"/>
          <w:sz w:val="24"/>
          <w:szCs w:val="24"/>
        </w:rPr>
        <w:t>median</w:t>
      </w:r>
      <w:r w:rsidR="00127E20" w:rsidRPr="00047D00">
        <w:rPr>
          <w:rFonts w:ascii="Times New Roman" w:hAnsi="Times New Roman" w:cs="Times New Roman"/>
          <w:color w:val="auto"/>
          <w:sz w:val="24"/>
          <w:szCs w:val="24"/>
        </w:rPr>
        <w:t xml:space="preserve"> </w:t>
      </w:r>
      <w:r w:rsidRPr="00047D00">
        <w:rPr>
          <w:rFonts w:ascii="Times New Roman" w:hAnsi="Times New Roman" w:cs="Times New Roman"/>
          <w:color w:val="auto"/>
          <w:sz w:val="24"/>
          <w:szCs w:val="24"/>
        </w:rPr>
        <w:t>= 231.5) was slightly lower than for women (</w:t>
      </w:r>
      <w:r w:rsidR="00127E20" w:rsidRPr="00EC4D06">
        <w:rPr>
          <w:rFonts w:ascii="Times New Roman" w:hAnsi="Times New Roman" w:cs="Times New Roman"/>
          <w:color w:val="auto"/>
          <w:sz w:val="24"/>
          <w:szCs w:val="24"/>
        </w:rPr>
        <w:t>median</w:t>
      </w:r>
      <w:r w:rsidR="00127E20" w:rsidRPr="00047D00">
        <w:rPr>
          <w:rFonts w:ascii="Times New Roman" w:hAnsi="Times New Roman" w:cs="Times New Roman"/>
          <w:color w:val="auto"/>
          <w:sz w:val="24"/>
          <w:szCs w:val="24"/>
        </w:rPr>
        <w:t xml:space="preserve"> </w:t>
      </w:r>
      <w:r w:rsidRPr="00047D00">
        <w:rPr>
          <w:rFonts w:ascii="Times New Roman" w:hAnsi="Times New Roman" w:cs="Times New Roman"/>
          <w:color w:val="auto"/>
          <w:sz w:val="24"/>
          <w:szCs w:val="24"/>
        </w:rPr>
        <w:t>= 239.0).  The distribution of cholesterol for men was slightly more homogeneous (</w:t>
      </w:r>
      <w:r w:rsidR="002C21E0" w:rsidRPr="00EC4D06">
        <w:rPr>
          <w:rFonts w:ascii="Times New Roman" w:hAnsi="Times New Roman" w:cs="Times New Roman"/>
          <w:color w:val="auto"/>
          <w:sz w:val="24"/>
          <w:szCs w:val="24"/>
        </w:rPr>
        <w:t>IQR</w:t>
      </w:r>
      <w:r w:rsidRPr="00047D00">
        <w:rPr>
          <w:rFonts w:ascii="Times New Roman" w:hAnsi="Times New Roman" w:cs="Times New Roman"/>
          <w:color w:val="auto"/>
          <w:sz w:val="24"/>
          <w:szCs w:val="24"/>
        </w:rPr>
        <w:t xml:space="preserve"> = 5</w:t>
      </w:r>
      <w:r w:rsidR="001E3468">
        <w:rPr>
          <w:rFonts w:ascii="Times New Roman" w:hAnsi="Times New Roman" w:cs="Times New Roman"/>
          <w:color w:val="auto"/>
          <w:sz w:val="24"/>
          <w:szCs w:val="24"/>
        </w:rPr>
        <w:t>2.8</w:t>
      </w:r>
      <w:r w:rsidRPr="00047D00">
        <w:rPr>
          <w:rFonts w:ascii="Times New Roman" w:hAnsi="Times New Roman" w:cs="Times New Roman"/>
          <w:color w:val="auto"/>
          <w:sz w:val="24"/>
          <w:szCs w:val="24"/>
        </w:rPr>
        <w:t>) than it was for women (</w:t>
      </w:r>
      <w:r w:rsidR="002C21E0" w:rsidRPr="00EC4D06">
        <w:rPr>
          <w:rFonts w:ascii="Times New Roman" w:hAnsi="Times New Roman" w:cs="Times New Roman"/>
          <w:color w:val="auto"/>
          <w:sz w:val="24"/>
          <w:szCs w:val="24"/>
        </w:rPr>
        <w:t>IQR</w:t>
      </w:r>
      <w:r w:rsidRPr="00047D00">
        <w:rPr>
          <w:rFonts w:ascii="Times New Roman" w:hAnsi="Times New Roman" w:cs="Times New Roman"/>
          <w:color w:val="auto"/>
          <w:sz w:val="24"/>
          <w:szCs w:val="24"/>
        </w:rPr>
        <w:t xml:space="preserve"> = 60</w:t>
      </w:r>
      <w:r w:rsidR="00404557">
        <w:rPr>
          <w:rFonts w:ascii="Times New Roman" w:hAnsi="Times New Roman" w:cs="Times New Roman"/>
          <w:color w:val="auto"/>
          <w:sz w:val="24"/>
          <w:szCs w:val="24"/>
        </w:rPr>
        <w:t>.0</w:t>
      </w:r>
      <w:r w:rsidRPr="00047D00">
        <w:rPr>
          <w:rFonts w:ascii="Times New Roman" w:hAnsi="Times New Roman" w:cs="Times New Roman"/>
          <w:color w:val="auto"/>
          <w:sz w:val="24"/>
          <w:szCs w:val="24"/>
        </w:rPr>
        <w:t>).  For men, the cholesterol levels ranged from 133</w:t>
      </w:r>
      <w:r w:rsidR="00404557">
        <w:rPr>
          <w:rFonts w:ascii="Times New Roman" w:hAnsi="Times New Roman" w:cs="Times New Roman"/>
          <w:color w:val="auto"/>
          <w:sz w:val="24"/>
          <w:szCs w:val="24"/>
        </w:rPr>
        <w:t>.0</w:t>
      </w:r>
      <w:r w:rsidRPr="00047D00">
        <w:rPr>
          <w:rFonts w:ascii="Times New Roman" w:hAnsi="Times New Roman" w:cs="Times New Roman"/>
          <w:color w:val="auto"/>
          <w:sz w:val="24"/>
          <w:szCs w:val="24"/>
        </w:rPr>
        <w:t xml:space="preserve"> to 333</w:t>
      </w:r>
      <w:r w:rsidR="00404557">
        <w:rPr>
          <w:rFonts w:ascii="Times New Roman" w:hAnsi="Times New Roman" w:cs="Times New Roman"/>
          <w:color w:val="auto"/>
          <w:sz w:val="24"/>
          <w:szCs w:val="24"/>
        </w:rPr>
        <w:t>.0</w:t>
      </w:r>
      <w:r w:rsidRPr="00047D00">
        <w:rPr>
          <w:rFonts w:ascii="Times New Roman" w:hAnsi="Times New Roman" w:cs="Times New Roman"/>
          <w:color w:val="auto"/>
          <w:sz w:val="24"/>
          <w:szCs w:val="24"/>
        </w:rPr>
        <w:t>, while for women they ranged from 152</w:t>
      </w:r>
      <w:r w:rsidR="00404557">
        <w:rPr>
          <w:rFonts w:ascii="Times New Roman" w:hAnsi="Times New Roman" w:cs="Times New Roman"/>
          <w:color w:val="auto"/>
          <w:sz w:val="24"/>
          <w:szCs w:val="24"/>
        </w:rPr>
        <w:t>.0</w:t>
      </w:r>
      <w:r w:rsidRPr="00047D00">
        <w:rPr>
          <w:rFonts w:ascii="Times New Roman" w:hAnsi="Times New Roman" w:cs="Times New Roman"/>
          <w:color w:val="auto"/>
          <w:sz w:val="24"/>
          <w:szCs w:val="24"/>
        </w:rPr>
        <w:t xml:space="preserve"> to 464</w:t>
      </w:r>
      <w:r w:rsidR="00404557">
        <w:rPr>
          <w:rFonts w:ascii="Times New Roman" w:hAnsi="Times New Roman" w:cs="Times New Roman"/>
          <w:color w:val="auto"/>
          <w:sz w:val="24"/>
          <w:szCs w:val="24"/>
        </w:rPr>
        <w:t>.0</w:t>
      </w:r>
      <w:r w:rsidRPr="00047D00">
        <w:rPr>
          <w:rFonts w:ascii="Times New Roman" w:hAnsi="Times New Roman" w:cs="Times New Roman"/>
          <w:color w:val="auto"/>
          <w:sz w:val="24"/>
          <w:szCs w:val="24"/>
        </w:rPr>
        <w:t>.</w:t>
      </w:r>
    </w:p>
    <w:p w14:paraId="2BF3559B" w14:textId="77777777" w:rsidR="008F16C3" w:rsidRPr="00047D00" w:rsidRDefault="008F16C3" w:rsidP="008F16C3">
      <w:pPr>
        <w:pStyle w:val="NormalWeb"/>
        <w:spacing w:before="0" w:beforeAutospacing="0" w:after="0" w:afterAutospacing="0"/>
        <w:rPr>
          <w:rFonts w:ascii="Times New Roman" w:hAnsi="Times New Roman" w:cs="Times New Roman"/>
          <w:color w:val="auto"/>
          <w:sz w:val="24"/>
          <w:szCs w:val="24"/>
        </w:rPr>
      </w:pPr>
    </w:p>
    <w:p w14:paraId="3127D874" w14:textId="2F1D0E5D" w:rsidR="008F16C3" w:rsidRPr="00047D00" w:rsidRDefault="00530B72" w:rsidP="008F16C3">
      <w:pPr>
        <w:pStyle w:val="NormalWeb"/>
        <w:spacing w:before="0" w:beforeAutospacing="0" w:after="0" w:afterAutospacing="0"/>
        <w:ind w:left="1080"/>
        <w:jc w:val="center"/>
        <w:rPr>
          <w:rFonts w:ascii="Times New Roman" w:hAnsi="Times New Roman" w:cs="Times New Roman"/>
          <w:color w:val="auto"/>
          <w:sz w:val="24"/>
          <w:szCs w:val="24"/>
        </w:rPr>
      </w:pPr>
      <w:r w:rsidRPr="00EC4D06">
        <w:rPr>
          <w:rFonts w:ascii="Times New Roman" w:hAnsi="Times New Roman" w:cs="Times New Roman"/>
          <w:noProof/>
          <w:color w:val="auto"/>
          <w:sz w:val="24"/>
          <w:szCs w:val="24"/>
        </w:rPr>
        <w:lastRenderedPageBreak/>
        <w:drawing>
          <wp:inline distT="0" distB="0" distL="0" distR="0" wp14:anchorId="2D4E5B19" wp14:editId="4BFB72A0">
            <wp:extent cx="3899954" cy="3382822"/>
            <wp:effectExtent l="0" t="0" r="12065" b="0"/>
            <wp:docPr id="18" name="Picture 18" descr="../../../Desktop/Screen%20Shot%202019-06-14%20at%205.41.15%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ktop/Screen%20Shot%202019-06-14%20at%205.41.15%20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5097" cy="3395957"/>
                    </a:xfrm>
                    <a:prstGeom prst="rect">
                      <a:avLst/>
                    </a:prstGeom>
                    <a:noFill/>
                    <a:ln>
                      <a:noFill/>
                    </a:ln>
                  </pic:spPr>
                </pic:pic>
              </a:graphicData>
            </a:graphic>
          </wp:inline>
        </w:drawing>
      </w:r>
    </w:p>
    <w:p w14:paraId="3BFCCBC6" w14:textId="77777777" w:rsidR="00F3582F" w:rsidRDefault="00F3582F" w:rsidP="00292C44">
      <w:pPr>
        <w:pStyle w:val="ListParagraph"/>
        <w:ind w:left="792" w:firstLine="288"/>
        <w:outlineLvl w:val="0"/>
      </w:pPr>
    </w:p>
    <w:p w14:paraId="60A79602" w14:textId="513FA295" w:rsidR="00FB5CDC" w:rsidRDefault="00FB5CDC" w:rsidP="00292C44">
      <w:pPr>
        <w:pStyle w:val="ListParagraph"/>
        <w:ind w:left="792" w:firstLine="288"/>
        <w:outlineLvl w:val="0"/>
      </w:pPr>
      <w:r>
        <w:t xml:space="preserve">The </w:t>
      </w:r>
      <w:r w:rsidR="00A45FAF">
        <w:t>R</w:t>
      </w:r>
      <w:r>
        <w:t xml:space="preserve"> commands used to obtain the graph and statistics are</w:t>
      </w:r>
    </w:p>
    <w:p w14:paraId="41F3380B" w14:textId="77777777" w:rsidR="00F3582F" w:rsidRDefault="00F3582F" w:rsidP="00F3582F">
      <w:pPr>
        <w:pStyle w:val="ListParagraph"/>
        <w:ind w:left="792" w:firstLine="288"/>
        <w:outlineLvl w:val="0"/>
        <w:rPr>
          <w:b/>
          <w:bCs/>
          <w:color w:val="000000"/>
        </w:rPr>
      </w:pPr>
      <w:r w:rsidRPr="00EC4D06">
        <w:rPr>
          <w:b/>
          <w:bCs/>
          <w:color w:val="000000"/>
        </w:rPr>
        <w:t>boxplot(Framingham$TOTCHOL1~Framingham$SEX)</w:t>
      </w:r>
    </w:p>
    <w:p w14:paraId="10FF1AEA" w14:textId="77777777" w:rsidR="0034620B" w:rsidRPr="00EC4D06" w:rsidRDefault="0034620B" w:rsidP="00F3582F">
      <w:pPr>
        <w:pStyle w:val="ListParagraph"/>
        <w:ind w:left="792" w:firstLine="288"/>
        <w:outlineLvl w:val="0"/>
        <w:rPr>
          <w:b/>
          <w:bCs/>
          <w:color w:val="000000"/>
        </w:rPr>
      </w:pPr>
    </w:p>
    <w:p w14:paraId="2AB9D118" w14:textId="77777777" w:rsidR="00F3582F" w:rsidRPr="00EC4D06" w:rsidRDefault="00F3582F" w:rsidP="00F3582F">
      <w:pPr>
        <w:pStyle w:val="ListParagraph"/>
        <w:ind w:left="792" w:firstLine="288"/>
        <w:outlineLvl w:val="0"/>
        <w:rPr>
          <w:b/>
          <w:bCs/>
          <w:color w:val="000000"/>
        </w:rPr>
      </w:pPr>
      <w:r w:rsidRPr="00EC4D06">
        <w:rPr>
          <w:b/>
          <w:bCs/>
          <w:color w:val="000000"/>
        </w:rPr>
        <w:t>IQR(Framingham$TOTCHOL1[Framingham$SEX=="Men"])</w:t>
      </w:r>
    </w:p>
    <w:p w14:paraId="35974A0E" w14:textId="77777777" w:rsidR="00F3582F" w:rsidRPr="00EC4D06" w:rsidRDefault="00F3582F" w:rsidP="00F3582F">
      <w:pPr>
        <w:pStyle w:val="ListParagraph"/>
        <w:ind w:left="792" w:firstLine="288"/>
        <w:outlineLvl w:val="0"/>
        <w:rPr>
          <w:b/>
          <w:bCs/>
          <w:color w:val="000000"/>
        </w:rPr>
      </w:pPr>
      <w:r w:rsidRPr="00EC4D06">
        <w:rPr>
          <w:b/>
          <w:bCs/>
          <w:color w:val="000000"/>
        </w:rPr>
        <w:t>IQR(Framingham$TOTCHOL1[Framingham$SEX=="Women"], na.rm = T)</w:t>
      </w:r>
    </w:p>
    <w:p w14:paraId="0800C7BE" w14:textId="77777777" w:rsidR="00F3582F" w:rsidRPr="00EC4D06" w:rsidRDefault="00F3582F" w:rsidP="00F3582F">
      <w:pPr>
        <w:pStyle w:val="ListParagraph"/>
        <w:ind w:left="792" w:firstLine="288"/>
        <w:outlineLvl w:val="0"/>
        <w:rPr>
          <w:b/>
          <w:bCs/>
          <w:color w:val="000000"/>
        </w:rPr>
      </w:pPr>
      <w:r w:rsidRPr="00EC4D06">
        <w:rPr>
          <w:b/>
          <w:bCs/>
          <w:color w:val="000000"/>
        </w:rPr>
        <w:t>skew.ratio(Framingham$TOTCHOL1[Framingham$SEX=="Men"])</w:t>
      </w:r>
    </w:p>
    <w:p w14:paraId="20FB7088" w14:textId="77777777" w:rsidR="00F3582F" w:rsidRPr="00EC4D06" w:rsidRDefault="00F3582F" w:rsidP="00F3582F">
      <w:pPr>
        <w:pStyle w:val="ListParagraph"/>
        <w:ind w:left="792" w:firstLine="288"/>
        <w:outlineLvl w:val="0"/>
        <w:rPr>
          <w:b/>
          <w:bCs/>
          <w:color w:val="000000"/>
        </w:rPr>
      </w:pPr>
      <w:r w:rsidRPr="00EC4D06">
        <w:rPr>
          <w:b/>
          <w:bCs/>
          <w:color w:val="000000"/>
        </w:rPr>
        <w:t>skew.ratio(Framingham$TOTCHOL1[Framingham$SEX=="Women"])</w:t>
      </w:r>
    </w:p>
    <w:p w14:paraId="6918E732" w14:textId="77777777" w:rsidR="00F3582F" w:rsidRPr="00EC4D06" w:rsidRDefault="00F3582F" w:rsidP="00F3582F">
      <w:pPr>
        <w:pStyle w:val="ListParagraph"/>
        <w:ind w:left="792" w:firstLine="288"/>
        <w:outlineLvl w:val="0"/>
        <w:rPr>
          <w:b/>
          <w:bCs/>
          <w:color w:val="000000"/>
        </w:rPr>
      </w:pPr>
      <w:r w:rsidRPr="00EC4D06">
        <w:rPr>
          <w:b/>
          <w:bCs/>
          <w:color w:val="000000"/>
        </w:rPr>
        <w:t>summary(Framingham$TOTCHOL1[Framingham$SEX=="Men"])</w:t>
      </w:r>
    </w:p>
    <w:p w14:paraId="5FF55A36" w14:textId="1B4A8590" w:rsidR="008F16C3" w:rsidRPr="00F3582F" w:rsidRDefault="00F3582F" w:rsidP="00F3582F">
      <w:pPr>
        <w:pStyle w:val="NormalWeb"/>
        <w:spacing w:before="0" w:beforeAutospacing="0" w:after="0" w:afterAutospacing="0"/>
        <w:ind w:left="1080"/>
        <w:rPr>
          <w:rFonts w:ascii="Times New Roman" w:hAnsi="Times New Roman" w:cs="Times New Roman"/>
          <w:color w:val="auto"/>
          <w:sz w:val="24"/>
          <w:szCs w:val="24"/>
        </w:rPr>
      </w:pPr>
      <w:r w:rsidRPr="00EC4D06">
        <w:rPr>
          <w:rFonts w:ascii="Times New Roman" w:hAnsi="Times New Roman" w:cs="Times New Roman"/>
          <w:b/>
          <w:bCs/>
          <w:sz w:val="24"/>
          <w:szCs w:val="24"/>
        </w:rPr>
        <w:t>summary(Framingham$TOTCHOL1[Framingham$SEX=="Women"])</w:t>
      </w:r>
    </w:p>
    <w:p w14:paraId="6292B298" w14:textId="193B502A" w:rsidR="008F16C3" w:rsidRPr="00047D00" w:rsidRDefault="008F16C3" w:rsidP="00093538">
      <w:pPr>
        <w:pStyle w:val="NormalWeb"/>
        <w:numPr>
          <w:ilvl w:val="1"/>
          <w:numId w:val="2"/>
        </w:numPr>
        <w:tabs>
          <w:tab w:val="clear" w:pos="1440"/>
          <w:tab w:val="num" w:pos="1080"/>
        </w:tabs>
        <w:spacing w:before="0" w:beforeAutospacing="0" w:after="0" w:afterAutospacing="0"/>
        <w:ind w:left="1080"/>
        <w:rPr>
          <w:rFonts w:ascii="Times New Roman" w:hAnsi="Times New Roman" w:cs="Times New Roman"/>
          <w:color w:val="auto"/>
          <w:sz w:val="24"/>
          <w:szCs w:val="24"/>
        </w:rPr>
      </w:pPr>
      <w:r w:rsidRPr="00047D00">
        <w:rPr>
          <w:rFonts w:ascii="Times New Roman" w:hAnsi="Times New Roman" w:cs="Times New Roman"/>
          <w:color w:val="auto"/>
          <w:sz w:val="24"/>
          <w:szCs w:val="24"/>
        </w:rPr>
        <w:t>According to the boxplots, the blood pressure distributions are similar for men and women.  All four distributions are positively skewed with outliers.  The interquartile ranges for systolic and diastolic blood pressure are approximately equal for the sexes, so there are no gender differences in the spread of these distributions.  The median systolic and diastolic blood pressures are approximately equal for men and women.  Descriptive statistics quantify these impressions.  According to the skewness ratio, all four distributions are severely positively skewed.  The skewness ratio for the systolic blood pressure for men is 6.</w:t>
      </w:r>
      <w:r w:rsidR="00093538">
        <w:rPr>
          <w:rFonts w:ascii="Times New Roman" w:hAnsi="Times New Roman" w:cs="Times New Roman"/>
          <w:color w:val="auto"/>
          <w:sz w:val="24"/>
          <w:szCs w:val="24"/>
        </w:rPr>
        <w:t>68</w:t>
      </w:r>
      <w:r w:rsidR="00964665">
        <w:rPr>
          <w:rFonts w:ascii="Times New Roman" w:hAnsi="Times New Roman" w:cs="Times New Roman"/>
          <w:color w:val="auto"/>
          <w:sz w:val="24"/>
          <w:szCs w:val="24"/>
        </w:rPr>
        <w:t>,</w:t>
      </w:r>
      <w:r w:rsidRPr="00047D00">
        <w:rPr>
          <w:rFonts w:ascii="Times New Roman" w:hAnsi="Times New Roman" w:cs="Times New Roman"/>
          <w:color w:val="auto"/>
          <w:sz w:val="24"/>
          <w:szCs w:val="24"/>
        </w:rPr>
        <w:t xml:space="preserve"> and for women it is 6.</w:t>
      </w:r>
      <w:r w:rsidR="00093538">
        <w:rPr>
          <w:rFonts w:ascii="Times New Roman" w:hAnsi="Times New Roman" w:cs="Times New Roman"/>
          <w:color w:val="auto"/>
          <w:sz w:val="24"/>
          <w:szCs w:val="24"/>
        </w:rPr>
        <w:t>7</w:t>
      </w:r>
      <w:r w:rsidR="00964665">
        <w:rPr>
          <w:rFonts w:ascii="Times New Roman" w:hAnsi="Times New Roman" w:cs="Times New Roman"/>
          <w:color w:val="auto"/>
          <w:sz w:val="24"/>
          <w:szCs w:val="24"/>
        </w:rPr>
        <w:t>9</w:t>
      </w:r>
      <w:r w:rsidRPr="00047D00">
        <w:rPr>
          <w:rFonts w:ascii="Times New Roman" w:hAnsi="Times New Roman" w:cs="Times New Roman"/>
          <w:color w:val="auto"/>
          <w:sz w:val="24"/>
          <w:szCs w:val="24"/>
        </w:rPr>
        <w:t>.  The skewness ratio for the diastolic blood pressure for men is 2.0</w:t>
      </w:r>
      <w:r w:rsidR="00093538">
        <w:rPr>
          <w:rFonts w:ascii="Times New Roman" w:hAnsi="Times New Roman" w:cs="Times New Roman"/>
          <w:color w:val="auto"/>
          <w:sz w:val="24"/>
          <w:szCs w:val="24"/>
        </w:rPr>
        <w:t>8</w:t>
      </w:r>
      <w:r w:rsidR="00964665">
        <w:rPr>
          <w:rFonts w:ascii="Times New Roman" w:hAnsi="Times New Roman" w:cs="Times New Roman"/>
          <w:color w:val="auto"/>
          <w:sz w:val="24"/>
          <w:szCs w:val="24"/>
        </w:rPr>
        <w:t>,</w:t>
      </w:r>
      <w:r w:rsidRPr="00047D00">
        <w:rPr>
          <w:rFonts w:ascii="Times New Roman" w:hAnsi="Times New Roman" w:cs="Times New Roman"/>
          <w:color w:val="auto"/>
          <w:sz w:val="24"/>
          <w:szCs w:val="24"/>
        </w:rPr>
        <w:t xml:space="preserve"> and for women it is 3.1</w:t>
      </w:r>
      <w:r w:rsidR="00093538">
        <w:rPr>
          <w:rFonts w:ascii="Times New Roman" w:hAnsi="Times New Roman" w:cs="Times New Roman"/>
          <w:color w:val="auto"/>
          <w:sz w:val="24"/>
          <w:szCs w:val="24"/>
        </w:rPr>
        <w:t>1</w:t>
      </w:r>
      <w:r w:rsidRPr="00047D00">
        <w:rPr>
          <w:rFonts w:ascii="Times New Roman" w:hAnsi="Times New Roman" w:cs="Times New Roman"/>
          <w:color w:val="auto"/>
          <w:sz w:val="24"/>
          <w:szCs w:val="24"/>
        </w:rPr>
        <w:t>.  The most severely skewed distribution is the systolic blood pressure for women.  The median blood pressure is slightly higher for men (systolic = 127.</w:t>
      </w:r>
      <w:r w:rsidR="00964665">
        <w:rPr>
          <w:rFonts w:ascii="Times New Roman" w:hAnsi="Times New Roman" w:cs="Times New Roman"/>
          <w:color w:val="auto"/>
          <w:sz w:val="24"/>
          <w:szCs w:val="24"/>
        </w:rPr>
        <w:t>8</w:t>
      </w:r>
      <w:r w:rsidRPr="00047D00">
        <w:rPr>
          <w:rFonts w:ascii="Times New Roman" w:hAnsi="Times New Roman" w:cs="Times New Roman"/>
          <w:color w:val="auto"/>
          <w:sz w:val="24"/>
          <w:szCs w:val="24"/>
        </w:rPr>
        <w:t>, diastolic = 81</w:t>
      </w:r>
      <w:r w:rsidR="00964665">
        <w:rPr>
          <w:rFonts w:ascii="Times New Roman" w:hAnsi="Times New Roman" w:cs="Times New Roman"/>
          <w:color w:val="auto"/>
          <w:sz w:val="24"/>
          <w:szCs w:val="24"/>
        </w:rPr>
        <w:t>.0</w:t>
      </w:r>
      <w:r w:rsidRPr="00047D00">
        <w:rPr>
          <w:rFonts w:ascii="Times New Roman" w:hAnsi="Times New Roman" w:cs="Times New Roman"/>
          <w:color w:val="auto"/>
          <w:sz w:val="24"/>
          <w:szCs w:val="24"/>
        </w:rPr>
        <w:t>) than it is for women (systolic = 126.5, diastolic = 80</w:t>
      </w:r>
      <w:r w:rsidR="00964665">
        <w:rPr>
          <w:rFonts w:ascii="Times New Roman" w:hAnsi="Times New Roman" w:cs="Times New Roman"/>
          <w:color w:val="auto"/>
          <w:sz w:val="24"/>
          <w:szCs w:val="24"/>
        </w:rPr>
        <w:t>.0</w:t>
      </w:r>
      <w:r w:rsidRPr="00047D00">
        <w:rPr>
          <w:rFonts w:ascii="Times New Roman" w:hAnsi="Times New Roman" w:cs="Times New Roman"/>
          <w:color w:val="auto"/>
          <w:sz w:val="24"/>
          <w:szCs w:val="24"/>
        </w:rPr>
        <w:t xml:space="preserve">).  According to the values for the interquartile range, the blood pressure scores for men (systolic </w:t>
      </w:r>
      <w:r w:rsidR="002C21E0" w:rsidRPr="00EC4D06">
        <w:rPr>
          <w:rFonts w:ascii="Times New Roman" w:hAnsi="Times New Roman" w:cs="Times New Roman"/>
          <w:iCs/>
          <w:color w:val="auto"/>
          <w:sz w:val="24"/>
          <w:szCs w:val="24"/>
        </w:rPr>
        <w:t>IQR</w:t>
      </w:r>
      <w:r w:rsidRPr="00047D00">
        <w:rPr>
          <w:rFonts w:ascii="Times New Roman" w:hAnsi="Times New Roman" w:cs="Times New Roman"/>
          <w:color w:val="auto"/>
          <w:sz w:val="24"/>
          <w:szCs w:val="24"/>
        </w:rPr>
        <w:t xml:space="preserve"> = 24</w:t>
      </w:r>
      <w:r w:rsidR="00404557">
        <w:rPr>
          <w:rFonts w:ascii="Times New Roman" w:hAnsi="Times New Roman" w:cs="Times New Roman"/>
          <w:color w:val="auto"/>
          <w:sz w:val="24"/>
          <w:szCs w:val="24"/>
        </w:rPr>
        <w:t>.0</w:t>
      </w:r>
      <w:r w:rsidRPr="00047D00">
        <w:rPr>
          <w:rFonts w:ascii="Times New Roman" w:hAnsi="Times New Roman" w:cs="Times New Roman"/>
          <w:color w:val="auto"/>
          <w:sz w:val="24"/>
          <w:szCs w:val="24"/>
        </w:rPr>
        <w:t xml:space="preserve">, diastolic </w:t>
      </w:r>
      <w:r w:rsidR="002C21E0" w:rsidRPr="00EC4D06">
        <w:rPr>
          <w:rFonts w:ascii="Times New Roman" w:hAnsi="Times New Roman" w:cs="Times New Roman"/>
          <w:iCs/>
          <w:color w:val="auto"/>
          <w:sz w:val="24"/>
          <w:szCs w:val="24"/>
        </w:rPr>
        <w:t>IQR</w:t>
      </w:r>
      <w:r w:rsidRPr="00047D00">
        <w:rPr>
          <w:rFonts w:ascii="Times New Roman" w:hAnsi="Times New Roman" w:cs="Times New Roman"/>
          <w:color w:val="auto"/>
          <w:sz w:val="24"/>
          <w:szCs w:val="24"/>
        </w:rPr>
        <w:t xml:space="preserve"> = 14</w:t>
      </w:r>
      <w:r w:rsidR="00404557">
        <w:rPr>
          <w:rFonts w:ascii="Times New Roman" w:hAnsi="Times New Roman" w:cs="Times New Roman"/>
          <w:color w:val="auto"/>
          <w:sz w:val="24"/>
          <w:szCs w:val="24"/>
        </w:rPr>
        <w:t>.0</w:t>
      </w:r>
      <w:r w:rsidRPr="00047D00">
        <w:rPr>
          <w:rFonts w:ascii="Times New Roman" w:hAnsi="Times New Roman" w:cs="Times New Roman"/>
          <w:color w:val="auto"/>
          <w:sz w:val="24"/>
          <w:szCs w:val="24"/>
        </w:rPr>
        <w:t xml:space="preserve">) were slightly less spread out than they were for women (systolic </w:t>
      </w:r>
      <w:r w:rsidR="002C21E0" w:rsidRPr="00EC4D06">
        <w:rPr>
          <w:rFonts w:ascii="Times New Roman" w:hAnsi="Times New Roman" w:cs="Times New Roman"/>
          <w:iCs/>
          <w:color w:val="auto"/>
          <w:sz w:val="24"/>
          <w:szCs w:val="24"/>
        </w:rPr>
        <w:t>IQR</w:t>
      </w:r>
      <w:r w:rsidRPr="00047D00">
        <w:rPr>
          <w:rFonts w:ascii="Times New Roman" w:hAnsi="Times New Roman" w:cs="Times New Roman"/>
          <w:color w:val="auto"/>
          <w:sz w:val="24"/>
          <w:szCs w:val="24"/>
        </w:rPr>
        <w:t xml:space="preserve"> = 2</w:t>
      </w:r>
      <w:r w:rsidR="00404557">
        <w:rPr>
          <w:rFonts w:ascii="Times New Roman" w:hAnsi="Times New Roman" w:cs="Times New Roman"/>
          <w:color w:val="auto"/>
          <w:sz w:val="24"/>
          <w:szCs w:val="24"/>
        </w:rPr>
        <w:t>5.5</w:t>
      </w:r>
      <w:r w:rsidRPr="00047D00">
        <w:rPr>
          <w:rFonts w:ascii="Times New Roman" w:hAnsi="Times New Roman" w:cs="Times New Roman"/>
          <w:color w:val="auto"/>
          <w:sz w:val="24"/>
          <w:szCs w:val="24"/>
        </w:rPr>
        <w:t xml:space="preserve">, diastolic </w:t>
      </w:r>
      <w:r w:rsidR="002C21E0" w:rsidRPr="00EC4D06">
        <w:rPr>
          <w:rFonts w:ascii="Times New Roman" w:hAnsi="Times New Roman" w:cs="Times New Roman"/>
          <w:iCs/>
          <w:color w:val="auto"/>
          <w:sz w:val="24"/>
          <w:szCs w:val="24"/>
        </w:rPr>
        <w:t>IQR</w:t>
      </w:r>
      <w:r w:rsidRPr="00047D00">
        <w:rPr>
          <w:rFonts w:ascii="Times New Roman" w:hAnsi="Times New Roman" w:cs="Times New Roman"/>
          <w:color w:val="auto"/>
          <w:sz w:val="24"/>
          <w:szCs w:val="24"/>
        </w:rPr>
        <w:t>= 15</w:t>
      </w:r>
      <w:r w:rsidR="00404557">
        <w:rPr>
          <w:rFonts w:ascii="Times New Roman" w:hAnsi="Times New Roman" w:cs="Times New Roman"/>
          <w:color w:val="auto"/>
          <w:sz w:val="24"/>
          <w:szCs w:val="24"/>
        </w:rPr>
        <w:t>.1</w:t>
      </w:r>
      <w:r w:rsidRPr="00047D00">
        <w:rPr>
          <w:rFonts w:ascii="Times New Roman" w:hAnsi="Times New Roman" w:cs="Times New Roman"/>
          <w:color w:val="auto"/>
          <w:sz w:val="24"/>
          <w:szCs w:val="24"/>
        </w:rPr>
        <w:t>).  For men, the systolic blood pressures ranged from 98</w:t>
      </w:r>
      <w:r w:rsidR="00404557">
        <w:rPr>
          <w:rFonts w:ascii="Times New Roman" w:hAnsi="Times New Roman" w:cs="Times New Roman"/>
          <w:color w:val="auto"/>
          <w:sz w:val="24"/>
          <w:szCs w:val="24"/>
        </w:rPr>
        <w:t>.0</w:t>
      </w:r>
      <w:r w:rsidRPr="00047D00">
        <w:rPr>
          <w:rFonts w:ascii="Times New Roman" w:hAnsi="Times New Roman" w:cs="Times New Roman"/>
          <w:color w:val="auto"/>
          <w:sz w:val="24"/>
          <w:szCs w:val="24"/>
        </w:rPr>
        <w:t xml:space="preserve"> to 21</w:t>
      </w:r>
      <w:r w:rsidR="00964665">
        <w:rPr>
          <w:rFonts w:ascii="Times New Roman" w:hAnsi="Times New Roman" w:cs="Times New Roman"/>
          <w:color w:val="auto"/>
          <w:sz w:val="24"/>
          <w:szCs w:val="24"/>
        </w:rPr>
        <w:t>4</w:t>
      </w:r>
      <w:r w:rsidR="00404557">
        <w:rPr>
          <w:rFonts w:ascii="Times New Roman" w:hAnsi="Times New Roman" w:cs="Times New Roman"/>
          <w:color w:val="auto"/>
          <w:sz w:val="24"/>
          <w:szCs w:val="24"/>
        </w:rPr>
        <w:t>.0</w:t>
      </w:r>
      <w:r w:rsidR="00964665">
        <w:rPr>
          <w:rFonts w:ascii="Times New Roman" w:hAnsi="Times New Roman" w:cs="Times New Roman"/>
          <w:color w:val="auto"/>
          <w:sz w:val="24"/>
          <w:szCs w:val="24"/>
        </w:rPr>
        <w:t>,</w:t>
      </w:r>
      <w:r w:rsidRPr="00047D00">
        <w:rPr>
          <w:rFonts w:ascii="Times New Roman" w:hAnsi="Times New Roman" w:cs="Times New Roman"/>
          <w:color w:val="auto"/>
          <w:sz w:val="24"/>
          <w:szCs w:val="24"/>
        </w:rPr>
        <w:t xml:space="preserve"> while the diastolic blood pressures ranged from 55</w:t>
      </w:r>
      <w:r w:rsidR="00404557">
        <w:rPr>
          <w:rFonts w:ascii="Times New Roman" w:hAnsi="Times New Roman" w:cs="Times New Roman"/>
          <w:color w:val="auto"/>
          <w:sz w:val="24"/>
          <w:szCs w:val="24"/>
        </w:rPr>
        <w:t>.0</w:t>
      </w:r>
      <w:r w:rsidRPr="00047D00">
        <w:rPr>
          <w:rFonts w:ascii="Times New Roman" w:hAnsi="Times New Roman" w:cs="Times New Roman"/>
          <w:color w:val="auto"/>
          <w:sz w:val="24"/>
          <w:szCs w:val="24"/>
        </w:rPr>
        <w:t xml:space="preserve"> to 11</w:t>
      </w:r>
      <w:r w:rsidR="00404557">
        <w:rPr>
          <w:rFonts w:ascii="Times New Roman" w:hAnsi="Times New Roman" w:cs="Times New Roman"/>
          <w:color w:val="auto"/>
          <w:sz w:val="24"/>
          <w:szCs w:val="24"/>
        </w:rPr>
        <w:t>6.5</w:t>
      </w:r>
      <w:r w:rsidRPr="00047D00">
        <w:rPr>
          <w:rFonts w:ascii="Times New Roman" w:hAnsi="Times New Roman" w:cs="Times New Roman"/>
          <w:color w:val="auto"/>
          <w:sz w:val="24"/>
          <w:szCs w:val="24"/>
        </w:rPr>
        <w:t xml:space="preserve">.  For women, the </w:t>
      </w:r>
      <w:r w:rsidRPr="00047D00">
        <w:rPr>
          <w:rFonts w:ascii="Times New Roman" w:hAnsi="Times New Roman" w:cs="Times New Roman"/>
          <w:color w:val="auto"/>
          <w:sz w:val="24"/>
          <w:szCs w:val="24"/>
        </w:rPr>
        <w:lastRenderedPageBreak/>
        <w:t>systolic blood pressures ranged from 9</w:t>
      </w:r>
      <w:r w:rsidR="00404557">
        <w:rPr>
          <w:rFonts w:ascii="Times New Roman" w:hAnsi="Times New Roman" w:cs="Times New Roman"/>
          <w:color w:val="auto"/>
          <w:sz w:val="24"/>
          <w:szCs w:val="24"/>
        </w:rPr>
        <w:t>2.5</w:t>
      </w:r>
      <w:r w:rsidRPr="00047D00">
        <w:rPr>
          <w:rFonts w:ascii="Times New Roman" w:hAnsi="Times New Roman" w:cs="Times New Roman"/>
          <w:color w:val="auto"/>
          <w:sz w:val="24"/>
          <w:szCs w:val="24"/>
        </w:rPr>
        <w:t xml:space="preserve"> to 213</w:t>
      </w:r>
      <w:r w:rsidR="00404557">
        <w:rPr>
          <w:rFonts w:ascii="Times New Roman" w:hAnsi="Times New Roman" w:cs="Times New Roman"/>
          <w:color w:val="auto"/>
          <w:sz w:val="24"/>
          <w:szCs w:val="24"/>
        </w:rPr>
        <w:t>.0</w:t>
      </w:r>
      <w:r w:rsidR="00964665">
        <w:rPr>
          <w:rFonts w:ascii="Times New Roman" w:hAnsi="Times New Roman" w:cs="Times New Roman"/>
          <w:color w:val="auto"/>
          <w:sz w:val="24"/>
          <w:szCs w:val="24"/>
        </w:rPr>
        <w:t>,</w:t>
      </w:r>
      <w:r w:rsidRPr="00047D00">
        <w:rPr>
          <w:rFonts w:ascii="Times New Roman" w:hAnsi="Times New Roman" w:cs="Times New Roman"/>
          <w:color w:val="auto"/>
          <w:sz w:val="24"/>
          <w:szCs w:val="24"/>
        </w:rPr>
        <w:t xml:space="preserve"> while the diastolic blood pressures ranged from 50</w:t>
      </w:r>
      <w:r w:rsidR="00404557">
        <w:rPr>
          <w:rFonts w:ascii="Times New Roman" w:hAnsi="Times New Roman" w:cs="Times New Roman"/>
          <w:color w:val="auto"/>
          <w:sz w:val="24"/>
          <w:szCs w:val="24"/>
        </w:rPr>
        <w:t>.0</w:t>
      </w:r>
      <w:r w:rsidRPr="00047D00">
        <w:rPr>
          <w:rFonts w:ascii="Times New Roman" w:hAnsi="Times New Roman" w:cs="Times New Roman"/>
          <w:color w:val="auto"/>
          <w:sz w:val="24"/>
          <w:szCs w:val="24"/>
        </w:rPr>
        <w:t xml:space="preserve"> to 118</w:t>
      </w:r>
      <w:r w:rsidR="00404557">
        <w:rPr>
          <w:rFonts w:ascii="Times New Roman" w:hAnsi="Times New Roman" w:cs="Times New Roman"/>
          <w:color w:val="auto"/>
          <w:sz w:val="24"/>
          <w:szCs w:val="24"/>
        </w:rPr>
        <w:t>.0</w:t>
      </w:r>
      <w:r w:rsidRPr="00047D00">
        <w:rPr>
          <w:rFonts w:ascii="Times New Roman" w:hAnsi="Times New Roman" w:cs="Times New Roman"/>
          <w:color w:val="auto"/>
          <w:sz w:val="24"/>
          <w:szCs w:val="24"/>
        </w:rPr>
        <w:t xml:space="preserve">.   </w:t>
      </w:r>
    </w:p>
    <w:p w14:paraId="30DA4E0E" w14:textId="77777777" w:rsidR="008F16C3" w:rsidRPr="00047D00" w:rsidRDefault="008F16C3" w:rsidP="008F16C3">
      <w:pPr>
        <w:pStyle w:val="NormalWeb"/>
        <w:spacing w:before="0" w:beforeAutospacing="0" w:after="0" w:afterAutospacing="0"/>
        <w:rPr>
          <w:rFonts w:ascii="Times New Roman" w:hAnsi="Times New Roman" w:cs="Times New Roman"/>
          <w:color w:val="auto"/>
          <w:sz w:val="24"/>
          <w:szCs w:val="24"/>
        </w:rPr>
      </w:pPr>
    </w:p>
    <w:p w14:paraId="41F14AF3" w14:textId="2379E83F" w:rsidR="008F16C3" w:rsidRPr="00047D00" w:rsidRDefault="00AB6CE3" w:rsidP="008F16C3">
      <w:pPr>
        <w:pStyle w:val="NormalWeb"/>
        <w:spacing w:before="0" w:beforeAutospacing="0" w:after="0" w:afterAutospacing="0"/>
        <w:jc w:val="center"/>
        <w:rPr>
          <w:rFonts w:ascii="Times New Roman" w:hAnsi="Times New Roman" w:cs="Times New Roman"/>
          <w:color w:val="auto"/>
          <w:sz w:val="14"/>
          <w:szCs w:val="14"/>
        </w:rPr>
      </w:pPr>
      <w:r>
        <w:rPr>
          <w:rFonts w:ascii="Times New Roman" w:hAnsi="Times New Roman" w:cs="Times New Roman"/>
          <w:noProof/>
          <w:color w:val="auto"/>
          <w:sz w:val="14"/>
          <w:szCs w:val="14"/>
        </w:rPr>
        <w:drawing>
          <wp:inline distT="0" distB="0" distL="0" distR="0" wp14:anchorId="253B052D" wp14:editId="0ED819AB">
            <wp:extent cx="4394835" cy="3523571"/>
            <wp:effectExtent l="0" t="0" r="0" b="7620"/>
            <wp:docPr id="37" name="Picture 37" descr="../../../Desktop/Screen%20Shot%202019-06-16%20at%204.47.0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ktop/Screen%20Shot%202019-06-16%20at%204.47.08%20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9950" cy="3527672"/>
                    </a:xfrm>
                    <a:prstGeom prst="rect">
                      <a:avLst/>
                    </a:prstGeom>
                    <a:noFill/>
                    <a:ln>
                      <a:noFill/>
                    </a:ln>
                  </pic:spPr>
                </pic:pic>
              </a:graphicData>
            </a:graphic>
          </wp:inline>
        </w:drawing>
      </w:r>
    </w:p>
    <w:p w14:paraId="60D51A47" w14:textId="77777777" w:rsidR="008F16C3" w:rsidRPr="00047D00" w:rsidRDefault="008F16C3" w:rsidP="008F16C3">
      <w:pPr>
        <w:pStyle w:val="NormalWeb"/>
        <w:spacing w:before="0" w:beforeAutospacing="0" w:after="0" w:afterAutospacing="0"/>
        <w:jc w:val="center"/>
        <w:rPr>
          <w:rFonts w:ascii="Times New Roman" w:hAnsi="Times New Roman" w:cs="Times New Roman"/>
          <w:color w:val="auto"/>
          <w:sz w:val="24"/>
          <w:szCs w:val="24"/>
        </w:rPr>
      </w:pPr>
    </w:p>
    <w:p w14:paraId="6A5DF300" w14:textId="20C6751C" w:rsidR="00FB5CDC" w:rsidRDefault="00FB5CDC" w:rsidP="00292C44">
      <w:pPr>
        <w:pStyle w:val="ListParagraph"/>
        <w:ind w:left="792" w:firstLine="288"/>
        <w:outlineLvl w:val="0"/>
      </w:pPr>
      <w:r>
        <w:t xml:space="preserve">The </w:t>
      </w:r>
      <w:r w:rsidR="00A45FAF">
        <w:t>R</w:t>
      </w:r>
      <w:r>
        <w:t xml:space="preserve"> commands used to obtain the graph and statistics are</w:t>
      </w:r>
    </w:p>
    <w:p w14:paraId="5AEFB386" w14:textId="77777777" w:rsidR="00AB6CE3" w:rsidRPr="00AB6CE3" w:rsidRDefault="00AB6CE3" w:rsidP="00EC4D06">
      <w:pPr>
        <w:pStyle w:val="ListParagraph"/>
        <w:ind w:left="1080"/>
        <w:outlineLvl w:val="0"/>
        <w:rPr>
          <w:b/>
        </w:rPr>
      </w:pPr>
      <w:r w:rsidRPr="00AB6CE3">
        <w:rPr>
          <w:b/>
        </w:rPr>
        <w:t>par(mfrow=c(1,2))</w:t>
      </w:r>
    </w:p>
    <w:p w14:paraId="38C7100B" w14:textId="77777777" w:rsidR="00AB6CE3" w:rsidRPr="00AB6CE3" w:rsidRDefault="00AB6CE3" w:rsidP="00EC4D06">
      <w:pPr>
        <w:pStyle w:val="ListParagraph"/>
        <w:ind w:left="1080"/>
        <w:outlineLvl w:val="0"/>
        <w:rPr>
          <w:b/>
        </w:rPr>
      </w:pPr>
      <w:r w:rsidRPr="00AB6CE3">
        <w:rPr>
          <w:b/>
        </w:rPr>
        <w:t>boxplot(Framingham$SYSBP1~Framingham$SEX, main = "Systolic", xlab="", ylab="")</w:t>
      </w:r>
    </w:p>
    <w:p w14:paraId="6BF47B2F" w14:textId="47BF5335" w:rsidR="0034620B" w:rsidRDefault="00AB6CE3" w:rsidP="00EC4D06">
      <w:pPr>
        <w:pStyle w:val="ListParagraph"/>
        <w:ind w:left="1080"/>
        <w:outlineLvl w:val="0"/>
        <w:rPr>
          <w:b/>
        </w:rPr>
      </w:pPr>
      <w:r w:rsidRPr="00AB6CE3">
        <w:rPr>
          <w:b/>
        </w:rPr>
        <w:t>boxplot(Framingham$DIABP1~Framingham$SEX, main = "Diastolic", xlab="", ylab="")</w:t>
      </w:r>
    </w:p>
    <w:p w14:paraId="4CFCC05F" w14:textId="176CD06F" w:rsidR="00811971" w:rsidRDefault="00811971" w:rsidP="00EC4D06">
      <w:pPr>
        <w:pStyle w:val="ListParagraph"/>
        <w:ind w:left="1080"/>
        <w:outlineLvl w:val="0"/>
        <w:rPr>
          <w:b/>
        </w:rPr>
      </w:pPr>
      <w:r>
        <w:rPr>
          <w:b/>
        </w:rPr>
        <w:t>par(mfrow=c(1,1</w:t>
      </w:r>
      <w:r w:rsidRPr="009F03E9">
        <w:rPr>
          <w:b/>
        </w:rPr>
        <w:t>))</w:t>
      </w:r>
    </w:p>
    <w:p w14:paraId="11E7F099" w14:textId="77777777" w:rsidR="00AB6CE3" w:rsidRDefault="00AB6CE3" w:rsidP="00AB6CE3">
      <w:pPr>
        <w:pStyle w:val="ListParagraph"/>
        <w:ind w:left="792" w:firstLine="288"/>
        <w:outlineLvl w:val="0"/>
      </w:pPr>
    </w:p>
    <w:p w14:paraId="22E2225A" w14:textId="77777777" w:rsidR="0034620B" w:rsidRPr="00EC4D06" w:rsidRDefault="0034620B" w:rsidP="0034620B">
      <w:pPr>
        <w:pStyle w:val="ListParagraph"/>
        <w:ind w:left="792" w:firstLine="288"/>
        <w:outlineLvl w:val="0"/>
        <w:rPr>
          <w:b/>
        </w:rPr>
      </w:pPr>
      <w:r w:rsidRPr="00EC4D06">
        <w:rPr>
          <w:b/>
        </w:rPr>
        <w:t>IQR(Framingham$SYSBP1[Framingham$SEX=="Men"])</w:t>
      </w:r>
    </w:p>
    <w:p w14:paraId="584CA020" w14:textId="77777777" w:rsidR="0034620B" w:rsidRPr="00EC4D06" w:rsidRDefault="0034620B" w:rsidP="0034620B">
      <w:pPr>
        <w:pStyle w:val="ListParagraph"/>
        <w:ind w:left="792" w:firstLine="288"/>
        <w:outlineLvl w:val="0"/>
        <w:rPr>
          <w:b/>
        </w:rPr>
      </w:pPr>
      <w:r w:rsidRPr="00EC4D06">
        <w:rPr>
          <w:b/>
        </w:rPr>
        <w:t>IQR(Framingham$SYSBP1[Framingham$SEX=="Women"], na.rm = T)</w:t>
      </w:r>
    </w:p>
    <w:p w14:paraId="0EA7C5C4" w14:textId="77777777" w:rsidR="0034620B" w:rsidRPr="00EC4D06" w:rsidRDefault="0034620B" w:rsidP="0034620B">
      <w:pPr>
        <w:pStyle w:val="ListParagraph"/>
        <w:ind w:left="792" w:firstLine="288"/>
        <w:outlineLvl w:val="0"/>
        <w:rPr>
          <w:b/>
        </w:rPr>
      </w:pPr>
      <w:r w:rsidRPr="00EC4D06">
        <w:rPr>
          <w:b/>
        </w:rPr>
        <w:t>skew.ratio(Framingham$SYSBP1[Framingham$SEX=="Men"])</w:t>
      </w:r>
    </w:p>
    <w:p w14:paraId="555AB762" w14:textId="77777777" w:rsidR="0034620B" w:rsidRPr="00EC4D06" w:rsidRDefault="0034620B" w:rsidP="0034620B">
      <w:pPr>
        <w:pStyle w:val="ListParagraph"/>
        <w:ind w:left="792" w:firstLine="288"/>
        <w:outlineLvl w:val="0"/>
        <w:rPr>
          <w:b/>
        </w:rPr>
      </w:pPr>
      <w:r w:rsidRPr="00EC4D06">
        <w:rPr>
          <w:b/>
        </w:rPr>
        <w:t>skew.ratio(Framingham$SYSBP1[Framingham$SEX=="Women"])</w:t>
      </w:r>
    </w:p>
    <w:p w14:paraId="143A19E0" w14:textId="77777777" w:rsidR="0034620B" w:rsidRPr="00EC4D06" w:rsidRDefault="0034620B" w:rsidP="0034620B">
      <w:pPr>
        <w:pStyle w:val="ListParagraph"/>
        <w:ind w:left="792" w:firstLine="288"/>
        <w:outlineLvl w:val="0"/>
        <w:rPr>
          <w:b/>
        </w:rPr>
      </w:pPr>
      <w:r w:rsidRPr="00EC4D06">
        <w:rPr>
          <w:b/>
        </w:rPr>
        <w:t>summary(Framingham$SYSBP1[Framingham$SEX=="Men"])</w:t>
      </w:r>
    </w:p>
    <w:p w14:paraId="13FF4FBD" w14:textId="77777777" w:rsidR="0034620B" w:rsidRPr="00EC4D06" w:rsidRDefault="0034620B" w:rsidP="0034620B">
      <w:pPr>
        <w:pStyle w:val="ListParagraph"/>
        <w:ind w:left="792" w:firstLine="288"/>
        <w:outlineLvl w:val="0"/>
        <w:rPr>
          <w:b/>
        </w:rPr>
      </w:pPr>
      <w:r w:rsidRPr="00EC4D06">
        <w:rPr>
          <w:b/>
        </w:rPr>
        <w:t>summary(Framingham$SYSBP1[Framingham$SEX=="Women"])</w:t>
      </w:r>
    </w:p>
    <w:p w14:paraId="7A9EFB98" w14:textId="77777777" w:rsidR="0034620B" w:rsidRPr="00EC4D06" w:rsidRDefault="0034620B" w:rsidP="0034620B">
      <w:pPr>
        <w:pStyle w:val="ListParagraph"/>
        <w:ind w:left="792" w:firstLine="288"/>
        <w:outlineLvl w:val="0"/>
        <w:rPr>
          <w:b/>
        </w:rPr>
      </w:pPr>
    </w:p>
    <w:p w14:paraId="332C33CD" w14:textId="77777777" w:rsidR="0034620B" w:rsidRPr="00EC4D06" w:rsidRDefault="0034620B" w:rsidP="0034620B">
      <w:pPr>
        <w:pStyle w:val="ListParagraph"/>
        <w:ind w:left="792" w:firstLine="288"/>
        <w:outlineLvl w:val="0"/>
        <w:rPr>
          <w:b/>
        </w:rPr>
      </w:pPr>
      <w:r w:rsidRPr="00EC4D06">
        <w:rPr>
          <w:b/>
        </w:rPr>
        <w:t>IQR(Framingham$DIABP1[Framingham$SEX=="Men"])</w:t>
      </w:r>
    </w:p>
    <w:p w14:paraId="41CC017C" w14:textId="77777777" w:rsidR="0034620B" w:rsidRPr="00EC4D06" w:rsidRDefault="0034620B" w:rsidP="0034620B">
      <w:pPr>
        <w:pStyle w:val="ListParagraph"/>
        <w:ind w:left="792" w:firstLine="288"/>
        <w:outlineLvl w:val="0"/>
        <w:rPr>
          <w:b/>
        </w:rPr>
      </w:pPr>
      <w:r w:rsidRPr="00EC4D06">
        <w:rPr>
          <w:b/>
        </w:rPr>
        <w:t>IQR(Framingham$DIABP1[Framingham$SEX=="Women"], na.rm = T)</w:t>
      </w:r>
    </w:p>
    <w:p w14:paraId="4A61CCDC" w14:textId="77777777" w:rsidR="0034620B" w:rsidRPr="00EC4D06" w:rsidRDefault="0034620B" w:rsidP="0034620B">
      <w:pPr>
        <w:pStyle w:val="ListParagraph"/>
        <w:ind w:left="792" w:firstLine="288"/>
        <w:outlineLvl w:val="0"/>
        <w:rPr>
          <w:b/>
        </w:rPr>
      </w:pPr>
      <w:r w:rsidRPr="00EC4D06">
        <w:rPr>
          <w:b/>
        </w:rPr>
        <w:t>skew.ratio(Framingham$DIABP1[Framingham$SEX=="Men"])</w:t>
      </w:r>
    </w:p>
    <w:p w14:paraId="24FCF375" w14:textId="77777777" w:rsidR="0034620B" w:rsidRPr="00EC4D06" w:rsidRDefault="0034620B" w:rsidP="0034620B">
      <w:pPr>
        <w:pStyle w:val="ListParagraph"/>
        <w:ind w:left="792" w:firstLine="288"/>
        <w:outlineLvl w:val="0"/>
        <w:rPr>
          <w:b/>
        </w:rPr>
      </w:pPr>
      <w:r w:rsidRPr="00EC4D06">
        <w:rPr>
          <w:b/>
        </w:rPr>
        <w:t>skew.ratio(Framingham$DIABP1[Framingham$SEX=="Women"])</w:t>
      </w:r>
    </w:p>
    <w:p w14:paraId="171499B0" w14:textId="77777777" w:rsidR="0034620B" w:rsidRPr="00EC4D06" w:rsidRDefault="0034620B" w:rsidP="0034620B">
      <w:pPr>
        <w:pStyle w:val="ListParagraph"/>
        <w:ind w:left="792" w:firstLine="288"/>
        <w:outlineLvl w:val="0"/>
        <w:rPr>
          <w:b/>
        </w:rPr>
      </w:pPr>
      <w:r w:rsidRPr="00EC4D06">
        <w:rPr>
          <w:b/>
        </w:rPr>
        <w:t>summary(Framingham$DIABP1[Framingham$SEX=="Men"])</w:t>
      </w:r>
    </w:p>
    <w:p w14:paraId="0C58A1AC" w14:textId="77777777" w:rsidR="0034620B" w:rsidRPr="00EC4D06" w:rsidRDefault="0034620B" w:rsidP="0034620B">
      <w:pPr>
        <w:pStyle w:val="ListParagraph"/>
        <w:ind w:left="792" w:firstLine="288"/>
        <w:outlineLvl w:val="0"/>
        <w:rPr>
          <w:b/>
        </w:rPr>
      </w:pPr>
      <w:r w:rsidRPr="00EC4D06">
        <w:rPr>
          <w:b/>
        </w:rPr>
        <w:t>summary(Framingham$DIABP1[Framingham$SEX=="Women"])</w:t>
      </w:r>
    </w:p>
    <w:p w14:paraId="3F3F07D2" w14:textId="77777777" w:rsidR="0034620B" w:rsidRDefault="0034620B" w:rsidP="0034620B">
      <w:pPr>
        <w:pStyle w:val="ListParagraph"/>
        <w:ind w:left="792" w:firstLine="288"/>
        <w:outlineLvl w:val="0"/>
      </w:pPr>
    </w:p>
    <w:p w14:paraId="725E9B8A" w14:textId="3F15C36F" w:rsidR="0034620B" w:rsidRDefault="0034620B" w:rsidP="00EC4D06">
      <w:pPr>
        <w:ind w:left="1080"/>
        <w:outlineLvl w:val="0"/>
      </w:pPr>
      <w:r>
        <w:lastRenderedPageBreak/>
        <w:t xml:space="preserve">Note that the command </w:t>
      </w:r>
      <w:r w:rsidRPr="00752DB2">
        <w:rPr>
          <w:b/>
        </w:rPr>
        <w:t>par(mfrow=c(1,2</w:t>
      </w:r>
      <w:r w:rsidRPr="009F03E9">
        <w:rPr>
          <w:b/>
        </w:rPr>
        <w:t>))</w:t>
      </w:r>
      <w:r>
        <w:t xml:space="preserve"> splits the plotting window to display two plots side by side. Run </w:t>
      </w:r>
      <w:r>
        <w:rPr>
          <w:b/>
        </w:rPr>
        <w:t>par(mfrow=c(1,1</w:t>
      </w:r>
      <w:r w:rsidRPr="009F03E9">
        <w:rPr>
          <w:b/>
        </w:rPr>
        <w:t>))</w:t>
      </w:r>
      <w:r>
        <w:rPr>
          <w:b/>
        </w:rPr>
        <w:t xml:space="preserve"> </w:t>
      </w:r>
      <w:r>
        <w:t>to return to the original plot settings.</w:t>
      </w:r>
    </w:p>
    <w:p w14:paraId="22D1259D" w14:textId="72A9592B" w:rsidR="008F16C3" w:rsidRPr="00047D00" w:rsidRDefault="008F16C3" w:rsidP="00B32C70">
      <w:pPr>
        <w:pStyle w:val="NormalWeb"/>
        <w:numPr>
          <w:ilvl w:val="1"/>
          <w:numId w:val="2"/>
        </w:numPr>
        <w:tabs>
          <w:tab w:val="clear" w:pos="1440"/>
          <w:tab w:val="num" w:pos="1080"/>
        </w:tabs>
        <w:spacing w:before="0" w:beforeAutospacing="0" w:after="0" w:afterAutospacing="0"/>
        <w:ind w:left="1080"/>
        <w:rPr>
          <w:rFonts w:ascii="Times New Roman" w:hAnsi="Times New Roman" w:cs="Times New Roman"/>
          <w:color w:val="auto"/>
          <w:sz w:val="24"/>
          <w:szCs w:val="24"/>
        </w:rPr>
      </w:pPr>
      <w:r w:rsidRPr="00047D00">
        <w:rPr>
          <w:rFonts w:ascii="Times New Roman" w:hAnsi="Times New Roman" w:cs="Times New Roman"/>
          <w:color w:val="auto"/>
          <w:sz w:val="24"/>
          <w:szCs w:val="24"/>
        </w:rPr>
        <w:t>According to the boxplot, the BMI distributions for both men and women are positively skewed.  Because the interquartile range is smaller, the BMI scores are more consistent for men than for women.  The median BMI for men is higher than it is for women.  Descriptive statistics quantify these impressions.  According to the skewness ratio, the distribution for men is fairly symmetric (1.</w:t>
      </w:r>
      <w:r w:rsidR="00B32C70">
        <w:rPr>
          <w:rFonts w:ascii="Times New Roman" w:hAnsi="Times New Roman" w:cs="Times New Roman"/>
          <w:color w:val="auto"/>
          <w:sz w:val="24"/>
          <w:szCs w:val="24"/>
        </w:rPr>
        <w:t>88</w:t>
      </w:r>
      <w:r w:rsidRPr="00047D00">
        <w:rPr>
          <w:rFonts w:ascii="Times New Roman" w:hAnsi="Times New Roman" w:cs="Times New Roman"/>
          <w:color w:val="auto"/>
          <w:sz w:val="24"/>
          <w:szCs w:val="24"/>
        </w:rPr>
        <w:t>)</w:t>
      </w:r>
      <w:r w:rsidR="00E7309B">
        <w:rPr>
          <w:rFonts w:ascii="Times New Roman" w:hAnsi="Times New Roman" w:cs="Times New Roman"/>
          <w:color w:val="auto"/>
          <w:sz w:val="24"/>
          <w:szCs w:val="24"/>
        </w:rPr>
        <w:t>,</w:t>
      </w:r>
      <w:r w:rsidRPr="00047D00">
        <w:rPr>
          <w:rFonts w:ascii="Times New Roman" w:hAnsi="Times New Roman" w:cs="Times New Roman"/>
          <w:color w:val="auto"/>
          <w:sz w:val="24"/>
          <w:szCs w:val="24"/>
        </w:rPr>
        <w:t xml:space="preserve"> while for women it is severely positively skewed (6.</w:t>
      </w:r>
      <w:r w:rsidR="00E7309B">
        <w:rPr>
          <w:rFonts w:ascii="Times New Roman" w:hAnsi="Times New Roman" w:cs="Times New Roman"/>
          <w:color w:val="auto"/>
          <w:sz w:val="24"/>
          <w:szCs w:val="24"/>
        </w:rPr>
        <w:t>50</w:t>
      </w:r>
      <w:r w:rsidRPr="00047D00">
        <w:rPr>
          <w:rFonts w:ascii="Times New Roman" w:hAnsi="Times New Roman" w:cs="Times New Roman"/>
          <w:color w:val="auto"/>
          <w:sz w:val="24"/>
          <w:szCs w:val="24"/>
        </w:rPr>
        <w:t>).  The median BMI is higher for men in the study at initial examination (</w:t>
      </w:r>
      <w:r w:rsidR="00404557" w:rsidRPr="00EC4D06">
        <w:rPr>
          <w:rFonts w:ascii="Times New Roman" w:hAnsi="Times New Roman" w:cs="Times New Roman"/>
          <w:color w:val="auto"/>
          <w:sz w:val="24"/>
          <w:szCs w:val="24"/>
        </w:rPr>
        <w:t>m</w:t>
      </w:r>
      <w:r w:rsidRPr="00EC4D06">
        <w:rPr>
          <w:rFonts w:ascii="Times New Roman" w:hAnsi="Times New Roman" w:cs="Times New Roman"/>
          <w:color w:val="auto"/>
          <w:sz w:val="24"/>
          <w:szCs w:val="24"/>
        </w:rPr>
        <w:t>edian</w:t>
      </w:r>
      <w:r w:rsidRPr="00047D00">
        <w:rPr>
          <w:rFonts w:ascii="Times New Roman" w:hAnsi="Times New Roman" w:cs="Times New Roman"/>
          <w:color w:val="auto"/>
          <w:sz w:val="24"/>
          <w:szCs w:val="24"/>
        </w:rPr>
        <w:t xml:space="preserve"> = 26.3) than for women (</w:t>
      </w:r>
      <w:r w:rsidR="00404557" w:rsidRPr="00EC4D06">
        <w:rPr>
          <w:rFonts w:ascii="Times New Roman" w:hAnsi="Times New Roman" w:cs="Times New Roman"/>
          <w:color w:val="auto"/>
          <w:sz w:val="24"/>
          <w:szCs w:val="24"/>
        </w:rPr>
        <w:t>m</w:t>
      </w:r>
      <w:r w:rsidRPr="00EC4D06">
        <w:rPr>
          <w:rFonts w:ascii="Times New Roman" w:hAnsi="Times New Roman" w:cs="Times New Roman"/>
          <w:color w:val="auto"/>
          <w:sz w:val="24"/>
          <w:szCs w:val="24"/>
        </w:rPr>
        <w:t>edian</w:t>
      </w:r>
      <w:r w:rsidRPr="00047D00">
        <w:rPr>
          <w:rFonts w:ascii="Times New Roman" w:hAnsi="Times New Roman" w:cs="Times New Roman"/>
          <w:color w:val="auto"/>
          <w:sz w:val="24"/>
          <w:szCs w:val="24"/>
        </w:rPr>
        <w:t xml:space="preserve"> = 24.5).  The distribution of BMI’s was slightly more consistent for men (</w:t>
      </w:r>
      <w:r w:rsidR="002C21E0" w:rsidRPr="00EC4D06">
        <w:rPr>
          <w:rFonts w:ascii="Times New Roman" w:hAnsi="Times New Roman" w:cs="Times New Roman"/>
          <w:color w:val="auto"/>
          <w:sz w:val="24"/>
          <w:szCs w:val="24"/>
        </w:rPr>
        <w:t>IQR</w:t>
      </w:r>
      <w:r w:rsidRPr="00047D00">
        <w:rPr>
          <w:rFonts w:ascii="Times New Roman" w:hAnsi="Times New Roman" w:cs="Times New Roman"/>
          <w:color w:val="auto"/>
          <w:sz w:val="24"/>
          <w:szCs w:val="24"/>
        </w:rPr>
        <w:t xml:space="preserve"> = 3.9) than it was for women (</w:t>
      </w:r>
      <w:r w:rsidR="002C21E0" w:rsidRPr="00EC4D06">
        <w:rPr>
          <w:rFonts w:ascii="Times New Roman" w:hAnsi="Times New Roman" w:cs="Times New Roman"/>
          <w:color w:val="auto"/>
          <w:sz w:val="24"/>
          <w:szCs w:val="24"/>
        </w:rPr>
        <w:t>IQR</w:t>
      </w:r>
      <w:r w:rsidRPr="00047D00">
        <w:rPr>
          <w:rFonts w:ascii="Times New Roman" w:hAnsi="Times New Roman" w:cs="Times New Roman"/>
          <w:color w:val="auto"/>
          <w:sz w:val="24"/>
          <w:szCs w:val="24"/>
        </w:rPr>
        <w:t xml:space="preserve"> = 5.</w:t>
      </w:r>
      <w:r w:rsidR="001E3468">
        <w:rPr>
          <w:rFonts w:ascii="Times New Roman" w:hAnsi="Times New Roman" w:cs="Times New Roman"/>
          <w:color w:val="auto"/>
          <w:sz w:val="24"/>
          <w:szCs w:val="24"/>
        </w:rPr>
        <w:t>3</w:t>
      </w:r>
      <w:r w:rsidRPr="00047D00">
        <w:rPr>
          <w:rFonts w:ascii="Times New Roman" w:hAnsi="Times New Roman" w:cs="Times New Roman"/>
          <w:color w:val="auto"/>
          <w:sz w:val="24"/>
          <w:szCs w:val="24"/>
        </w:rPr>
        <w:t>).  For men, BMI ranged from 1</w:t>
      </w:r>
      <w:r w:rsidR="001E3468">
        <w:rPr>
          <w:rFonts w:ascii="Times New Roman" w:hAnsi="Times New Roman" w:cs="Times New Roman"/>
          <w:color w:val="auto"/>
          <w:sz w:val="24"/>
          <w:szCs w:val="24"/>
        </w:rPr>
        <w:t>7.0</w:t>
      </w:r>
      <w:r w:rsidRPr="00047D00">
        <w:rPr>
          <w:rFonts w:ascii="Times New Roman" w:hAnsi="Times New Roman" w:cs="Times New Roman"/>
          <w:color w:val="auto"/>
          <w:sz w:val="24"/>
          <w:szCs w:val="24"/>
        </w:rPr>
        <w:t xml:space="preserve"> to 38.</w:t>
      </w:r>
      <w:r w:rsidR="001E3468">
        <w:rPr>
          <w:rFonts w:ascii="Times New Roman" w:hAnsi="Times New Roman" w:cs="Times New Roman"/>
          <w:color w:val="auto"/>
          <w:sz w:val="24"/>
          <w:szCs w:val="24"/>
        </w:rPr>
        <w:t>1</w:t>
      </w:r>
      <w:r w:rsidRPr="00047D00">
        <w:rPr>
          <w:rFonts w:ascii="Times New Roman" w:hAnsi="Times New Roman" w:cs="Times New Roman"/>
          <w:color w:val="auto"/>
          <w:sz w:val="24"/>
          <w:szCs w:val="24"/>
        </w:rPr>
        <w:t>, while for women it ranged from 17.5 to 42.0.</w:t>
      </w:r>
    </w:p>
    <w:p w14:paraId="4C9CB3D4" w14:textId="77777777" w:rsidR="008F16C3" w:rsidRPr="00047D00" w:rsidRDefault="008F16C3" w:rsidP="008F16C3">
      <w:pPr>
        <w:pStyle w:val="NormalWeb"/>
        <w:spacing w:before="0" w:beforeAutospacing="0" w:after="0" w:afterAutospacing="0"/>
        <w:rPr>
          <w:rFonts w:ascii="Times New Roman" w:hAnsi="Times New Roman" w:cs="Times New Roman"/>
          <w:color w:val="auto"/>
          <w:sz w:val="24"/>
          <w:szCs w:val="24"/>
        </w:rPr>
      </w:pPr>
    </w:p>
    <w:p w14:paraId="32ABA3E8" w14:textId="729A8598" w:rsidR="008F16C3" w:rsidRPr="00047D00" w:rsidRDefault="00E7309B" w:rsidP="008F16C3">
      <w:pPr>
        <w:pStyle w:val="NormalWeb"/>
        <w:spacing w:before="0" w:beforeAutospacing="0" w:after="0" w:afterAutospacing="0"/>
        <w:jc w:val="center"/>
        <w:rPr>
          <w:rFonts w:ascii="Times New Roman" w:hAnsi="Times New Roman" w:cs="Times New Roman"/>
          <w:color w:val="auto"/>
          <w:sz w:val="14"/>
          <w:szCs w:val="14"/>
        </w:rPr>
      </w:pPr>
      <w:r w:rsidRPr="00EC4D06">
        <w:rPr>
          <w:rFonts w:ascii="Times New Roman" w:hAnsi="Times New Roman" w:cs="Times New Roman"/>
          <w:noProof/>
          <w:color w:val="auto"/>
          <w:sz w:val="14"/>
          <w:szCs w:val="14"/>
        </w:rPr>
        <w:drawing>
          <wp:inline distT="0" distB="0" distL="0" distR="0" wp14:anchorId="1E1DCE9E" wp14:editId="247607B6">
            <wp:extent cx="3912878" cy="3317240"/>
            <wp:effectExtent l="0" t="0" r="0" b="10160"/>
            <wp:docPr id="20" name="Picture 20" descr="../../../Desktop/Screen%20Shot%202019-06-14%20at%206.37.55%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ktop/Screen%20Shot%202019-06-14%20at%206.37.55%20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7397" cy="3321071"/>
                    </a:xfrm>
                    <a:prstGeom prst="rect">
                      <a:avLst/>
                    </a:prstGeom>
                    <a:noFill/>
                    <a:ln>
                      <a:noFill/>
                    </a:ln>
                  </pic:spPr>
                </pic:pic>
              </a:graphicData>
            </a:graphic>
          </wp:inline>
        </w:drawing>
      </w:r>
    </w:p>
    <w:p w14:paraId="7DBBD797" w14:textId="77777777" w:rsidR="008F16C3" w:rsidRPr="00047D00" w:rsidRDefault="008F16C3" w:rsidP="008F16C3">
      <w:pPr>
        <w:pStyle w:val="NormalWeb"/>
        <w:spacing w:before="0" w:beforeAutospacing="0" w:after="0" w:afterAutospacing="0"/>
        <w:jc w:val="center"/>
        <w:rPr>
          <w:rFonts w:ascii="Times New Roman" w:hAnsi="Times New Roman" w:cs="Times New Roman"/>
          <w:color w:val="auto"/>
          <w:sz w:val="24"/>
          <w:szCs w:val="24"/>
        </w:rPr>
      </w:pPr>
    </w:p>
    <w:p w14:paraId="2A4AB3AB" w14:textId="30B4A900" w:rsidR="00A07BB6" w:rsidRDefault="00A07BB6" w:rsidP="00292C44">
      <w:pPr>
        <w:pStyle w:val="ListParagraph"/>
        <w:ind w:left="792" w:firstLine="288"/>
        <w:outlineLvl w:val="0"/>
      </w:pPr>
      <w:r>
        <w:t xml:space="preserve">The </w:t>
      </w:r>
      <w:r w:rsidR="00A45FAF">
        <w:t>R</w:t>
      </w:r>
      <w:r>
        <w:t xml:space="preserve"> commands used to obtain the graph and statistics are</w:t>
      </w:r>
    </w:p>
    <w:p w14:paraId="7946F5A4" w14:textId="77777777" w:rsidR="001E3468" w:rsidRDefault="001E3468" w:rsidP="001E3468">
      <w:pPr>
        <w:pStyle w:val="ListParagraph"/>
        <w:ind w:left="792" w:firstLine="288"/>
        <w:outlineLvl w:val="0"/>
        <w:rPr>
          <w:b/>
          <w:bCs/>
        </w:rPr>
      </w:pPr>
      <w:r w:rsidRPr="001E3468">
        <w:rPr>
          <w:b/>
          <w:bCs/>
        </w:rPr>
        <w:t>boxplot(Framingham$BMI1~Framingham$SEX)</w:t>
      </w:r>
    </w:p>
    <w:p w14:paraId="0485B187" w14:textId="77777777" w:rsidR="001E3468" w:rsidRPr="001E3468" w:rsidRDefault="001E3468" w:rsidP="001E3468">
      <w:pPr>
        <w:pStyle w:val="ListParagraph"/>
        <w:ind w:left="792" w:firstLine="288"/>
        <w:outlineLvl w:val="0"/>
        <w:rPr>
          <w:b/>
          <w:bCs/>
        </w:rPr>
      </w:pPr>
    </w:p>
    <w:p w14:paraId="324A8ECA" w14:textId="77777777" w:rsidR="001E3468" w:rsidRPr="001E3468" w:rsidRDefault="001E3468" w:rsidP="001E3468">
      <w:pPr>
        <w:pStyle w:val="ListParagraph"/>
        <w:ind w:left="792" w:firstLine="288"/>
        <w:outlineLvl w:val="0"/>
        <w:rPr>
          <w:b/>
          <w:bCs/>
        </w:rPr>
      </w:pPr>
      <w:r w:rsidRPr="001E3468">
        <w:rPr>
          <w:b/>
          <w:bCs/>
        </w:rPr>
        <w:t>IQR(Framingham$BMI1[Framingham$SEX=="Men"])</w:t>
      </w:r>
    </w:p>
    <w:p w14:paraId="715498BF" w14:textId="77777777" w:rsidR="001E3468" w:rsidRPr="001E3468" w:rsidRDefault="001E3468" w:rsidP="001E3468">
      <w:pPr>
        <w:pStyle w:val="ListParagraph"/>
        <w:ind w:left="792" w:firstLine="288"/>
        <w:outlineLvl w:val="0"/>
        <w:rPr>
          <w:b/>
          <w:bCs/>
        </w:rPr>
      </w:pPr>
      <w:r w:rsidRPr="001E3468">
        <w:rPr>
          <w:b/>
          <w:bCs/>
        </w:rPr>
        <w:t>IQR(Framingham$BMI1[Framingham$SEX=="Women"], na.rm = T)</w:t>
      </w:r>
    </w:p>
    <w:p w14:paraId="5574CE86" w14:textId="77777777" w:rsidR="001E3468" w:rsidRPr="001E3468" w:rsidRDefault="001E3468" w:rsidP="001E3468">
      <w:pPr>
        <w:pStyle w:val="ListParagraph"/>
        <w:ind w:left="792" w:firstLine="288"/>
        <w:outlineLvl w:val="0"/>
        <w:rPr>
          <w:b/>
          <w:bCs/>
        </w:rPr>
      </w:pPr>
      <w:r w:rsidRPr="001E3468">
        <w:rPr>
          <w:b/>
          <w:bCs/>
        </w:rPr>
        <w:t>skew.ratio(Framingham$BMI1[Framingham$SEX=="Men"])</w:t>
      </w:r>
    </w:p>
    <w:p w14:paraId="7D23BD52" w14:textId="77777777" w:rsidR="001E3468" w:rsidRPr="001E3468" w:rsidRDefault="001E3468" w:rsidP="001E3468">
      <w:pPr>
        <w:pStyle w:val="ListParagraph"/>
        <w:ind w:left="792" w:firstLine="288"/>
        <w:outlineLvl w:val="0"/>
        <w:rPr>
          <w:b/>
          <w:bCs/>
        </w:rPr>
      </w:pPr>
      <w:r w:rsidRPr="001E3468">
        <w:rPr>
          <w:b/>
          <w:bCs/>
        </w:rPr>
        <w:t>skew.ratio(Framingham$BMI1[Framingham$SEX=="Women"])</w:t>
      </w:r>
    </w:p>
    <w:p w14:paraId="5F230067" w14:textId="77777777" w:rsidR="001E3468" w:rsidRPr="000A4BBC" w:rsidRDefault="001E3468" w:rsidP="001E3468">
      <w:pPr>
        <w:pStyle w:val="ListParagraph"/>
        <w:ind w:left="792" w:firstLine="288"/>
        <w:outlineLvl w:val="0"/>
        <w:rPr>
          <w:b/>
          <w:bCs/>
        </w:rPr>
      </w:pPr>
      <w:r w:rsidRPr="000A4BBC">
        <w:rPr>
          <w:b/>
          <w:bCs/>
        </w:rPr>
        <w:t>summary(Framingham$BMI1[Framingham$SEX=="Men"])</w:t>
      </w:r>
    </w:p>
    <w:p w14:paraId="287D8487" w14:textId="14C066B8" w:rsidR="008F16C3" w:rsidRPr="00047D00" w:rsidRDefault="001E3468" w:rsidP="00EC4D06">
      <w:pPr>
        <w:pStyle w:val="NormalWeb"/>
        <w:spacing w:before="0" w:beforeAutospacing="0" w:after="0" w:afterAutospacing="0"/>
        <w:ind w:left="1080"/>
        <w:rPr>
          <w:rFonts w:ascii="Times New Roman" w:hAnsi="Times New Roman" w:cs="Times New Roman"/>
          <w:color w:val="auto"/>
          <w:sz w:val="24"/>
          <w:szCs w:val="24"/>
        </w:rPr>
      </w:pPr>
      <w:r w:rsidRPr="000A4BBC">
        <w:rPr>
          <w:b/>
          <w:bCs/>
        </w:rPr>
        <w:t>summary(Framingham$BMI1[Framingham$SEX=="Women"])</w:t>
      </w:r>
    </w:p>
    <w:p w14:paraId="7252026F" w14:textId="77777777" w:rsidR="008F16C3" w:rsidRPr="00047D00" w:rsidRDefault="008F16C3" w:rsidP="008F16C3">
      <w:pPr>
        <w:pStyle w:val="NormalWeb"/>
        <w:numPr>
          <w:ilvl w:val="1"/>
          <w:numId w:val="2"/>
        </w:numPr>
        <w:tabs>
          <w:tab w:val="clear" w:pos="1440"/>
          <w:tab w:val="num" w:pos="1080"/>
        </w:tabs>
        <w:spacing w:before="0" w:beforeAutospacing="0" w:after="0" w:afterAutospacing="0"/>
        <w:ind w:left="1080"/>
        <w:rPr>
          <w:rFonts w:ascii="Times New Roman" w:hAnsi="Times New Roman" w:cs="Times New Roman"/>
          <w:color w:val="auto"/>
          <w:sz w:val="24"/>
          <w:szCs w:val="24"/>
        </w:rPr>
      </w:pPr>
      <w:r w:rsidRPr="00047D00">
        <w:rPr>
          <w:rFonts w:ascii="Times New Roman" w:hAnsi="Times New Roman" w:cs="Times New Roman"/>
          <w:color w:val="auto"/>
          <w:sz w:val="24"/>
          <w:szCs w:val="24"/>
        </w:rPr>
        <w:t xml:space="preserve">Because of the way the data were collected, of the 400 cases in the </w:t>
      </w:r>
      <w:r w:rsidR="00292C44">
        <w:rPr>
          <w:rFonts w:ascii="Times New Roman" w:hAnsi="Times New Roman" w:cs="Times New Roman"/>
          <w:color w:val="auto"/>
          <w:sz w:val="24"/>
          <w:szCs w:val="24"/>
        </w:rPr>
        <w:t>dataset</w:t>
      </w:r>
      <w:r w:rsidRPr="00047D00">
        <w:rPr>
          <w:rFonts w:ascii="Times New Roman" w:hAnsi="Times New Roman" w:cs="Times New Roman"/>
          <w:color w:val="auto"/>
          <w:sz w:val="24"/>
          <w:szCs w:val="24"/>
        </w:rPr>
        <w:t xml:space="preserve">, 100 were non-smoking men, 100 were non-smoking women, 100 were men who smoked, and 100 were women who smoked.  </w:t>
      </w:r>
    </w:p>
    <w:p w14:paraId="4F3462E5" w14:textId="34317032" w:rsidR="008F16C3" w:rsidRDefault="008F16C3" w:rsidP="008F16C3">
      <w:pPr>
        <w:pStyle w:val="NormalWeb"/>
        <w:spacing w:before="0" w:beforeAutospacing="0" w:after="0" w:afterAutospacing="0"/>
        <w:rPr>
          <w:rFonts w:ascii="Times New Roman" w:hAnsi="Times New Roman" w:cs="Times New Roman"/>
          <w:color w:val="auto"/>
          <w:sz w:val="24"/>
          <w:szCs w:val="24"/>
        </w:rPr>
      </w:pPr>
    </w:p>
    <w:p w14:paraId="27C2CDB9" w14:textId="2AF61B6F" w:rsidR="00D335BF" w:rsidRDefault="004C7FD9" w:rsidP="00EC4D06">
      <w:pPr>
        <w:pStyle w:val="NormalWeb"/>
        <w:spacing w:before="0" w:beforeAutospacing="0" w:after="0" w:afterAutospacing="0"/>
        <w:jc w:val="center"/>
        <w:rPr>
          <w:rFonts w:ascii="Times New Roman" w:hAnsi="Times New Roman" w:cs="Times New Roman"/>
          <w:color w:val="auto"/>
          <w:sz w:val="24"/>
          <w:szCs w:val="24"/>
        </w:rPr>
      </w:pPr>
      <w:r w:rsidRPr="00EC4D06">
        <w:rPr>
          <w:rFonts w:ascii="Times New Roman" w:hAnsi="Times New Roman" w:cs="Times New Roman"/>
          <w:noProof/>
          <w:color w:val="auto"/>
          <w:sz w:val="24"/>
          <w:szCs w:val="24"/>
        </w:rPr>
        <w:lastRenderedPageBreak/>
        <w:drawing>
          <wp:inline distT="0" distB="0" distL="0" distR="0" wp14:anchorId="359BC2AC" wp14:editId="6D38D3C8">
            <wp:extent cx="4394835" cy="3868507"/>
            <wp:effectExtent l="0" t="0" r="0" b="0"/>
            <wp:docPr id="22" name="Picture 22" descr="../../../Desktop/Screen%20Shot%202019-06-14%20at%207.00.4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ktop/Screen%20Shot%202019-06-14%20at%207.00.42%20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01792" cy="3874631"/>
                    </a:xfrm>
                    <a:prstGeom prst="rect">
                      <a:avLst/>
                    </a:prstGeom>
                    <a:noFill/>
                    <a:ln>
                      <a:noFill/>
                    </a:ln>
                  </pic:spPr>
                </pic:pic>
              </a:graphicData>
            </a:graphic>
          </wp:inline>
        </w:drawing>
      </w:r>
    </w:p>
    <w:p w14:paraId="0E942CDD" w14:textId="77777777" w:rsidR="004C7FD9" w:rsidRDefault="004C7FD9" w:rsidP="00EC4D06">
      <w:pPr>
        <w:pStyle w:val="NormalWeb"/>
        <w:spacing w:before="0" w:beforeAutospacing="0" w:after="0" w:afterAutospacing="0"/>
        <w:jc w:val="center"/>
        <w:rPr>
          <w:rFonts w:ascii="Times New Roman" w:hAnsi="Times New Roman" w:cs="Times New Roman"/>
          <w:color w:val="auto"/>
          <w:sz w:val="24"/>
          <w:szCs w:val="24"/>
        </w:rPr>
      </w:pPr>
    </w:p>
    <w:p w14:paraId="775B0693" w14:textId="1F11054F" w:rsidR="00D335BF" w:rsidRDefault="007B466B" w:rsidP="00292C44">
      <w:pPr>
        <w:pStyle w:val="ListParagraph"/>
        <w:ind w:left="792" w:firstLine="288"/>
        <w:outlineLvl w:val="0"/>
      </w:pPr>
      <w:r>
        <w:t xml:space="preserve">The </w:t>
      </w:r>
      <w:r w:rsidR="00A45FAF">
        <w:t>R</w:t>
      </w:r>
      <w:r>
        <w:t xml:space="preserve"> command</w:t>
      </w:r>
      <w:r w:rsidR="00D335BF">
        <w:t xml:space="preserve"> used to obtain the graph </w:t>
      </w:r>
      <w:r>
        <w:t>is</w:t>
      </w:r>
    </w:p>
    <w:p w14:paraId="21185294" w14:textId="77777777" w:rsidR="004C7FD9" w:rsidRPr="004C7FD9" w:rsidRDefault="004C7FD9" w:rsidP="004C7FD9">
      <w:pPr>
        <w:pStyle w:val="ListParagraph"/>
        <w:ind w:left="792" w:firstLine="288"/>
        <w:outlineLvl w:val="0"/>
        <w:rPr>
          <w:b/>
          <w:bCs/>
        </w:rPr>
      </w:pPr>
      <w:r w:rsidRPr="004C7FD9">
        <w:rPr>
          <w:b/>
          <w:bCs/>
        </w:rPr>
        <w:t>par(mfrow=c(1,2))</w:t>
      </w:r>
    </w:p>
    <w:p w14:paraId="3D24BA3A" w14:textId="77777777" w:rsidR="004C7FD9" w:rsidRPr="004C7FD9" w:rsidRDefault="004C7FD9" w:rsidP="004C7FD9">
      <w:pPr>
        <w:pStyle w:val="ListParagraph"/>
        <w:ind w:left="792" w:firstLine="288"/>
        <w:outlineLvl w:val="0"/>
        <w:rPr>
          <w:b/>
          <w:bCs/>
        </w:rPr>
      </w:pPr>
      <w:r w:rsidRPr="004C7FD9">
        <w:rPr>
          <w:b/>
          <w:bCs/>
        </w:rPr>
        <w:t>barplot(table(Framingham$CURSMOKE1[Framingham$SEX=="Men"]),</w:t>
      </w:r>
    </w:p>
    <w:p w14:paraId="45092155" w14:textId="77777777" w:rsidR="004C7FD9" w:rsidRPr="004C7FD9" w:rsidRDefault="004C7FD9" w:rsidP="004C7FD9">
      <w:pPr>
        <w:pStyle w:val="ListParagraph"/>
        <w:ind w:left="792" w:firstLine="288"/>
        <w:outlineLvl w:val="0"/>
        <w:rPr>
          <w:b/>
          <w:bCs/>
        </w:rPr>
      </w:pPr>
      <w:r w:rsidRPr="004C7FD9">
        <w:rPr>
          <w:b/>
          <w:bCs/>
        </w:rPr>
        <w:t xml:space="preserve">        main = "Men")</w:t>
      </w:r>
    </w:p>
    <w:p w14:paraId="0A5080B1" w14:textId="77777777" w:rsidR="004C7FD9" w:rsidRDefault="004C7FD9" w:rsidP="004C7FD9">
      <w:pPr>
        <w:pStyle w:val="ListParagraph"/>
        <w:ind w:left="792" w:firstLine="288"/>
        <w:outlineLvl w:val="0"/>
        <w:rPr>
          <w:b/>
          <w:bCs/>
        </w:rPr>
      </w:pPr>
      <w:r w:rsidRPr="004C7FD9">
        <w:rPr>
          <w:b/>
          <w:bCs/>
        </w:rPr>
        <w:t>barplot(table(Framingham$CURSMOKE1[Framingham$SEX=="Women"]),</w:t>
      </w:r>
    </w:p>
    <w:p w14:paraId="4BDAB4CA" w14:textId="40DCD468" w:rsidR="004C7FD9" w:rsidRDefault="004C7FD9" w:rsidP="004C7FD9">
      <w:pPr>
        <w:pStyle w:val="ListParagraph"/>
        <w:ind w:left="792" w:firstLine="288"/>
        <w:outlineLvl w:val="0"/>
        <w:rPr>
          <w:b/>
          <w:bCs/>
        </w:rPr>
      </w:pPr>
      <w:r w:rsidRPr="004C7FD9">
        <w:rPr>
          <w:b/>
          <w:bCs/>
        </w:rPr>
        <w:t xml:space="preserve">        main = "Women")</w:t>
      </w:r>
    </w:p>
    <w:p w14:paraId="4484F695" w14:textId="3BF49E2D" w:rsidR="00811971" w:rsidRDefault="00811971" w:rsidP="004C7FD9">
      <w:pPr>
        <w:pStyle w:val="ListParagraph"/>
        <w:ind w:left="792" w:firstLine="288"/>
        <w:outlineLvl w:val="0"/>
        <w:rPr>
          <w:b/>
          <w:bCs/>
        </w:rPr>
      </w:pPr>
      <w:r>
        <w:rPr>
          <w:b/>
        </w:rPr>
        <w:t>par(mfrow=c(1,1</w:t>
      </w:r>
      <w:r w:rsidRPr="009F03E9">
        <w:rPr>
          <w:b/>
        </w:rPr>
        <w:t>))</w:t>
      </w:r>
    </w:p>
    <w:p w14:paraId="7A6BCBA0" w14:textId="77777777" w:rsidR="004C7FD9" w:rsidRDefault="004C7FD9" w:rsidP="004C7FD9">
      <w:pPr>
        <w:pStyle w:val="ListParagraph"/>
        <w:ind w:left="792" w:firstLine="288"/>
        <w:outlineLvl w:val="0"/>
      </w:pPr>
    </w:p>
    <w:p w14:paraId="46D78708" w14:textId="1D9D6536" w:rsidR="004C7FD9" w:rsidRPr="00EC4D06" w:rsidRDefault="004C7FD9" w:rsidP="00EC4D06">
      <w:pPr>
        <w:pStyle w:val="ListParagraph"/>
        <w:ind w:left="1080"/>
        <w:outlineLvl w:val="0"/>
        <w:rPr>
          <w:b/>
          <w:bCs/>
        </w:rPr>
      </w:pPr>
      <w:r>
        <w:t xml:space="preserve">Note that the command </w:t>
      </w:r>
      <w:r w:rsidRPr="00752DB2">
        <w:rPr>
          <w:b/>
        </w:rPr>
        <w:t>par(mfrow=c(1,2</w:t>
      </w:r>
      <w:r w:rsidRPr="009F03E9">
        <w:rPr>
          <w:b/>
        </w:rPr>
        <w:t>))</w:t>
      </w:r>
      <w:r>
        <w:t xml:space="preserve"> splits the plotting window to display two plots side by side. Run </w:t>
      </w:r>
      <w:r>
        <w:rPr>
          <w:b/>
        </w:rPr>
        <w:t>par(mfrow=c(1,1</w:t>
      </w:r>
      <w:r w:rsidRPr="009F03E9">
        <w:rPr>
          <w:b/>
        </w:rPr>
        <w:t>))</w:t>
      </w:r>
      <w:r>
        <w:rPr>
          <w:b/>
        </w:rPr>
        <w:t xml:space="preserve"> </w:t>
      </w:r>
      <w:r>
        <w:t>to return to the original plot settings.</w:t>
      </w:r>
    </w:p>
    <w:p w14:paraId="656DD851" w14:textId="77777777" w:rsidR="008F16C3" w:rsidRPr="00047D00" w:rsidRDefault="008F16C3" w:rsidP="008F16C3">
      <w:pPr>
        <w:pStyle w:val="NormalWeb"/>
        <w:spacing w:before="0" w:beforeAutospacing="0" w:after="0" w:afterAutospacing="0"/>
        <w:rPr>
          <w:rFonts w:ascii="Times New Roman" w:hAnsi="Times New Roman" w:cs="Times New Roman"/>
          <w:color w:val="auto"/>
          <w:sz w:val="24"/>
          <w:szCs w:val="24"/>
        </w:rPr>
      </w:pPr>
    </w:p>
    <w:p w14:paraId="7890E1F6" w14:textId="3A7DF288" w:rsidR="008F16C3" w:rsidRPr="00047D00" w:rsidRDefault="008F16C3" w:rsidP="008F16C3">
      <w:pPr>
        <w:pStyle w:val="Default"/>
        <w:numPr>
          <w:ilvl w:val="1"/>
          <w:numId w:val="17"/>
        </w:numPr>
        <w:tabs>
          <w:tab w:val="clear" w:pos="660"/>
        </w:tabs>
        <w:ind w:left="720" w:hanging="720"/>
        <w:rPr>
          <w:color w:val="auto"/>
        </w:rPr>
      </w:pPr>
    </w:p>
    <w:p w14:paraId="6302782A" w14:textId="77777777" w:rsidR="008F16C3" w:rsidRPr="00047D00" w:rsidRDefault="008F16C3" w:rsidP="00EC4D06">
      <w:pPr>
        <w:pStyle w:val="Default"/>
        <w:numPr>
          <w:ilvl w:val="0"/>
          <w:numId w:val="10"/>
        </w:numPr>
      </w:pPr>
    </w:p>
    <w:tbl>
      <w:tblPr>
        <w:tblW w:w="0" w:type="auto"/>
        <w:tblInd w:w="1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440"/>
        <w:gridCol w:w="1788"/>
      </w:tblGrid>
      <w:tr w:rsidR="008F16C3" w:rsidRPr="00D5552D" w14:paraId="25317FF7" w14:textId="77777777" w:rsidTr="00670C05">
        <w:tc>
          <w:tcPr>
            <w:tcW w:w="1440" w:type="dxa"/>
          </w:tcPr>
          <w:p w14:paraId="70C8D2E6" w14:textId="77777777" w:rsidR="008F16C3" w:rsidRPr="00D5552D" w:rsidRDefault="008F16C3" w:rsidP="00670C05">
            <w:pPr>
              <w:jc w:val="center"/>
              <w:rPr>
                <w:i/>
                <w:iCs/>
              </w:rPr>
            </w:pPr>
            <w:r w:rsidRPr="00D5552D">
              <w:rPr>
                <w:i/>
                <w:iCs/>
              </w:rPr>
              <w:t>X</w:t>
            </w:r>
          </w:p>
        </w:tc>
        <w:tc>
          <w:tcPr>
            <w:tcW w:w="1440" w:type="dxa"/>
          </w:tcPr>
          <w:p w14:paraId="634FB41E" w14:textId="77777777" w:rsidR="008F16C3" w:rsidRPr="00D5552D" w:rsidRDefault="008F16C3" w:rsidP="00670C05">
            <w:pPr>
              <w:jc w:val="center"/>
              <w:rPr>
                <w:i/>
                <w:iCs/>
              </w:rPr>
            </w:pPr>
            <w:r w:rsidRPr="00D5552D">
              <w:rPr>
                <w:i/>
                <w:iCs/>
              </w:rPr>
              <w:t xml:space="preserve">X - </w:t>
            </w:r>
            <w:r w:rsidR="00D5350B" w:rsidRPr="00D5552D">
              <w:rPr>
                <w:i/>
                <w:iCs/>
                <w:noProof/>
                <w:position w:val="-4"/>
              </w:rPr>
              <w:object w:dxaOrig="279" w:dyaOrig="300" w14:anchorId="6601C8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 style="width:13.35pt;height:16pt;mso-width-percent:0;mso-height-percent:0;mso-width-percent:0;mso-height-percent:0" o:ole="">
                  <v:imagedata r:id="rId24" o:title=""/>
                </v:shape>
                <o:OLEObject Type="Embed" ProgID="Equation.3" ShapeID="_x0000_i1035" DrawAspect="Content" ObjectID="_1622364889" r:id="rId25"/>
              </w:object>
            </w:r>
          </w:p>
        </w:tc>
        <w:tc>
          <w:tcPr>
            <w:tcW w:w="1788" w:type="dxa"/>
          </w:tcPr>
          <w:p w14:paraId="03BDD8C4" w14:textId="77777777" w:rsidR="008F16C3" w:rsidRPr="00D5552D" w:rsidRDefault="008F16C3" w:rsidP="00670C05">
            <w:pPr>
              <w:jc w:val="center"/>
              <w:rPr>
                <w:i/>
                <w:iCs/>
                <w:vertAlign w:val="superscript"/>
              </w:rPr>
            </w:pPr>
            <w:r w:rsidRPr="00D5552D">
              <w:rPr>
                <w:i/>
                <w:iCs/>
              </w:rPr>
              <w:t xml:space="preserve">(X - </w:t>
            </w:r>
            <w:r w:rsidR="00D5350B" w:rsidRPr="00D5552D">
              <w:rPr>
                <w:i/>
                <w:iCs/>
                <w:noProof/>
                <w:position w:val="-4"/>
              </w:rPr>
              <w:object w:dxaOrig="279" w:dyaOrig="300" w14:anchorId="6D87A45D">
                <v:shape id="_x0000_i1034" type="#_x0000_t75" alt="" style="width:13.35pt;height:16pt;mso-width-percent:0;mso-height-percent:0;mso-width-percent:0;mso-height-percent:0" o:ole="">
                  <v:imagedata r:id="rId24" o:title=""/>
                </v:shape>
                <o:OLEObject Type="Embed" ProgID="Equation.3" ShapeID="_x0000_i1034" DrawAspect="Content" ObjectID="_1622364890" r:id="rId26"/>
              </w:object>
            </w:r>
            <w:r w:rsidRPr="00D5552D">
              <w:rPr>
                <w:i/>
                <w:iCs/>
              </w:rPr>
              <w:t>)</w:t>
            </w:r>
            <w:r w:rsidRPr="00D5552D">
              <w:rPr>
                <w:i/>
                <w:iCs/>
                <w:vertAlign w:val="superscript"/>
              </w:rPr>
              <w:t>2</w:t>
            </w:r>
          </w:p>
        </w:tc>
      </w:tr>
      <w:tr w:rsidR="008F16C3" w:rsidRPr="00D5552D" w14:paraId="357FFABA" w14:textId="77777777" w:rsidTr="00670C05">
        <w:tc>
          <w:tcPr>
            <w:tcW w:w="1440" w:type="dxa"/>
          </w:tcPr>
          <w:p w14:paraId="7706F960" w14:textId="77777777" w:rsidR="008F16C3" w:rsidRPr="00D5552D" w:rsidRDefault="008F16C3" w:rsidP="00670C05">
            <w:r w:rsidRPr="00D5552D">
              <w:t xml:space="preserve">       7</w:t>
            </w:r>
          </w:p>
        </w:tc>
        <w:tc>
          <w:tcPr>
            <w:tcW w:w="1440" w:type="dxa"/>
          </w:tcPr>
          <w:p w14:paraId="6199BF20" w14:textId="77777777" w:rsidR="008F16C3" w:rsidRPr="00D5552D" w:rsidRDefault="008F16C3" w:rsidP="00670C05">
            <w:pPr>
              <w:jc w:val="center"/>
            </w:pPr>
            <w:r w:rsidRPr="00D5552D">
              <w:t>2.42</w:t>
            </w:r>
          </w:p>
        </w:tc>
        <w:tc>
          <w:tcPr>
            <w:tcW w:w="1788" w:type="dxa"/>
          </w:tcPr>
          <w:p w14:paraId="62461427" w14:textId="77777777" w:rsidR="008F16C3" w:rsidRPr="00D5552D" w:rsidRDefault="008F16C3" w:rsidP="00670C05">
            <w:pPr>
              <w:jc w:val="center"/>
            </w:pPr>
            <w:r w:rsidRPr="00D5552D">
              <w:t>5.856</w:t>
            </w:r>
          </w:p>
        </w:tc>
      </w:tr>
      <w:tr w:rsidR="008F16C3" w:rsidRPr="00D5552D" w14:paraId="5C9BF493" w14:textId="77777777" w:rsidTr="00670C05">
        <w:tc>
          <w:tcPr>
            <w:tcW w:w="1440" w:type="dxa"/>
          </w:tcPr>
          <w:p w14:paraId="09C29441" w14:textId="77777777" w:rsidR="008F16C3" w:rsidRPr="00D5552D" w:rsidRDefault="008F16C3" w:rsidP="00670C05">
            <w:r w:rsidRPr="00D5552D">
              <w:t xml:space="preserve">      16</w:t>
            </w:r>
          </w:p>
        </w:tc>
        <w:tc>
          <w:tcPr>
            <w:tcW w:w="1440" w:type="dxa"/>
          </w:tcPr>
          <w:p w14:paraId="08BE3D8F" w14:textId="77777777" w:rsidR="008F16C3" w:rsidRPr="00D5552D" w:rsidRDefault="008F16C3" w:rsidP="00670C05">
            <w:pPr>
              <w:jc w:val="center"/>
            </w:pPr>
            <w:r w:rsidRPr="00D5552D">
              <w:t>11.42</w:t>
            </w:r>
          </w:p>
        </w:tc>
        <w:tc>
          <w:tcPr>
            <w:tcW w:w="1788" w:type="dxa"/>
          </w:tcPr>
          <w:p w14:paraId="054C566B" w14:textId="77777777" w:rsidR="008F16C3" w:rsidRPr="00D5552D" w:rsidRDefault="008F16C3" w:rsidP="00670C05">
            <w:pPr>
              <w:jc w:val="center"/>
            </w:pPr>
            <w:r w:rsidRPr="00D5552D">
              <w:t>130.42</w:t>
            </w:r>
          </w:p>
        </w:tc>
      </w:tr>
      <w:tr w:rsidR="008F16C3" w:rsidRPr="00D5552D" w14:paraId="4EA4B8F2" w14:textId="77777777" w:rsidTr="00670C05">
        <w:tc>
          <w:tcPr>
            <w:tcW w:w="1440" w:type="dxa"/>
          </w:tcPr>
          <w:p w14:paraId="6602A3F6" w14:textId="77777777" w:rsidR="008F16C3" w:rsidRPr="00D5552D" w:rsidRDefault="008F16C3" w:rsidP="00670C05">
            <w:r w:rsidRPr="00D5552D">
              <w:t xml:space="preserve">       0</w:t>
            </w:r>
          </w:p>
        </w:tc>
        <w:tc>
          <w:tcPr>
            <w:tcW w:w="1440" w:type="dxa"/>
          </w:tcPr>
          <w:p w14:paraId="0E58F82D" w14:textId="77777777" w:rsidR="008F16C3" w:rsidRPr="00D5552D" w:rsidRDefault="008F16C3" w:rsidP="00670C05">
            <w:pPr>
              <w:jc w:val="center"/>
            </w:pPr>
            <w:r w:rsidRPr="00D5552D">
              <w:t>-4.58</w:t>
            </w:r>
          </w:p>
        </w:tc>
        <w:tc>
          <w:tcPr>
            <w:tcW w:w="1788" w:type="dxa"/>
          </w:tcPr>
          <w:p w14:paraId="063587BB" w14:textId="77777777" w:rsidR="008F16C3" w:rsidRPr="00D5552D" w:rsidRDefault="008F16C3" w:rsidP="00670C05">
            <w:pPr>
              <w:jc w:val="center"/>
            </w:pPr>
            <w:r w:rsidRPr="00D5552D">
              <w:t>20.976</w:t>
            </w:r>
          </w:p>
        </w:tc>
      </w:tr>
      <w:tr w:rsidR="008F16C3" w:rsidRPr="00D5552D" w14:paraId="435E2FF7" w14:textId="77777777" w:rsidTr="00670C05">
        <w:tc>
          <w:tcPr>
            <w:tcW w:w="1440" w:type="dxa"/>
          </w:tcPr>
          <w:p w14:paraId="2057F59B" w14:textId="77777777" w:rsidR="008F16C3" w:rsidRPr="00D5552D" w:rsidRDefault="008F16C3" w:rsidP="00670C05">
            <w:r w:rsidRPr="00D5552D">
              <w:t xml:space="preserve">       5</w:t>
            </w:r>
          </w:p>
        </w:tc>
        <w:tc>
          <w:tcPr>
            <w:tcW w:w="1440" w:type="dxa"/>
          </w:tcPr>
          <w:p w14:paraId="6975FF0B" w14:textId="77777777" w:rsidR="008F16C3" w:rsidRPr="00D5552D" w:rsidRDefault="008F16C3" w:rsidP="00670C05">
            <w:pPr>
              <w:jc w:val="center"/>
            </w:pPr>
            <w:r w:rsidRPr="00D5552D">
              <w:t>.42</w:t>
            </w:r>
          </w:p>
        </w:tc>
        <w:tc>
          <w:tcPr>
            <w:tcW w:w="1788" w:type="dxa"/>
          </w:tcPr>
          <w:p w14:paraId="6EC62AA0" w14:textId="77777777" w:rsidR="008F16C3" w:rsidRPr="00D5552D" w:rsidRDefault="008F16C3" w:rsidP="00670C05">
            <w:pPr>
              <w:jc w:val="center"/>
            </w:pPr>
            <w:r w:rsidRPr="00D5552D">
              <w:t>.176</w:t>
            </w:r>
          </w:p>
        </w:tc>
      </w:tr>
      <w:tr w:rsidR="008F16C3" w:rsidRPr="00D5552D" w14:paraId="5FF72BCC" w14:textId="77777777" w:rsidTr="00670C05">
        <w:tc>
          <w:tcPr>
            <w:tcW w:w="1440" w:type="dxa"/>
          </w:tcPr>
          <w:p w14:paraId="0F62E9AE" w14:textId="77777777" w:rsidR="008F16C3" w:rsidRPr="00D5552D" w:rsidRDefault="008F16C3" w:rsidP="00670C05">
            <w:r w:rsidRPr="00D5552D">
              <w:t xml:space="preserve">       0</w:t>
            </w:r>
          </w:p>
        </w:tc>
        <w:tc>
          <w:tcPr>
            <w:tcW w:w="1440" w:type="dxa"/>
          </w:tcPr>
          <w:p w14:paraId="60AB6E9B" w14:textId="77777777" w:rsidR="008F16C3" w:rsidRPr="00D5552D" w:rsidRDefault="008F16C3" w:rsidP="00670C05">
            <w:pPr>
              <w:jc w:val="center"/>
            </w:pPr>
            <w:r w:rsidRPr="00D5552D">
              <w:t>-4.58</w:t>
            </w:r>
          </w:p>
        </w:tc>
        <w:tc>
          <w:tcPr>
            <w:tcW w:w="1788" w:type="dxa"/>
          </w:tcPr>
          <w:p w14:paraId="2BBF2B91" w14:textId="77777777" w:rsidR="008F16C3" w:rsidRPr="00D5552D" w:rsidRDefault="008F16C3" w:rsidP="00670C05">
            <w:pPr>
              <w:jc w:val="center"/>
            </w:pPr>
            <w:r w:rsidRPr="00D5552D">
              <w:t>20.976</w:t>
            </w:r>
          </w:p>
        </w:tc>
      </w:tr>
      <w:tr w:rsidR="008F16C3" w:rsidRPr="00D5552D" w14:paraId="56A8D275" w14:textId="77777777" w:rsidTr="00670C05">
        <w:tc>
          <w:tcPr>
            <w:tcW w:w="1440" w:type="dxa"/>
          </w:tcPr>
          <w:p w14:paraId="28580DF3" w14:textId="77777777" w:rsidR="008F16C3" w:rsidRPr="00D5552D" w:rsidRDefault="008F16C3" w:rsidP="00670C05">
            <w:r w:rsidRPr="00D5552D">
              <w:t xml:space="preserve">       0</w:t>
            </w:r>
          </w:p>
        </w:tc>
        <w:tc>
          <w:tcPr>
            <w:tcW w:w="1440" w:type="dxa"/>
          </w:tcPr>
          <w:p w14:paraId="551BD8C6" w14:textId="77777777" w:rsidR="008F16C3" w:rsidRPr="00D5552D" w:rsidRDefault="008F16C3" w:rsidP="00670C05">
            <w:pPr>
              <w:jc w:val="center"/>
            </w:pPr>
            <w:r w:rsidRPr="00D5552D">
              <w:t>-4.58</w:t>
            </w:r>
          </w:p>
        </w:tc>
        <w:tc>
          <w:tcPr>
            <w:tcW w:w="1788" w:type="dxa"/>
          </w:tcPr>
          <w:p w14:paraId="2858184C" w14:textId="77777777" w:rsidR="008F16C3" w:rsidRPr="00D5552D" w:rsidRDefault="008F16C3" w:rsidP="00670C05">
            <w:pPr>
              <w:jc w:val="center"/>
            </w:pPr>
            <w:r w:rsidRPr="00D5552D">
              <w:t>20.976</w:t>
            </w:r>
          </w:p>
        </w:tc>
      </w:tr>
      <w:tr w:rsidR="008F16C3" w:rsidRPr="00D5552D" w14:paraId="737D1543" w14:textId="77777777" w:rsidTr="00670C05">
        <w:tc>
          <w:tcPr>
            <w:tcW w:w="1440" w:type="dxa"/>
          </w:tcPr>
          <w:p w14:paraId="259EAAD9" w14:textId="77777777" w:rsidR="008F16C3" w:rsidRPr="00D5552D" w:rsidRDefault="008F16C3" w:rsidP="00670C05">
            <w:r w:rsidRPr="00D5552D">
              <w:t xml:space="preserve">       7</w:t>
            </w:r>
          </w:p>
        </w:tc>
        <w:tc>
          <w:tcPr>
            <w:tcW w:w="1440" w:type="dxa"/>
          </w:tcPr>
          <w:p w14:paraId="530D003A" w14:textId="77777777" w:rsidR="008F16C3" w:rsidRPr="00D5552D" w:rsidRDefault="008F16C3" w:rsidP="00670C05">
            <w:pPr>
              <w:jc w:val="center"/>
            </w:pPr>
            <w:r w:rsidRPr="00D5552D">
              <w:t>2.42</w:t>
            </w:r>
          </w:p>
        </w:tc>
        <w:tc>
          <w:tcPr>
            <w:tcW w:w="1788" w:type="dxa"/>
          </w:tcPr>
          <w:p w14:paraId="34CE9028" w14:textId="77777777" w:rsidR="008F16C3" w:rsidRPr="00D5552D" w:rsidRDefault="008F16C3" w:rsidP="00670C05">
            <w:pPr>
              <w:jc w:val="center"/>
            </w:pPr>
            <w:r w:rsidRPr="00D5552D">
              <w:t>5.856</w:t>
            </w:r>
          </w:p>
        </w:tc>
      </w:tr>
      <w:tr w:rsidR="008F16C3" w:rsidRPr="00D5552D" w14:paraId="3C30600E" w14:textId="77777777" w:rsidTr="00670C05">
        <w:tc>
          <w:tcPr>
            <w:tcW w:w="1440" w:type="dxa"/>
          </w:tcPr>
          <w:p w14:paraId="20A5972A" w14:textId="77777777" w:rsidR="008F16C3" w:rsidRPr="00D5552D" w:rsidRDefault="008F16C3" w:rsidP="00670C05">
            <w:r w:rsidRPr="00D5552D">
              <w:t xml:space="preserve">       1</w:t>
            </w:r>
          </w:p>
        </w:tc>
        <w:tc>
          <w:tcPr>
            <w:tcW w:w="1440" w:type="dxa"/>
          </w:tcPr>
          <w:p w14:paraId="0BA4E86C" w14:textId="77777777" w:rsidR="008F16C3" w:rsidRPr="00D5552D" w:rsidRDefault="008F16C3" w:rsidP="00670C05">
            <w:pPr>
              <w:jc w:val="center"/>
            </w:pPr>
            <w:r w:rsidRPr="00D5552D">
              <w:t>-3.58</w:t>
            </w:r>
          </w:p>
        </w:tc>
        <w:tc>
          <w:tcPr>
            <w:tcW w:w="1788" w:type="dxa"/>
          </w:tcPr>
          <w:p w14:paraId="5075399F" w14:textId="77777777" w:rsidR="008F16C3" w:rsidRPr="00D5552D" w:rsidRDefault="008F16C3" w:rsidP="00670C05">
            <w:pPr>
              <w:jc w:val="center"/>
            </w:pPr>
            <w:r w:rsidRPr="00D5552D">
              <w:t>12.816</w:t>
            </w:r>
          </w:p>
        </w:tc>
      </w:tr>
      <w:tr w:rsidR="008F16C3" w:rsidRPr="00D5552D" w14:paraId="6A6429E0" w14:textId="77777777" w:rsidTr="00670C05">
        <w:tc>
          <w:tcPr>
            <w:tcW w:w="1440" w:type="dxa"/>
          </w:tcPr>
          <w:p w14:paraId="26E1C404" w14:textId="77777777" w:rsidR="008F16C3" w:rsidRPr="00D5552D" w:rsidRDefault="008F16C3" w:rsidP="00670C05">
            <w:r w:rsidRPr="00D5552D">
              <w:t xml:space="preserve">       6</w:t>
            </w:r>
          </w:p>
        </w:tc>
        <w:tc>
          <w:tcPr>
            <w:tcW w:w="1440" w:type="dxa"/>
          </w:tcPr>
          <w:p w14:paraId="3E299981" w14:textId="77777777" w:rsidR="008F16C3" w:rsidRPr="00D5552D" w:rsidRDefault="008F16C3" w:rsidP="00670C05">
            <w:pPr>
              <w:jc w:val="center"/>
            </w:pPr>
            <w:r w:rsidRPr="00D5552D">
              <w:t>1.42</w:t>
            </w:r>
          </w:p>
        </w:tc>
        <w:tc>
          <w:tcPr>
            <w:tcW w:w="1788" w:type="dxa"/>
          </w:tcPr>
          <w:p w14:paraId="5CF2D1B6" w14:textId="77777777" w:rsidR="008F16C3" w:rsidRPr="00D5552D" w:rsidRDefault="008F16C3" w:rsidP="00670C05">
            <w:pPr>
              <w:jc w:val="center"/>
            </w:pPr>
            <w:r w:rsidRPr="00D5552D">
              <w:t>2.016</w:t>
            </w:r>
          </w:p>
        </w:tc>
      </w:tr>
      <w:tr w:rsidR="008F16C3" w:rsidRPr="00D5552D" w14:paraId="4CDE324D" w14:textId="77777777" w:rsidTr="00670C05">
        <w:tc>
          <w:tcPr>
            <w:tcW w:w="1440" w:type="dxa"/>
          </w:tcPr>
          <w:p w14:paraId="1FA772C2" w14:textId="77777777" w:rsidR="008F16C3" w:rsidRPr="00D5552D" w:rsidRDefault="008F16C3" w:rsidP="00670C05">
            <w:r w:rsidRPr="00D5552D">
              <w:lastRenderedPageBreak/>
              <w:t xml:space="preserve">       1</w:t>
            </w:r>
          </w:p>
        </w:tc>
        <w:tc>
          <w:tcPr>
            <w:tcW w:w="1440" w:type="dxa"/>
          </w:tcPr>
          <w:p w14:paraId="75EA4408" w14:textId="77777777" w:rsidR="008F16C3" w:rsidRPr="00D5552D" w:rsidRDefault="008F16C3" w:rsidP="00670C05">
            <w:pPr>
              <w:jc w:val="center"/>
            </w:pPr>
            <w:r w:rsidRPr="00D5552D">
              <w:t>-3.58</w:t>
            </w:r>
          </w:p>
        </w:tc>
        <w:tc>
          <w:tcPr>
            <w:tcW w:w="1788" w:type="dxa"/>
          </w:tcPr>
          <w:p w14:paraId="3740D2A7" w14:textId="77777777" w:rsidR="008F16C3" w:rsidRPr="00D5552D" w:rsidRDefault="008F16C3" w:rsidP="00670C05">
            <w:pPr>
              <w:jc w:val="center"/>
            </w:pPr>
            <w:r w:rsidRPr="00D5552D">
              <w:t>12.816</w:t>
            </w:r>
          </w:p>
        </w:tc>
      </w:tr>
      <w:tr w:rsidR="008F16C3" w:rsidRPr="00D5552D" w14:paraId="3766E636" w14:textId="77777777" w:rsidTr="00670C05">
        <w:tc>
          <w:tcPr>
            <w:tcW w:w="1440" w:type="dxa"/>
          </w:tcPr>
          <w:p w14:paraId="033C8174" w14:textId="77777777" w:rsidR="008F16C3" w:rsidRPr="00D5552D" w:rsidRDefault="008F16C3" w:rsidP="00670C05">
            <w:r w:rsidRPr="00D5552D">
              <w:t xml:space="preserve">       0</w:t>
            </w:r>
          </w:p>
        </w:tc>
        <w:tc>
          <w:tcPr>
            <w:tcW w:w="1440" w:type="dxa"/>
          </w:tcPr>
          <w:p w14:paraId="433EEB93" w14:textId="77777777" w:rsidR="008F16C3" w:rsidRPr="00D5552D" w:rsidRDefault="008F16C3" w:rsidP="00670C05">
            <w:pPr>
              <w:jc w:val="center"/>
            </w:pPr>
            <w:r w:rsidRPr="00D5552D">
              <w:t>-4.58</w:t>
            </w:r>
          </w:p>
        </w:tc>
        <w:tc>
          <w:tcPr>
            <w:tcW w:w="1788" w:type="dxa"/>
          </w:tcPr>
          <w:p w14:paraId="5FE0353A" w14:textId="77777777" w:rsidR="008F16C3" w:rsidRPr="00D5552D" w:rsidRDefault="008F16C3" w:rsidP="00670C05">
            <w:pPr>
              <w:jc w:val="center"/>
            </w:pPr>
            <w:r w:rsidRPr="00D5552D">
              <w:t>20.976</w:t>
            </w:r>
          </w:p>
        </w:tc>
      </w:tr>
      <w:tr w:rsidR="008F16C3" w:rsidRPr="00D5552D" w14:paraId="1772DCF1" w14:textId="77777777" w:rsidTr="00670C05">
        <w:tc>
          <w:tcPr>
            <w:tcW w:w="1440" w:type="dxa"/>
          </w:tcPr>
          <w:p w14:paraId="019A6DED" w14:textId="77777777" w:rsidR="008F16C3" w:rsidRPr="00D5552D" w:rsidRDefault="008F16C3" w:rsidP="00670C05">
            <w:r w:rsidRPr="00D5552D">
              <w:t xml:space="preserve">      12</w:t>
            </w:r>
          </w:p>
        </w:tc>
        <w:tc>
          <w:tcPr>
            <w:tcW w:w="1440" w:type="dxa"/>
          </w:tcPr>
          <w:p w14:paraId="1C77DB71" w14:textId="77777777" w:rsidR="008F16C3" w:rsidRPr="00D5552D" w:rsidRDefault="008F16C3" w:rsidP="00670C05">
            <w:pPr>
              <w:jc w:val="center"/>
            </w:pPr>
            <w:r w:rsidRPr="00D5552D">
              <w:t>7.42</w:t>
            </w:r>
          </w:p>
        </w:tc>
        <w:tc>
          <w:tcPr>
            <w:tcW w:w="1788" w:type="dxa"/>
          </w:tcPr>
          <w:p w14:paraId="3D2A3653" w14:textId="77777777" w:rsidR="008F16C3" w:rsidRPr="00D5552D" w:rsidRDefault="008F16C3" w:rsidP="00670C05">
            <w:pPr>
              <w:jc w:val="center"/>
            </w:pPr>
            <w:r w:rsidRPr="00D5552D">
              <w:t>55.056</w:t>
            </w:r>
          </w:p>
        </w:tc>
      </w:tr>
      <w:tr w:rsidR="008F16C3" w:rsidRPr="00D5552D" w14:paraId="3BE8A80A" w14:textId="77777777" w:rsidTr="00670C05">
        <w:tc>
          <w:tcPr>
            <w:tcW w:w="1440" w:type="dxa"/>
          </w:tcPr>
          <w:p w14:paraId="2C92CFFC" w14:textId="77777777" w:rsidR="008F16C3" w:rsidRPr="00047D00" w:rsidRDefault="008F16C3" w:rsidP="00670C05">
            <w:pPr>
              <w:pStyle w:val="Heading1"/>
              <w:rPr>
                <w:bCs/>
              </w:rPr>
            </w:pPr>
            <w:r w:rsidRPr="00047D00">
              <w:rPr>
                <w:bCs/>
              </w:rPr>
              <w:t>Total: 55</w:t>
            </w:r>
          </w:p>
        </w:tc>
        <w:tc>
          <w:tcPr>
            <w:tcW w:w="1440" w:type="dxa"/>
          </w:tcPr>
          <w:p w14:paraId="1741C680" w14:textId="77777777" w:rsidR="008F16C3" w:rsidRPr="00D5552D" w:rsidRDefault="008F16C3" w:rsidP="00670C05"/>
        </w:tc>
        <w:tc>
          <w:tcPr>
            <w:tcW w:w="1788" w:type="dxa"/>
          </w:tcPr>
          <w:p w14:paraId="5168C8B5" w14:textId="77777777" w:rsidR="008F16C3" w:rsidRPr="00047D00" w:rsidRDefault="008F16C3" w:rsidP="00670C05">
            <w:pPr>
              <w:pStyle w:val="Heading2"/>
              <w:rPr>
                <w:bCs/>
                <w:color w:val="auto"/>
              </w:rPr>
            </w:pPr>
            <w:r w:rsidRPr="00047D00">
              <w:rPr>
                <w:bCs/>
                <w:color w:val="auto"/>
              </w:rPr>
              <w:t>Total: 308.916</w:t>
            </w:r>
          </w:p>
        </w:tc>
      </w:tr>
    </w:tbl>
    <w:p w14:paraId="67834AC4" w14:textId="77777777" w:rsidR="008F16C3" w:rsidRPr="00047D00" w:rsidRDefault="008F16C3" w:rsidP="008F16C3">
      <w:pPr>
        <w:ind w:left="720" w:firstLine="360"/>
      </w:pPr>
    </w:p>
    <w:p w14:paraId="32D837D1" w14:textId="610B4A4E" w:rsidR="008F16C3" w:rsidRPr="00047D00" w:rsidRDefault="008F16C3" w:rsidP="00292C44">
      <w:pPr>
        <w:ind w:left="1080"/>
        <w:outlineLvl w:val="0"/>
      </w:pPr>
      <w:r w:rsidRPr="00047D00">
        <w:t>Mean</w:t>
      </w:r>
      <w:r w:rsidR="00E91AAF">
        <w:t xml:space="preserve"> using Equation 3.</w:t>
      </w:r>
      <w:r w:rsidR="00516793">
        <w:t>1</w:t>
      </w:r>
      <w:r w:rsidRPr="00047D00">
        <w:t xml:space="preserve"> = </w:t>
      </w:r>
      <w:r w:rsidR="00D5350B" w:rsidRPr="00047D00">
        <w:rPr>
          <w:noProof/>
          <w:position w:val="-24"/>
        </w:rPr>
        <w:object w:dxaOrig="1800" w:dyaOrig="680" w14:anchorId="07B96E90">
          <v:shape id="_x0000_i1033" type="#_x0000_t75" alt="" style="width:90.65pt;height:34.15pt;mso-width-percent:0;mso-height-percent:0;mso-width-percent:0;mso-height-percent:0" o:ole="">
            <v:imagedata r:id="rId27" o:title=""/>
          </v:shape>
          <o:OLEObject Type="Embed" ProgID="Equation.3" ShapeID="_x0000_i1033" DrawAspect="Content" ObjectID="_1622364891" r:id="rId28"/>
        </w:object>
      </w:r>
    </w:p>
    <w:p w14:paraId="2BE21502" w14:textId="0CA1D7AE" w:rsidR="008F16C3" w:rsidRPr="00047D00" w:rsidRDefault="008F16C3" w:rsidP="008F16C3">
      <w:pPr>
        <w:ind w:left="1080"/>
      </w:pPr>
      <w:r w:rsidRPr="00047D00">
        <w:t>Variance using Equation 3.</w:t>
      </w:r>
      <w:r w:rsidR="00F62B63">
        <w:t>6</w:t>
      </w:r>
      <w:r w:rsidRPr="00047D00">
        <w:t xml:space="preserve"> = </w:t>
      </w:r>
      <w:ins w:id="1" w:author="Andrea Hassler" w:date="2019-06-14T19:12:00Z">
        <w:r w:rsidR="00D5350B" w:rsidRPr="00047D00">
          <w:rPr>
            <w:noProof/>
            <w:position w:val="-24"/>
          </w:rPr>
          <w:object w:dxaOrig="3180" w:dyaOrig="700" w14:anchorId="44F9D336">
            <v:shape id="_x0000_i1032" type="#_x0000_t75" alt="" style="width:160pt;height:35.2pt;mso-width-percent:0;mso-height-percent:0;mso-width-percent:0;mso-height-percent:0" o:ole="">
              <v:imagedata r:id="rId29" o:title=""/>
            </v:shape>
            <o:OLEObject Type="Embed" ProgID="Equation.3" ShapeID="_x0000_i1032" DrawAspect="Content" ObjectID="_1622364892" r:id="rId30"/>
          </w:object>
        </w:r>
      </w:ins>
    </w:p>
    <w:p w14:paraId="75C6DD5F" w14:textId="7D20D021" w:rsidR="008F16C3" w:rsidRPr="00047D00" w:rsidRDefault="008F16C3" w:rsidP="008F16C3">
      <w:pPr>
        <w:ind w:left="1080"/>
      </w:pPr>
      <w:r w:rsidRPr="00047D00">
        <w:t xml:space="preserve">Standard deviation </w:t>
      </w:r>
      <w:r w:rsidR="00E91AAF">
        <w:t>using Equation 3.7</w:t>
      </w:r>
      <w:r w:rsidRPr="00047D00">
        <w:t xml:space="preserve">= </w:t>
      </w:r>
      <w:r w:rsidR="00D5350B" w:rsidRPr="00047D00">
        <w:rPr>
          <w:noProof/>
          <w:position w:val="-8"/>
        </w:rPr>
        <w:object w:dxaOrig="2760" w:dyaOrig="360" w14:anchorId="649F8FEB">
          <v:shape id="_x0000_i1031" type="#_x0000_t75" alt="" style="width:138.15pt;height:18.65pt;mso-width-percent:0;mso-height-percent:0;mso-width-percent:0;mso-height-percent:0" o:ole="">
            <v:imagedata r:id="rId31" o:title=""/>
          </v:shape>
          <o:OLEObject Type="Embed" ProgID="Equation.3" ShapeID="_x0000_i1031" DrawAspect="Content" ObjectID="_1622364893" r:id="rId32"/>
        </w:object>
      </w:r>
    </w:p>
    <w:p w14:paraId="28BDD7C8" w14:textId="77777777" w:rsidR="008F16C3" w:rsidRPr="00047D00" w:rsidRDefault="008F16C3" w:rsidP="008F16C3">
      <w:pPr>
        <w:ind w:left="1080"/>
      </w:pPr>
    </w:p>
    <w:p w14:paraId="160BEC86" w14:textId="77777777" w:rsidR="008F16C3" w:rsidRPr="00047D00" w:rsidRDefault="008F16C3" w:rsidP="008F16C3">
      <w:pPr>
        <w:ind w:left="1080"/>
      </w:pPr>
      <w:r w:rsidRPr="00047D00">
        <w:t>In order to find the median, mode, range, and interquartile range, it is helpful to sort the data as follows:</w:t>
      </w:r>
    </w:p>
    <w:p w14:paraId="627D947D" w14:textId="41942AB2" w:rsidR="008F16C3" w:rsidRPr="00047D00" w:rsidRDefault="008F16C3" w:rsidP="00EC4D06">
      <w:pPr>
        <w:tabs>
          <w:tab w:val="left" w:pos="1620"/>
          <w:tab w:val="left" w:pos="2160"/>
          <w:tab w:val="left" w:pos="2700"/>
          <w:tab w:val="left" w:pos="3240"/>
          <w:tab w:val="left" w:pos="3780"/>
          <w:tab w:val="left" w:pos="4320"/>
          <w:tab w:val="left" w:pos="4860"/>
          <w:tab w:val="left" w:pos="5400"/>
          <w:tab w:val="left" w:pos="5940"/>
          <w:tab w:val="left" w:pos="6480"/>
          <w:tab w:val="left" w:pos="7020"/>
        </w:tabs>
        <w:ind w:left="1080"/>
      </w:pPr>
      <w:r w:rsidRPr="00047D00">
        <w:t>0</w:t>
      </w:r>
      <w:r w:rsidRPr="00047D00">
        <w:tab/>
        <w:t>0</w:t>
      </w:r>
      <w:r w:rsidRPr="00047D00">
        <w:tab/>
        <w:t>0</w:t>
      </w:r>
      <w:r w:rsidRPr="00047D00">
        <w:tab/>
        <w:t>0</w:t>
      </w:r>
      <w:r w:rsidRPr="00047D00">
        <w:tab/>
        <w:t>1</w:t>
      </w:r>
      <w:r w:rsidRPr="00047D00">
        <w:tab/>
        <w:t>1</w:t>
      </w:r>
      <w:r w:rsidRPr="00047D00">
        <w:tab/>
        <w:t>5</w:t>
      </w:r>
      <w:r w:rsidRPr="00047D00">
        <w:tab/>
        <w:t>6</w:t>
      </w:r>
      <w:r w:rsidRPr="00047D00">
        <w:tab/>
        <w:t>7</w:t>
      </w:r>
      <w:r w:rsidRPr="00047D00">
        <w:tab/>
        <w:t>7</w:t>
      </w:r>
      <w:r w:rsidRPr="00047D00">
        <w:tab/>
        <w:t>12</w:t>
      </w:r>
      <w:r w:rsidRPr="00047D00">
        <w:tab/>
        <w:t>16</w:t>
      </w:r>
    </w:p>
    <w:p w14:paraId="06B66804" w14:textId="77777777" w:rsidR="008F16C3" w:rsidRPr="00047D00" w:rsidRDefault="008F16C3" w:rsidP="008F16C3">
      <w:pPr>
        <w:ind w:left="1080"/>
      </w:pPr>
    </w:p>
    <w:p w14:paraId="1EC10472" w14:textId="77777777" w:rsidR="008F16C3" w:rsidRPr="00047D00" w:rsidRDefault="008F16C3" w:rsidP="008F16C3">
      <w:pPr>
        <w:ind w:left="1080"/>
      </w:pPr>
      <w:r w:rsidRPr="00047D00">
        <w:t>The median is the average of the 6</w:t>
      </w:r>
      <w:r w:rsidRPr="00047D00">
        <w:rPr>
          <w:vertAlign w:val="superscript"/>
        </w:rPr>
        <w:t>th</w:t>
      </w:r>
      <w:r w:rsidRPr="00047D00">
        <w:t xml:space="preserve"> and 7</w:t>
      </w:r>
      <w:r w:rsidRPr="00047D00">
        <w:rPr>
          <w:vertAlign w:val="superscript"/>
        </w:rPr>
        <w:t>th</w:t>
      </w:r>
      <w:r w:rsidRPr="00047D00">
        <w:t xml:space="preserve"> scores or (1+5) / 2 = 3.</w:t>
      </w:r>
    </w:p>
    <w:p w14:paraId="6DD45C95" w14:textId="688B8D67" w:rsidR="008F16C3" w:rsidRPr="00047D00" w:rsidRDefault="008F16C3" w:rsidP="008F16C3">
      <w:pPr>
        <w:ind w:left="1080"/>
      </w:pPr>
      <w:r w:rsidRPr="00047D00">
        <w:t>The mode is 0</w:t>
      </w:r>
      <w:r w:rsidR="00E91AAF">
        <w:t>.</w:t>
      </w:r>
    </w:p>
    <w:p w14:paraId="06F0B1CD" w14:textId="25AF88FA" w:rsidR="008F16C3" w:rsidRPr="00047D00" w:rsidRDefault="008F16C3" w:rsidP="008F16C3">
      <w:pPr>
        <w:ind w:left="1080"/>
      </w:pPr>
      <w:r w:rsidRPr="00047D00">
        <w:t>The range is 16 – 0 = 16</w:t>
      </w:r>
      <w:r w:rsidR="00E91AAF">
        <w:t>.</w:t>
      </w:r>
    </w:p>
    <w:p w14:paraId="5AE1A7B7" w14:textId="77777777" w:rsidR="008F16C3" w:rsidRPr="00047D00" w:rsidRDefault="008F16C3" w:rsidP="008F16C3">
      <w:pPr>
        <w:ind w:left="1080"/>
      </w:pPr>
      <w:r w:rsidRPr="00047D00">
        <w:t>To calculate the interquartile range, we need the 75</w:t>
      </w:r>
      <w:r w:rsidRPr="00047D00">
        <w:rPr>
          <w:vertAlign w:val="superscript"/>
        </w:rPr>
        <w:t>th</w:t>
      </w:r>
      <w:r w:rsidRPr="00047D00">
        <w:t xml:space="preserve"> and 25</w:t>
      </w:r>
      <w:r w:rsidRPr="00047D00">
        <w:rPr>
          <w:vertAlign w:val="superscript"/>
        </w:rPr>
        <w:t>th</w:t>
      </w:r>
      <w:r w:rsidRPr="00047D00">
        <w:t xml:space="preserve"> percentiles.  The 25</w:t>
      </w:r>
      <w:r w:rsidRPr="00047D00">
        <w:rPr>
          <w:vertAlign w:val="superscript"/>
        </w:rPr>
        <w:t>th</w:t>
      </w:r>
      <w:r w:rsidRPr="00047D00">
        <w:t xml:space="preserve"> percentile is 0 and the 75</w:t>
      </w:r>
      <w:r w:rsidRPr="00047D00">
        <w:rPr>
          <w:vertAlign w:val="superscript"/>
        </w:rPr>
        <w:t>th</w:t>
      </w:r>
      <w:r w:rsidRPr="00047D00">
        <w:t xml:space="preserve"> is 7.</w:t>
      </w:r>
    </w:p>
    <w:p w14:paraId="7FA407D0" w14:textId="6C36C295" w:rsidR="008F16C3" w:rsidRPr="00047D00" w:rsidRDefault="008F16C3" w:rsidP="00EC4D06">
      <w:pPr>
        <w:ind w:left="1080"/>
      </w:pPr>
      <w:r w:rsidRPr="00047D00">
        <w:t>The interquartile range is 7 – 0 = 7</w:t>
      </w:r>
      <w:r w:rsidR="00E91AAF">
        <w:t>.</w:t>
      </w:r>
    </w:p>
    <w:p w14:paraId="75271ECF" w14:textId="0BD3B8C1" w:rsidR="00CC2069" w:rsidRPr="00EC4D06" w:rsidRDefault="007B466B" w:rsidP="00CC2069">
      <w:pPr>
        <w:pStyle w:val="Default"/>
        <w:numPr>
          <w:ilvl w:val="0"/>
          <w:numId w:val="10"/>
        </w:numPr>
        <w:rPr>
          <w:b/>
          <w:bCs/>
        </w:rPr>
      </w:pPr>
      <w:r>
        <w:rPr>
          <w:color w:val="auto"/>
        </w:rPr>
        <w:t xml:space="preserve">The </w:t>
      </w:r>
      <w:r w:rsidR="00A45FAF">
        <w:rPr>
          <w:color w:val="auto"/>
        </w:rPr>
        <w:t>R</w:t>
      </w:r>
      <w:r>
        <w:rPr>
          <w:color w:val="auto"/>
        </w:rPr>
        <w:t xml:space="preserve"> command</w:t>
      </w:r>
      <w:r w:rsidR="00CC2069">
        <w:rPr>
          <w:color w:val="auto"/>
        </w:rPr>
        <w:t>s</w:t>
      </w:r>
      <w:r>
        <w:rPr>
          <w:color w:val="auto"/>
        </w:rPr>
        <w:t xml:space="preserve"> to generate the statistics </w:t>
      </w:r>
      <w:r w:rsidR="00CC2069">
        <w:rPr>
          <w:color w:val="auto"/>
        </w:rPr>
        <w:t>are</w:t>
      </w:r>
    </w:p>
    <w:p w14:paraId="2E1544D2" w14:textId="546389DF" w:rsidR="00CC2069" w:rsidRPr="00CC2069" w:rsidRDefault="00CC2069" w:rsidP="00EC4D06">
      <w:pPr>
        <w:pStyle w:val="Default"/>
        <w:ind w:left="1080"/>
        <w:rPr>
          <w:b/>
          <w:bCs/>
        </w:rPr>
      </w:pPr>
      <w:r w:rsidRPr="00CC2069">
        <w:rPr>
          <w:b/>
          <w:bCs/>
        </w:rPr>
        <w:t>summary(Statisticians$AmStat)</w:t>
      </w:r>
    </w:p>
    <w:p w14:paraId="00FE03E2" w14:textId="77777777" w:rsidR="00CC2069" w:rsidRPr="00CC2069" w:rsidRDefault="00CC2069" w:rsidP="00EC4D06">
      <w:pPr>
        <w:pStyle w:val="Default"/>
        <w:ind w:left="1080"/>
        <w:rPr>
          <w:b/>
          <w:bCs/>
        </w:rPr>
      </w:pPr>
      <w:r w:rsidRPr="00CC2069">
        <w:rPr>
          <w:b/>
          <w:bCs/>
        </w:rPr>
        <w:t>the.mode(Statisticians$AmStat)</w:t>
      </w:r>
    </w:p>
    <w:p w14:paraId="2BE7B58B" w14:textId="77777777" w:rsidR="00CC2069" w:rsidRPr="00CC2069" w:rsidRDefault="00CC2069" w:rsidP="00EC4D06">
      <w:pPr>
        <w:pStyle w:val="Default"/>
        <w:ind w:left="1080"/>
        <w:rPr>
          <w:b/>
          <w:bCs/>
        </w:rPr>
      </w:pPr>
      <w:r w:rsidRPr="00CC2069">
        <w:rPr>
          <w:b/>
          <w:bCs/>
        </w:rPr>
        <w:t>IQR(Statisticians$AmStat)</w:t>
      </w:r>
    </w:p>
    <w:p w14:paraId="732C5110" w14:textId="77777777" w:rsidR="00CC2069" w:rsidRPr="00CC2069" w:rsidRDefault="00CC2069" w:rsidP="00EC4D06">
      <w:pPr>
        <w:pStyle w:val="Default"/>
        <w:ind w:left="1080"/>
        <w:rPr>
          <w:b/>
          <w:bCs/>
        </w:rPr>
      </w:pPr>
      <w:r w:rsidRPr="00CC2069">
        <w:rPr>
          <w:b/>
          <w:bCs/>
        </w:rPr>
        <w:t>var(Statisticians$AmStat)</w:t>
      </w:r>
    </w:p>
    <w:p w14:paraId="2076453B" w14:textId="6AC5DACD" w:rsidR="008F16C3" w:rsidRPr="00047D00" w:rsidRDefault="00CC2069" w:rsidP="00EC4D06">
      <w:pPr>
        <w:pStyle w:val="Default"/>
        <w:ind w:left="1080"/>
      </w:pPr>
      <w:r w:rsidRPr="00CC2069">
        <w:rPr>
          <w:b/>
          <w:bCs/>
        </w:rPr>
        <w:t>sd(Statisticians$AmStat)</w:t>
      </w:r>
    </w:p>
    <w:p w14:paraId="744AB83B" w14:textId="77777777" w:rsidR="008F16C3" w:rsidRPr="00047D00" w:rsidRDefault="008F16C3" w:rsidP="008F16C3">
      <w:pPr>
        <w:pStyle w:val="Default"/>
        <w:numPr>
          <w:ilvl w:val="0"/>
          <w:numId w:val="10"/>
        </w:numPr>
        <w:rPr>
          <w:color w:val="auto"/>
        </w:rPr>
      </w:pPr>
      <w:r w:rsidRPr="00047D00">
        <w:rPr>
          <w:color w:val="auto"/>
        </w:rPr>
        <w:t xml:space="preserve">(0 – 4.58) + (0 – 4.58) + (0 – 4.58) + (0 – 4.58) + (1 – 4.58) + (1 – 4.58) + (5 – 4.58) + (6 – 4.58) + (7 – 4.58) + (7 – 4.58) + (12 – 4.58) + (16 – 4.58) </w:t>
      </w:r>
    </w:p>
    <w:p w14:paraId="718A9A6E" w14:textId="77777777" w:rsidR="008F16C3" w:rsidRPr="00047D00" w:rsidRDefault="008F16C3" w:rsidP="008F16C3">
      <w:pPr>
        <w:pStyle w:val="Default"/>
        <w:ind w:left="1080"/>
        <w:rPr>
          <w:color w:val="auto"/>
        </w:rPr>
      </w:pPr>
      <w:r w:rsidRPr="00047D00">
        <w:rPr>
          <w:color w:val="auto"/>
        </w:rPr>
        <w:t>= (– 4.58 – 4.58 – 4.58 – 4.58 – 3.58 – 3.58 + .42 + 1.42 + 2.42 + 2.42 + 7.42 + 11.42</w:t>
      </w:r>
    </w:p>
    <w:p w14:paraId="6D53567C" w14:textId="77777777" w:rsidR="008F16C3" w:rsidRPr="00047D00" w:rsidRDefault="008F16C3" w:rsidP="008F16C3">
      <w:pPr>
        <w:pStyle w:val="Default"/>
        <w:ind w:left="1080"/>
        <w:rPr>
          <w:color w:val="auto"/>
        </w:rPr>
      </w:pPr>
      <w:r w:rsidRPr="00047D00">
        <w:rPr>
          <w:color w:val="auto"/>
        </w:rPr>
        <w:t xml:space="preserve">= -25.48 + 25.52       </w:t>
      </w:r>
    </w:p>
    <w:p w14:paraId="3129BBDF" w14:textId="4367DB3D" w:rsidR="008F16C3" w:rsidRPr="00047D00" w:rsidRDefault="008F16C3" w:rsidP="008F16C3">
      <w:pPr>
        <w:pStyle w:val="Default"/>
        <w:ind w:left="1080"/>
        <w:rPr>
          <w:color w:val="auto"/>
        </w:rPr>
      </w:pPr>
      <w:r w:rsidRPr="00047D00">
        <w:rPr>
          <w:color w:val="auto"/>
        </w:rPr>
        <w:t xml:space="preserve">= .04 </w:t>
      </w:r>
      <w:r w:rsidR="007E2CC0">
        <w:rPr>
          <w:color w:val="auto"/>
        </w:rPr>
        <w:t>≈</w:t>
      </w:r>
      <w:r w:rsidRPr="00047D00">
        <w:rPr>
          <w:color w:val="auto"/>
        </w:rPr>
        <w:t xml:space="preserve"> 0</w:t>
      </w:r>
      <w:r w:rsidR="007E2CC0">
        <w:rPr>
          <w:color w:val="auto"/>
        </w:rPr>
        <w:t>,</w:t>
      </w:r>
      <w:r w:rsidRPr="00047D00">
        <w:rPr>
          <w:color w:val="auto"/>
        </w:rPr>
        <w:t xml:space="preserve"> within rounding error.</w:t>
      </w:r>
    </w:p>
    <w:p w14:paraId="29193859" w14:textId="77777777" w:rsidR="008F16C3" w:rsidRPr="00047D00" w:rsidRDefault="008F16C3" w:rsidP="008F16C3">
      <w:pPr>
        <w:pStyle w:val="Default"/>
        <w:ind w:left="1080"/>
        <w:rPr>
          <w:color w:val="auto"/>
        </w:rPr>
      </w:pPr>
    </w:p>
    <w:p w14:paraId="47937C1C" w14:textId="77777777" w:rsidR="008F16C3" w:rsidRPr="00047D00" w:rsidRDefault="008F16C3" w:rsidP="008F16C3">
      <w:pPr>
        <w:pStyle w:val="Default"/>
        <w:numPr>
          <w:ilvl w:val="1"/>
          <w:numId w:val="17"/>
        </w:numPr>
        <w:tabs>
          <w:tab w:val="clear" w:pos="660"/>
        </w:tabs>
        <w:ind w:left="720" w:hanging="720"/>
        <w:rPr>
          <w:color w:val="auto"/>
        </w:rPr>
      </w:pPr>
    </w:p>
    <w:p w14:paraId="000D067B" w14:textId="77777777" w:rsidR="008F16C3" w:rsidRPr="00C16346" w:rsidRDefault="008F16C3" w:rsidP="008F16C3">
      <w:pPr>
        <w:pStyle w:val="Default"/>
        <w:numPr>
          <w:ilvl w:val="0"/>
          <w:numId w:val="11"/>
        </w:numPr>
        <w:rPr>
          <w:color w:val="auto"/>
        </w:rPr>
      </w:pPr>
    </w:p>
    <w:tbl>
      <w:tblPr>
        <w:tblW w:w="0" w:type="auto"/>
        <w:tblInd w:w="1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440"/>
        <w:gridCol w:w="1440"/>
      </w:tblGrid>
      <w:tr w:rsidR="008F16C3" w:rsidRPr="00D5552D" w14:paraId="2C952237" w14:textId="77777777" w:rsidTr="00670C05">
        <w:tc>
          <w:tcPr>
            <w:tcW w:w="1440" w:type="dxa"/>
          </w:tcPr>
          <w:p w14:paraId="0EBE5B07" w14:textId="77777777" w:rsidR="008F16C3" w:rsidRPr="00D5552D" w:rsidRDefault="008F16C3" w:rsidP="00670C05">
            <w:pPr>
              <w:jc w:val="center"/>
              <w:rPr>
                <w:i/>
                <w:iCs/>
              </w:rPr>
            </w:pPr>
            <w:r w:rsidRPr="00D5552D">
              <w:rPr>
                <w:i/>
                <w:iCs/>
              </w:rPr>
              <w:t>X</w:t>
            </w:r>
          </w:p>
        </w:tc>
        <w:tc>
          <w:tcPr>
            <w:tcW w:w="1440" w:type="dxa"/>
          </w:tcPr>
          <w:p w14:paraId="37B6D3D1" w14:textId="77777777" w:rsidR="008F16C3" w:rsidRPr="00D5552D" w:rsidRDefault="008F16C3" w:rsidP="00670C05">
            <w:pPr>
              <w:jc w:val="center"/>
              <w:rPr>
                <w:i/>
                <w:iCs/>
              </w:rPr>
            </w:pPr>
            <w:r w:rsidRPr="00D5552D">
              <w:rPr>
                <w:i/>
                <w:iCs/>
              </w:rPr>
              <w:t xml:space="preserve">X - </w:t>
            </w:r>
            <w:r w:rsidR="00D5350B" w:rsidRPr="00D5552D">
              <w:rPr>
                <w:i/>
                <w:iCs/>
                <w:noProof/>
                <w:position w:val="-4"/>
              </w:rPr>
              <w:object w:dxaOrig="279" w:dyaOrig="300" w14:anchorId="5EF4A44E">
                <v:shape id="_x0000_i1030" type="#_x0000_t75" alt="" style="width:13.35pt;height:16pt;mso-width-percent:0;mso-height-percent:0;mso-width-percent:0;mso-height-percent:0" o:ole="">
                  <v:imagedata r:id="rId24" o:title=""/>
                </v:shape>
                <o:OLEObject Type="Embed" ProgID="Equation.3" ShapeID="_x0000_i1030" DrawAspect="Content" ObjectID="_1622364894" r:id="rId33"/>
              </w:object>
            </w:r>
          </w:p>
        </w:tc>
        <w:tc>
          <w:tcPr>
            <w:tcW w:w="1440" w:type="dxa"/>
          </w:tcPr>
          <w:p w14:paraId="7BE8C9DD" w14:textId="77777777" w:rsidR="008F16C3" w:rsidRPr="00D5552D" w:rsidRDefault="008F16C3" w:rsidP="00670C05">
            <w:pPr>
              <w:jc w:val="center"/>
              <w:rPr>
                <w:i/>
                <w:iCs/>
                <w:vertAlign w:val="superscript"/>
              </w:rPr>
            </w:pPr>
            <w:r w:rsidRPr="00D5552D">
              <w:rPr>
                <w:i/>
                <w:iCs/>
              </w:rPr>
              <w:t xml:space="preserve">(X - </w:t>
            </w:r>
            <w:r w:rsidR="00D5350B" w:rsidRPr="00D5552D">
              <w:rPr>
                <w:i/>
                <w:iCs/>
                <w:noProof/>
                <w:position w:val="-4"/>
              </w:rPr>
              <w:object w:dxaOrig="279" w:dyaOrig="300" w14:anchorId="6A503148">
                <v:shape id="_x0000_i1029" type="#_x0000_t75" alt="" style="width:13.35pt;height:16pt;mso-width-percent:0;mso-height-percent:0;mso-width-percent:0;mso-height-percent:0" o:ole="">
                  <v:imagedata r:id="rId24" o:title=""/>
                </v:shape>
                <o:OLEObject Type="Embed" ProgID="Equation.3" ShapeID="_x0000_i1029" DrawAspect="Content" ObjectID="_1622364895" r:id="rId34"/>
              </w:object>
            </w:r>
            <w:r w:rsidRPr="00D5552D">
              <w:rPr>
                <w:i/>
                <w:iCs/>
              </w:rPr>
              <w:t>)</w:t>
            </w:r>
            <w:r w:rsidRPr="00D5552D">
              <w:rPr>
                <w:i/>
                <w:iCs/>
                <w:vertAlign w:val="superscript"/>
              </w:rPr>
              <w:t>2</w:t>
            </w:r>
          </w:p>
        </w:tc>
      </w:tr>
      <w:tr w:rsidR="008F16C3" w:rsidRPr="00D5552D" w14:paraId="036DA5A0" w14:textId="77777777" w:rsidTr="00670C05">
        <w:tc>
          <w:tcPr>
            <w:tcW w:w="1440" w:type="dxa"/>
          </w:tcPr>
          <w:p w14:paraId="704E666E" w14:textId="77777777" w:rsidR="008F16C3" w:rsidRPr="00D5552D" w:rsidRDefault="008F16C3" w:rsidP="00670C05">
            <w:pPr>
              <w:jc w:val="center"/>
            </w:pPr>
            <w:r w:rsidRPr="00D5552D">
              <w:t>107</w:t>
            </w:r>
          </w:p>
        </w:tc>
        <w:tc>
          <w:tcPr>
            <w:tcW w:w="1440" w:type="dxa"/>
          </w:tcPr>
          <w:p w14:paraId="0ABC6A9F" w14:textId="77777777" w:rsidR="008F16C3" w:rsidRPr="00D5552D" w:rsidRDefault="008F16C3" w:rsidP="00670C05">
            <w:pPr>
              <w:jc w:val="center"/>
            </w:pPr>
            <w:r w:rsidRPr="00D5552D">
              <w:t>-7</w:t>
            </w:r>
          </w:p>
        </w:tc>
        <w:tc>
          <w:tcPr>
            <w:tcW w:w="1440" w:type="dxa"/>
          </w:tcPr>
          <w:p w14:paraId="79531586" w14:textId="77777777" w:rsidR="008F16C3" w:rsidRPr="00D5552D" w:rsidRDefault="008F16C3" w:rsidP="00670C05">
            <w:pPr>
              <w:jc w:val="center"/>
            </w:pPr>
            <w:r w:rsidRPr="00D5552D">
              <w:t>49</w:t>
            </w:r>
          </w:p>
        </w:tc>
      </w:tr>
      <w:tr w:rsidR="008F16C3" w:rsidRPr="00D5552D" w14:paraId="5695CB8A" w14:textId="77777777" w:rsidTr="00670C05">
        <w:tc>
          <w:tcPr>
            <w:tcW w:w="1440" w:type="dxa"/>
          </w:tcPr>
          <w:p w14:paraId="2077ACFD" w14:textId="77777777" w:rsidR="008F16C3" w:rsidRPr="00D5552D" w:rsidRDefault="008F16C3" w:rsidP="00670C05">
            <w:pPr>
              <w:jc w:val="center"/>
            </w:pPr>
            <w:r w:rsidRPr="00D5552D">
              <w:t>110</w:t>
            </w:r>
          </w:p>
        </w:tc>
        <w:tc>
          <w:tcPr>
            <w:tcW w:w="1440" w:type="dxa"/>
          </w:tcPr>
          <w:p w14:paraId="2A3432CA" w14:textId="77777777" w:rsidR="008F16C3" w:rsidRPr="00D5552D" w:rsidRDefault="008F16C3" w:rsidP="00670C05">
            <w:pPr>
              <w:jc w:val="center"/>
            </w:pPr>
            <w:r w:rsidRPr="00D5552D">
              <w:t>-4</w:t>
            </w:r>
          </w:p>
        </w:tc>
        <w:tc>
          <w:tcPr>
            <w:tcW w:w="1440" w:type="dxa"/>
          </w:tcPr>
          <w:p w14:paraId="2F8D30CC" w14:textId="77777777" w:rsidR="008F16C3" w:rsidRPr="00D5552D" w:rsidRDefault="008F16C3" w:rsidP="00670C05">
            <w:pPr>
              <w:jc w:val="center"/>
            </w:pPr>
            <w:r w:rsidRPr="00D5552D">
              <w:t>16</w:t>
            </w:r>
          </w:p>
        </w:tc>
      </w:tr>
      <w:tr w:rsidR="008F16C3" w:rsidRPr="00D5552D" w14:paraId="3073675A" w14:textId="77777777" w:rsidTr="00670C05">
        <w:tc>
          <w:tcPr>
            <w:tcW w:w="1440" w:type="dxa"/>
          </w:tcPr>
          <w:p w14:paraId="4BAE4745" w14:textId="77777777" w:rsidR="008F16C3" w:rsidRPr="00D5552D" w:rsidRDefault="008F16C3" w:rsidP="00670C05">
            <w:pPr>
              <w:jc w:val="center"/>
            </w:pPr>
            <w:r w:rsidRPr="00D5552D">
              <w:t>123</w:t>
            </w:r>
          </w:p>
        </w:tc>
        <w:tc>
          <w:tcPr>
            <w:tcW w:w="1440" w:type="dxa"/>
          </w:tcPr>
          <w:p w14:paraId="77F10F9C" w14:textId="77777777" w:rsidR="008F16C3" w:rsidRPr="00D5552D" w:rsidRDefault="008F16C3" w:rsidP="00670C05">
            <w:pPr>
              <w:jc w:val="center"/>
            </w:pPr>
            <w:r w:rsidRPr="00D5552D">
              <w:t>9</w:t>
            </w:r>
          </w:p>
        </w:tc>
        <w:tc>
          <w:tcPr>
            <w:tcW w:w="1440" w:type="dxa"/>
          </w:tcPr>
          <w:p w14:paraId="75F0C2F0" w14:textId="77777777" w:rsidR="008F16C3" w:rsidRPr="00D5552D" w:rsidRDefault="008F16C3" w:rsidP="00670C05">
            <w:pPr>
              <w:jc w:val="center"/>
            </w:pPr>
            <w:r w:rsidRPr="00D5552D">
              <w:t>81</w:t>
            </w:r>
          </w:p>
        </w:tc>
      </w:tr>
      <w:tr w:rsidR="008F16C3" w:rsidRPr="00D5552D" w14:paraId="6ACEB22B" w14:textId="77777777" w:rsidTr="00670C05">
        <w:tc>
          <w:tcPr>
            <w:tcW w:w="1440" w:type="dxa"/>
          </w:tcPr>
          <w:p w14:paraId="5650AC67" w14:textId="77777777" w:rsidR="008F16C3" w:rsidRPr="00D5552D" w:rsidRDefault="008F16C3" w:rsidP="00670C05">
            <w:pPr>
              <w:jc w:val="center"/>
            </w:pPr>
            <w:r w:rsidRPr="00D5552D">
              <w:t>129</w:t>
            </w:r>
          </w:p>
        </w:tc>
        <w:tc>
          <w:tcPr>
            <w:tcW w:w="1440" w:type="dxa"/>
          </w:tcPr>
          <w:p w14:paraId="6FF2DAE9" w14:textId="77777777" w:rsidR="008F16C3" w:rsidRPr="00D5552D" w:rsidRDefault="008F16C3" w:rsidP="00670C05">
            <w:pPr>
              <w:jc w:val="center"/>
            </w:pPr>
            <w:r w:rsidRPr="00D5552D">
              <w:t>15</w:t>
            </w:r>
          </w:p>
        </w:tc>
        <w:tc>
          <w:tcPr>
            <w:tcW w:w="1440" w:type="dxa"/>
          </w:tcPr>
          <w:p w14:paraId="52C50146" w14:textId="77777777" w:rsidR="008F16C3" w:rsidRPr="00D5552D" w:rsidRDefault="008F16C3" w:rsidP="00670C05">
            <w:pPr>
              <w:jc w:val="center"/>
            </w:pPr>
            <w:r w:rsidRPr="00D5552D">
              <w:t>225</w:t>
            </w:r>
          </w:p>
        </w:tc>
      </w:tr>
      <w:tr w:rsidR="008F16C3" w:rsidRPr="00D5552D" w14:paraId="43B2837B" w14:textId="77777777" w:rsidTr="00670C05">
        <w:tc>
          <w:tcPr>
            <w:tcW w:w="1440" w:type="dxa"/>
          </w:tcPr>
          <w:p w14:paraId="1696105D" w14:textId="77777777" w:rsidR="008F16C3" w:rsidRPr="00D5552D" w:rsidRDefault="008F16C3" w:rsidP="00670C05">
            <w:pPr>
              <w:jc w:val="center"/>
            </w:pPr>
            <w:r w:rsidRPr="00D5552D">
              <w:t>112</w:t>
            </w:r>
          </w:p>
        </w:tc>
        <w:tc>
          <w:tcPr>
            <w:tcW w:w="1440" w:type="dxa"/>
          </w:tcPr>
          <w:p w14:paraId="15FE7344" w14:textId="77777777" w:rsidR="008F16C3" w:rsidRPr="00D5552D" w:rsidRDefault="008F16C3" w:rsidP="00670C05">
            <w:pPr>
              <w:jc w:val="center"/>
            </w:pPr>
            <w:r w:rsidRPr="00D5552D">
              <w:t>-2</w:t>
            </w:r>
          </w:p>
        </w:tc>
        <w:tc>
          <w:tcPr>
            <w:tcW w:w="1440" w:type="dxa"/>
          </w:tcPr>
          <w:p w14:paraId="5D98A303" w14:textId="77777777" w:rsidR="008F16C3" w:rsidRPr="00D5552D" w:rsidRDefault="008F16C3" w:rsidP="00670C05">
            <w:pPr>
              <w:jc w:val="center"/>
            </w:pPr>
            <w:r w:rsidRPr="00D5552D">
              <w:t>4</w:t>
            </w:r>
          </w:p>
        </w:tc>
      </w:tr>
      <w:tr w:rsidR="008F16C3" w:rsidRPr="00D5552D" w14:paraId="5521B9CA" w14:textId="77777777" w:rsidTr="00670C05">
        <w:tc>
          <w:tcPr>
            <w:tcW w:w="1440" w:type="dxa"/>
          </w:tcPr>
          <w:p w14:paraId="326AD3E9" w14:textId="77777777" w:rsidR="008F16C3" w:rsidRPr="00D5552D" w:rsidRDefault="008F16C3" w:rsidP="00670C05">
            <w:pPr>
              <w:jc w:val="center"/>
            </w:pPr>
            <w:r w:rsidRPr="00D5552D">
              <w:t>111</w:t>
            </w:r>
          </w:p>
        </w:tc>
        <w:tc>
          <w:tcPr>
            <w:tcW w:w="1440" w:type="dxa"/>
          </w:tcPr>
          <w:p w14:paraId="47505D66" w14:textId="77777777" w:rsidR="008F16C3" w:rsidRPr="00D5552D" w:rsidRDefault="008F16C3" w:rsidP="00670C05">
            <w:pPr>
              <w:jc w:val="center"/>
            </w:pPr>
            <w:r w:rsidRPr="00D5552D">
              <w:t>-3</w:t>
            </w:r>
          </w:p>
        </w:tc>
        <w:tc>
          <w:tcPr>
            <w:tcW w:w="1440" w:type="dxa"/>
          </w:tcPr>
          <w:p w14:paraId="711BDE08" w14:textId="77777777" w:rsidR="008F16C3" w:rsidRPr="00D5552D" w:rsidRDefault="008F16C3" w:rsidP="00670C05">
            <w:pPr>
              <w:jc w:val="center"/>
            </w:pPr>
            <w:r w:rsidRPr="00D5552D">
              <w:t>9</w:t>
            </w:r>
          </w:p>
        </w:tc>
      </w:tr>
      <w:tr w:rsidR="008F16C3" w:rsidRPr="00D5552D" w14:paraId="417D7A85" w14:textId="77777777" w:rsidTr="00670C05">
        <w:tc>
          <w:tcPr>
            <w:tcW w:w="1440" w:type="dxa"/>
          </w:tcPr>
          <w:p w14:paraId="09E14EFB" w14:textId="77777777" w:rsidR="008F16C3" w:rsidRPr="00D5552D" w:rsidRDefault="008F16C3" w:rsidP="00670C05">
            <w:pPr>
              <w:jc w:val="center"/>
            </w:pPr>
            <w:r w:rsidRPr="00D5552D">
              <w:t>107</w:t>
            </w:r>
          </w:p>
        </w:tc>
        <w:tc>
          <w:tcPr>
            <w:tcW w:w="1440" w:type="dxa"/>
          </w:tcPr>
          <w:p w14:paraId="239FA96F" w14:textId="77777777" w:rsidR="008F16C3" w:rsidRPr="00D5552D" w:rsidRDefault="008F16C3" w:rsidP="00670C05">
            <w:pPr>
              <w:jc w:val="center"/>
            </w:pPr>
            <w:r w:rsidRPr="00D5552D">
              <w:t>-7</w:t>
            </w:r>
          </w:p>
        </w:tc>
        <w:tc>
          <w:tcPr>
            <w:tcW w:w="1440" w:type="dxa"/>
          </w:tcPr>
          <w:p w14:paraId="3F33CE48" w14:textId="77777777" w:rsidR="008F16C3" w:rsidRPr="00D5552D" w:rsidRDefault="008F16C3" w:rsidP="00670C05">
            <w:pPr>
              <w:jc w:val="center"/>
            </w:pPr>
            <w:r w:rsidRPr="00D5552D">
              <w:t>49</w:t>
            </w:r>
          </w:p>
        </w:tc>
      </w:tr>
      <w:tr w:rsidR="008F16C3" w:rsidRPr="00D5552D" w14:paraId="69A06476" w14:textId="77777777" w:rsidTr="00670C05">
        <w:tc>
          <w:tcPr>
            <w:tcW w:w="1440" w:type="dxa"/>
          </w:tcPr>
          <w:p w14:paraId="05D21C68" w14:textId="77777777" w:rsidR="008F16C3" w:rsidRPr="00D5552D" w:rsidRDefault="008F16C3" w:rsidP="00670C05">
            <w:pPr>
              <w:jc w:val="center"/>
            </w:pPr>
            <w:r w:rsidRPr="00D5552D">
              <w:t>112</w:t>
            </w:r>
          </w:p>
        </w:tc>
        <w:tc>
          <w:tcPr>
            <w:tcW w:w="1440" w:type="dxa"/>
          </w:tcPr>
          <w:p w14:paraId="68987E52" w14:textId="77777777" w:rsidR="008F16C3" w:rsidRPr="00D5552D" w:rsidRDefault="008F16C3" w:rsidP="00670C05">
            <w:pPr>
              <w:jc w:val="center"/>
            </w:pPr>
            <w:r w:rsidRPr="00D5552D">
              <w:t>-2</w:t>
            </w:r>
          </w:p>
        </w:tc>
        <w:tc>
          <w:tcPr>
            <w:tcW w:w="1440" w:type="dxa"/>
          </w:tcPr>
          <w:p w14:paraId="3D330700" w14:textId="77777777" w:rsidR="008F16C3" w:rsidRPr="00D5552D" w:rsidRDefault="008F16C3" w:rsidP="00670C05">
            <w:pPr>
              <w:jc w:val="center"/>
            </w:pPr>
            <w:r w:rsidRPr="00D5552D">
              <w:t>4</w:t>
            </w:r>
          </w:p>
        </w:tc>
      </w:tr>
      <w:tr w:rsidR="008F16C3" w:rsidRPr="00D5552D" w14:paraId="7214EE74" w14:textId="77777777" w:rsidTr="00670C05">
        <w:tc>
          <w:tcPr>
            <w:tcW w:w="1440" w:type="dxa"/>
          </w:tcPr>
          <w:p w14:paraId="493AFE6C" w14:textId="77777777" w:rsidR="008F16C3" w:rsidRPr="00D5552D" w:rsidRDefault="008F16C3" w:rsidP="00670C05">
            <w:pPr>
              <w:jc w:val="center"/>
            </w:pPr>
            <w:r w:rsidRPr="00D5552D">
              <w:lastRenderedPageBreak/>
              <w:t>135</w:t>
            </w:r>
          </w:p>
        </w:tc>
        <w:tc>
          <w:tcPr>
            <w:tcW w:w="1440" w:type="dxa"/>
          </w:tcPr>
          <w:p w14:paraId="773F633A" w14:textId="77777777" w:rsidR="008F16C3" w:rsidRPr="00D5552D" w:rsidRDefault="008F16C3" w:rsidP="00670C05">
            <w:pPr>
              <w:jc w:val="center"/>
            </w:pPr>
            <w:r w:rsidRPr="00D5552D">
              <w:t>21</w:t>
            </w:r>
          </w:p>
        </w:tc>
        <w:tc>
          <w:tcPr>
            <w:tcW w:w="1440" w:type="dxa"/>
          </w:tcPr>
          <w:p w14:paraId="55CE9AC9" w14:textId="77777777" w:rsidR="008F16C3" w:rsidRPr="00D5552D" w:rsidRDefault="008F16C3" w:rsidP="00670C05">
            <w:pPr>
              <w:jc w:val="center"/>
            </w:pPr>
            <w:r w:rsidRPr="00D5552D">
              <w:t>441</w:t>
            </w:r>
          </w:p>
        </w:tc>
      </w:tr>
      <w:tr w:rsidR="008F16C3" w:rsidRPr="00D5552D" w14:paraId="321BC5CD" w14:textId="77777777" w:rsidTr="00670C05">
        <w:tc>
          <w:tcPr>
            <w:tcW w:w="1440" w:type="dxa"/>
          </w:tcPr>
          <w:p w14:paraId="280CC563" w14:textId="77777777" w:rsidR="008F16C3" w:rsidRPr="00D5552D" w:rsidRDefault="008F16C3" w:rsidP="00670C05">
            <w:pPr>
              <w:jc w:val="center"/>
            </w:pPr>
            <w:r w:rsidRPr="00D5552D">
              <w:t>102</w:t>
            </w:r>
          </w:p>
        </w:tc>
        <w:tc>
          <w:tcPr>
            <w:tcW w:w="1440" w:type="dxa"/>
          </w:tcPr>
          <w:p w14:paraId="0CFD3A83" w14:textId="77777777" w:rsidR="008F16C3" w:rsidRPr="00D5552D" w:rsidRDefault="008F16C3" w:rsidP="00670C05">
            <w:pPr>
              <w:jc w:val="center"/>
            </w:pPr>
            <w:r w:rsidRPr="00D5552D">
              <w:t>-12</w:t>
            </w:r>
          </w:p>
        </w:tc>
        <w:tc>
          <w:tcPr>
            <w:tcW w:w="1440" w:type="dxa"/>
          </w:tcPr>
          <w:p w14:paraId="69BA7B5E" w14:textId="77777777" w:rsidR="008F16C3" w:rsidRPr="00D5552D" w:rsidRDefault="008F16C3" w:rsidP="00670C05">
            <w:pPr>
              <w:jc w:val="center"/>
            </w:pPr>
            <w:r w:rsidRPr="00D5552D">
              <w:t>144</w:t>
            </w:r>
          </w:p>
        </w:tc>
      </w:tr>
      <w:tr w:rsidR="008F16C3" w:rsidRPr="00D5552D" w14:paraId="256F8F43" w14:textId="77777777" w:rsidTr="00670C05">
        <w:tc>
          <w:tcPr>
            <w:tcW w:w="1440" w:type="dxa"/>
          </w:tcPr>
          <w:p w14:paraId="6E801E97" w14:textId="77777777" w:rsidR="008F16C3" w:rsidRPr="00D5552D" w:rsidRDefault="008F16C3" w:rsidP="00670C05">
            <w:pPr>
              <w:jc w:val="center"/>
            </w:pPr>
            <w:r w:rsidRPr="00D5552D">
              <w:t>123</w:t>
            </w:r>
          </w:p>
        </w:tc>
        <w:tc>
          <w:tcPr>
            <w:tcW w:w="1440" w:type="dxa"/>
          </w:tcPr>
          <w:p w14:paraId="44226DE2" w14:textId="77777777" w:rsidR="008F16C3" w:rsidRPr="00D5552D" w:rsidRDefault="008F16C3" w:rsidP="00670C05">
            <w:pPr>
              <w:jc w:val="center"/>
            </w:pPr>
            <w:r w:rsidRPr="00D5552D">
              <w:t>9</w:t>
            </w:r>
          </w:p>
        </w:tc>
        <w:tc>
          <w:tcPr>
            <w:tcW w:w="1440" w:type="dxa"/>
          </w:tcPr>
          <w:p w14:paraId="77DE47A5" w14:textId="77777777" w:rsidR="008F16C3" w:rsidRPr="00D5552D" w:rsidRDefault="008F16C3" w:rsidP="00670C05">
            <w:pPr>
              <w:jc w:val="center"/>
            </w:pPr>
            <w:r w:rsidRPr="00D5552D">
              <w:t>81</w:t>
            </w:r>
          </w:p>
        </w:tc>
      </w:tr>
      <w:tr w:rsidR="008F16C3" w:rsidRPr="00D5552D" w14:paraId="437C1820" w14:textId="77777777" w:rsidTr="00670C05">
        <w:tc>
          <w:tcPr>
            <w:tcW w:w="1440" w:type="dxa"/>
          </w:tcPr>
          <w:p w14:paraId="43D7BCCE" w14:textId="77777777" w:rsidR="008F16C3" w:rsidRPr="00D5552D" w:rsidRDefault="008F16C3" w:rsidP="00670C05">
            <w:pPr>
              <w:jc w:val="center"/>
            </w:pPr>
            <w:r w:rsidRPr="00D5552D">
              <w:t>109</w:t>
            </w:r>
          </w:p>
        </w:tc>
        <w:tc>
          <w:tcPr>
            <w:tcW w:w="1440" w:type="dxa"/>
          </w:tcPr>
          <w:p w14:paraId="4672FEE8" w14:textId="77777777" w:rsidR="008F16C3" w:rsidRPr="00D5552D" w:rsidRDefault="008F16C3" w:rsidP="00670C05">
            <w:pPr>
              <w:jc w:val="center"/>
            </w:pPr>
            <w:r w:rsidRPr="00D5552D">
              <w:t>-5</w:t>
            </w:r>
          </w:p>
        </w:tc>
        <w:tc>
          <w:tcPr>
            <w:tcW w:w="1440" w:type="dxa"/>
          </w:tcPr>
          <w:p w14:paraId="44A9DC7A" w14:textId="77777777" w:rsidR="008F16C3" w:rsidRPr="00D5552D" w:rsidRDefault="008F16C3" w:rsidP="00670C05">
            <w:pPr>
              <w:jc w:val="center"/>
            </w:pPr>
            <w:r w:rsidRPr="00D5552D">
              <w:t>25</w:t>
            </w:r>
          </w:p>
        </w:tc>
      </w:tr>
      <w:tr w:rsidR="008F16C3" w:rsidRPr="00D5552D" w14:paraId="457E413F" w14:textId="77777777" w:rsidTr="00670C05">
        <w:tc>
          <w:tcPr>
            <w:tcW w:w="1440" w:type="dxa"/>
          </w:tcPr>
          <w:p w14:paraId="0AB65B5F" w14:textId="77777777" w:rsidR="008F16C3" w:rsidRPr="00D5552D" w:rsidRDefault="008F16C3" w:rsidP="00670C05">
            <w:pPr>
              <w:jc w:val="center"/>
            </w:pPr>
            <w:r w:rsidRPr="00D5552D">
              <w:t>112</w:t>
            </w:r>
          </w:p>
        </w:tc>
        <w:tc>
          <w:tcPr>
            <w:tcW w:w="1440" w:type="dxa"/>
          </w:tcPr>
          <w:p w14:paraId="10DBF387" w14:textId="77777777" w:rsidR="008F16C3" w:rsidRPr="00D5552D" w:rsidRDefault="008F16C3" w:rsidP="00670C05">
            <w:pPr>
              <w:jc w:val="center"/>
            </w:pPr>
            <w:r w:rsidRPr="00D5552D">
              <w:t>-2</w:t>
            </w:r>
          </w:p>
        </w:tc>
        <w:tc>
          <w:tcPr>
            <w:tcW w:w="1440" w:type="dxa"/>
          </w:tcPr>
          <w:p w14:paraId="611A355E" w14:textId="77777777" w:rsidR="008F16C3" w:rsidRPr="00D5552D" w:rsidRDefault="008F16C3" w:rsidP="00670C05">
            <w:pPr>
              <w:jc w:val="center"/>
            </w:pPr>
            <w:r w:rsidRPr="00D5552D">
              <w:t>4</w:t>
            </w:r>
          </w:p>
        </w:tc>
      </w:tr>
      <w:tr w:rsidR="008F16C3" w:rsidRPr="00D5552D" w14:paraId="1686A753" w14:textId="77777777" w:rsidTr="00670C05">
        <w:tc>
          <w:tcPr>
            <w:tcW w:w="1440" w:type="dxa"/>
          </w:tcPr>
          <w:p w14:paraId="1799EF85" w14:textId="77777777" w:rsidR="008F16C3" w:rsidRPr="00D5552D" w:rsidRDefault="008F16C3" w:rsidP="00670C05">
            <w:pPr>
              <w:jc w:val="center"/>
            </w:pPr>
            <w:r w:rsidRPr="00D5552D">
              <w:t>102</w:t>
            </w:r>
          </w:p>
        </w:tc>
        <w:tc>
          <w:tcPr>
            <w:tcW w:w="1440" w:type="dxa"/>
          </w:tcPr>
          <w:p w14:paraId="07868ECC" w14:textId="77777777" w:rsidR="008F16C3" w:rsidRPr="00D5552D" w:rsidRDefault="008F16C3" w:rsidP="00670C05">
            <w:pPr>
              <w:jc w:val="center"/>
            </w:pPr>
            <w:r w:rsidRPr="00D5552D">
              <w:t>-12</w:t>
            </w:r>
          </w:p>
        </w:tc>
        <w:tc>
          <w:tcPr>
            <w:tcW w:w="1440" w:type="dxa"/>
          </w:tcPr>
          <w:p w14:paraId="5020D48B" w14:textId="77777777" w:rsidR="008F16C3" w:rsidRPr="00D5552D" w:rsidRDefault="008F16C3" w:rsidP="00670C05">
            <w:pPr>
              <w:jc w:val="center"/>
            </w:pPr>
            <w:r w:rsidRPr="00D5552D">
              <w:t>144</w:t>
            </w:r>
          </w:p>
        </w:tc>
      </w:tr>
      <w:tr w:rsidR="008F16C3" w:rsidRPr="00D5552D" w14:paraId="6D70D5AA" w14:textId="77777777" w:rsidTr="00670C05">
        <w:tc>
          <w:tcPr>
            <w:tcW w:w="1440" w:type="dxa"/>
          </w:tcPr>
          <w:p w14:paraId="46CDD1ED" w14:textId="77777777" w:rsidR="008F16C3" w:rsidRPr="00D5552D" w:rsidRDefault="008F16C3" w:rsidP="00670C05">
            <w:pPr>
              <w:jc w:val="center"/>
            </w:pPr>
            <w:r w:rsidRPr="00D5552D">
              <w:t>98</w:t>
            </w:r>
          </w:p>
        </w:tc>
        <w:tc>
          <w:tcPr>
            <w:tcW w:w="1440" w:type="dxa"/>
          </w:tcPr>
          <w:p w14:paraId="60FB4278" w14:textId="77777777" w:rsidR="008F16C3" w:rsidRPr="00D5552D" w:rsidRDefault="008F16C3" w:rsidP="00670C05">
            <w:pPr>
              <w:jc w:val="center"/>
            </w:pPr>
            <w:r w:rsidRPr="00D5552D">
              <w:t>-16</w:t>
            </w:r>
          </w:p>
        </w:tc>
        <w:tc>
          <w:tcPr>
            <w:tcW w:w="1440" w:type="dxa"/>
          </w:tcPr>
          <w:p w14:paraId="2231D97A" w14:textId="77777777" w:rsidR="008F16C3" w:rsidRPr="00D5552D" w:rsidRDefault="008F16C3" w:rsidP="00670C05">
            <w:pPr>
              <w:jc w:val="center"/>
            </w:pPr>
            <w:r w:rsidRPr="00D5552D">
              <w:t>256</w:t>
            </w:r>
          </w:p>
        </w:tc>
      </w:tr>
      <w:tr w:rsidR="008F16C3" w:rsidRPr="00D5552D" w14:paraId="1A0DF21F" w14:textId="77777777" w:rsidTr="00670C05">
        <w:tc>
          <w:tcPr>
            <w:tcW w:w="1440" w:type="dxa"/>
          </w:tcPr>
          <w:p w14:paraId="1CC1CB61" w14:textId="77777777" w:rsidR="008F16C3" w:rsidRPr="00D5552D" w:rsidRDefault="008F16C3" w:rsidP="00670C05">
            <w:pPr>
              <w:jc w:val="center"/>
            </w:pPr>
            <w:r w:rsidRPr="00D5552D">
              <w:t>114</w:t>
            </w:r>
          </w:p>
        </w:tc>
        <w:tc>
          <w:tcPr>
            <w:tcW w:w="1440" w:type="dxa"/>
          </w:tcPr>
          <w:p w14:paraId="51A3FC03" w14:textId="77777777" w:rsidR="008F16C3" w:rsidRPr="00D5552D" w:rsidRDefault="008F16C3" w:rsidP="00670C05">
            <w:pPr>
              <w:jc w:val="center"/>
            </w:pPr>
            <w:r w:rsidRPr="00D5552D">
              <w:t>0</w:t>
            </w:r>
          </w:p>
        </w:tc>
        <w:tc>
          <w:tcPr>
            <w:tcW w:w="1440" w:type="dxa"/>
          </w:tcPr>
          <w:p w14:paraId="1B07ECA3" w14:textId="77777777" w:rsidR="008F16C3" w:rsidRPr="00D5552D" w:rsidRDefault="008F16C3" w:rsidP="00670C05">
            <w:pPr>
              <w:jc w:val="center"/>
            </w:pPr>
            <w:r w:rsidRPr="00D5552D">
              <w:t>0</w:t>
            </w:r>
          </w:p>
        </w:tc>
      </w:tr>
      <w:tr w:rsidR="008F16C3" w:rsidRPr="00D5552D" w14:paraId="67C14DBB" w14:textId="77777777" w:rsidTr="00670C05">
        <w:tc>
          <w:tcPr>
            <w:tcW w:w="1440" w:type="dxa"/>
          </w:tcPr>
          <w:p w14:paraId="240E5EFD" w14:textId="77777777" w:rsidR="008F16C3" w:rsidRPr="00D5552D" w:rsidRDefault="008F16C3" w:rsidP="00670C05">
            <w:pPr>
              <w:jc w:val="center"/>
            </w:pPr>
            <w:r w:rsidRPr="00D5552D">
              <w:t>119</w:t>
            </w:r>
          </w:p>
        </w:tc>
        <w:tc>
          <w:tcPr>
            <w:tcW w:w="1440" w:type="dxa"/>
          </w:tcPr>
          <w:p w14:paraId="565ECD93" w14:textId="77777777" w:rsidR="008F16C3" w:rsidRPr="00D5552D" w:rsidRDefault="008F16C3" w:rsidP="00670C05">
            <w:pPr>
              <w:jc w:val="center"/>
            </w:pPr>
            <w:r w:rsidRPr="00D5552D">
              <w:t>5</w:t>
            </w:r>
          </w:p>
        </w:tc>
        <w:tc>
          <w:tcPr>
            <w:tcW w:w="1440" w:type="dxa"/>
          </w:tcPr>
          <w:p w14:paraId="0E016D0D" w14:textId="77777777" w:rsidR="008F16C3" w:rsidRPr="00D5552D" w:rsidRDefault="008F16C3" w:rsidP="00670C05">
            <w:pPr>
              <w:jc w:val="center"/>
            </w:pPr>
            <w:r w:rsidRPr="00D5552D">
              <w:t>25</w:t>
            </w:r>
          </w:p>
        </w:tc>
      </w:tr>
      <w:tr w:rsidR="008F16C3" w:rsidRPr="00D5552D" w14:paraId="634C81CA" w14:textId="77777777" w:rsidTr="00670C05">
        <w:tc>
          <w:tcPr>
            <w:tcW w:w="1440" w:type="dxa"/>
          </w:tcPr>
          <w:p w14:paraId="7DD0001B" w14:textId="77777777" w:rsidR="008F16C3" w:rsidRPr="00D5552D" w:rsidRDefault="008F16C3" w:rsidP="00670C05">
            <w:pPr>
              <w:jc w:val="center"/>
            </w:pPr>
            <w:r w:rsidRPr="00D5552D">
              <w:t>112</w:t>
            </w:r>
          </w:p>
        </w:tc>
        <w:tc>
          <w:tcPr>
            <w:tcW w:w="1440" w:type="dxa"/>
          </w:tcPr>
          <w:p w14:paraId="2FA111B5" w14:textId="77777777" w:rsidR="008F16C3" w:rsidRPr="00D5552D" w:rsidRDefault="008F16C3" w:rsidP="00670C05">
            <w:pPr>
              <w:jc w:val="center"/>
            </w:pPr>
            <w:r w:rsidRPr="00D5552D">
              <w:t>-2</w:t>
            </w:r>
          </w:p>
        </w:tc>
        <w:tc>
          <w:tcPr>
            <w:tcW w:w="1440" w:type="dxa"/>
          </w:tcPr>
          <w:p w14:paraId="51311702" w14:textId="77777777" w:rsidR="008F16C3" w:rsidRPr="00D5552D" w:rsidRDefault="008F16C3" w:rsidP="00670C05">
            <w:pPr>
              <w:jc w:val="center"/>
            </w:pPr>
            <w:r w:rsidRPr="00D5552D">
              <w:t>4</w:t>
            </w:r>
          </w:p>
        </w:tc>
      </w:tr>
      <w:tr w:rsidR="008F16C3" w:rsidRPr="00D5552D" w14:paraId="206DF330" w14:textId="77777777" w:rsidTr="00670C05">
        <w:tc>
          <w:tcPr>
            <w:tcW w:w="1440" w:type="dxa"/>
          </w:tcPr>
          <w:p w14:paraId="091C08F7" w14:textId="77777777" w:rsidR="008F16C3" w:rsidRPr="00D5552D" w:rsidRDefault="008F16C3" w:rsidP="00670C05">
            <w:pPr>
              <w:jc w:val="center"/>
            </w:pPr>
            <w:r w:rsidRPr="00D5552D">
              <w:t>110</w:t>
            </w:r>
          </w:p>
        </w:tc>
        <w:tc>
          <w:tcPr>
            <w:tcW w:w="1440" w:type="dxa"/>
          </w:tcPr>
          <w:p w14:paraId="13909266" w14:textId="77777777" w:rsidR="008F16C3" w:rsidRPr="00D5552D" w:rsidRDefault="008F16C3" w:rsidP="00670C05">
            <w:pPr>
              <w:jc w:val="center"/>
            </w:pPr>
            <w:r w:rsidRPr="00D5552D">
              <w:t>-4</w:t>
            </w:r>
          </w:p>
        </w:tc>
        <w:tc>
          <w:tcPr>
            <w:tcW w:w="1440" w:type="dxa"/>
          </w:tcPr>
          <w:p w14:paraId="2C4CFC0B" w14:textId="77777777" w:rsidR="008F16C3" w:rsidRPr="00D5552D" w:rsidRDefault="008F16C3" w:rsidP="00670C05">
            <w:pPr>
              <w:jc w:val="center"/>
            </w:pPr>
            <w:r w:rsidRPr="00D5552D">
              <w:t>16</w:t>
            </w:r>
          </w:p>
        </w:tc>
      </w:tr>
      <w:tr w:rsidR="008F16C3" w:rsidRPr="00D5552D" w14:paraId="51FA4A02" w14:textId="77777777" w:rsidTr="00670C05">
        <w:tc>
          <w:tcPr>
            <w:tcW w:w="1440" w:type="dxa"/>
          </w:tcPr>
          <w:p w14:paraId="35172CF7" w14:textId="77777777" w:rsidR="008F16C3" w:rsidRPr="00D5552D" w:rsidRDefault="008F16C3" w:rsidP="00670C05">
            <w:pPr>
              <w:jc w:val="center"/>
            </w:pPr>
            <w:r w:rsidRPr="00D5552D">
              <w:t>117</w:t>
            </w:r>
          </w:p>
        </w:tc>
        <w:tc>
          <w:tcPr>
            <w:tcW w:w="1440" w:type="dxa"/>
          </w:tcPr>
          <w:p w14:paraId="5524BFDE" w14:textId="77777777" w:rsidR="008F16C3" w:rsidRPr="00D5552D" w:rsidRDefault="008F16C3" w:rsidP="00670C05">
            <w:pPr>
              <w:jc w:val="center"/>
            </w:pPr>
            <w:r w:rsidRPr="00D5552D">
              <w:t>3</w:t>
            </w:r>
          </w:p>
        </w:tc>
        <w:tc>
          <w:tcPr>
            <w:tcW w:w="1440" w:type="dxa"/>
          </w:tcPr>
          <w:p w14:paraId="7DE19411" w14:textId="77777777" w:rsidR="008F16C3" w:rsidRPr="00D5552D" w:rsidRDefault="008F16C3" w:rsidP="00670C05">
            <w:pPr>
              <w:jc w:val="center"/>
            </w:pPr>
            <w:r w:rsidRPr="00D5552D">
              <w:t>9</w:t>
            </w:r>
          </w:p>
        </w:tc>
      </w:tr>
      <w:tr w:rsidR="008F16C3" w:rsidRPr="00D5552D" w14:paraId="6BD812EE" w14:textId="77777777" w:rsidTr="00670C05">
        <w:tc>
          <w:tcPr>
            <w:tcW w:w="1440" w:type="dxa"/>
          </w:tcPr>
          <w:p w14:paraId="09F6160E" w14:textId="77777777" w:rsidR="008F16C3" w:rsidRPr="00D5552D" w:rsidRDefault="008F16C3" w:rsidP="00670C05">
            <w:pPr>
              <w:jc w:val="center"/>
            </w:pPr>
            <w:r w:rsidRPr="00D5552D">
              <w:t>130</w:t>
            </w:r>
          </w:p>
        </w:tc>
        <w:tc>
          <w:tcPr>
            <w:tcW w:w="1440" w:type="dxa"/>
          </w:tcPr>
          <w:p w14:paraId="40B8DD12" w14:textId="77777777" w:rsidR="008F16C3" w:rsidRPr="00D5552D" w:rsidRDefault="008F16C3" w:rsidP="00670C05">
            <w:pPr>
              <w:jc w:val="center"/>
            </w:pPr>
            <w:r w:rsidRPr="00D5552D">
              <w:t>16</w:t>
            </w:r>
          </w:p>
        </w:tc>
        <w:tc>
          <w:tcPr>
            <w:tcW w:w="1440" w:type="dxa"/>
          </w:tcPr>
          <w:p w14:paraId="0F05C80B" w14:textId="77777777" w:rsidR="008F16C3" w:rsidRPr="00D5552D" w:rsidRDefault="008F16C3" w:rsidP="00670C05">
            <w:pPr>
              <w:jc w:val="center"/>
            </w:pPr>
            <w:r w:rsidRPr="00D5552D">
              <w:t>256</w:t>
            </w:r>
          </w:p>
        </w:tc>
      </w:tr>
      <w:tr w:rsidR="008F16C3" w:rsidRPr="00D5552D" w14:paraId="4E8FA059" w14:textId="77777777" w:rsidTr="00670C05">
        <w:tc>
          <w:tcPr>
            <w:tcW w:w="1440" w:type="dxa"/>
          </w:tcPr>
          <w:p w14:paraId="5B5B127F" w14:textId="77777777" w:rsidR="008F16C3" w:rsidRPr="00047D00" w:rsidRDefault="008F16C3" w:rsidP="00670C05">
            <w:pPr>
              <w:pStyle w:val="Heading1"/>
              <w:rPr>
                <w:bCs/>
              </w:rPr>
            </w:pPr>
            <w:r w:rsidRPr="00047D00">
              <w:rPr>
                <w:bCs/>
              </w:rPr>
              <w:t>Total: 2394</w:t>
            </w:r>
          </w:p>
        </w:tc>
        <w:tc>
          <w:tcPr>
            <w:tcW w:w="1440" w:type="dxa"/>
          </w:tcPr>
          <w:p w14:paraId="4FE16A7A" w14:textId="77777777" w:rsidR="008F16C3" w:rsidRPr="00D5552D" w:rsidRDefault="008F16C3" w:rsidP="00670C05"/>
        </w:tc>
        <w:tc>
          <w:tcPr>
            <w:tcW w:w="1440" w:type="dxa"/>
          </w:tcPr>
          <w:p w14:paraId="15BEAA15" w14:textId="77777777" w:rsidR="008F16C3" w:rsidRPr="00047D00" w:rsidRDefault="008F16C3" w:rsidP="00670C05">
            <w:pPr>
              <w:pStyle w:val="Heading2"/>
              <w:rPr>
                <w:bCs/>
                <w:color w:val="auto"/>
              </w:rPr>
            </w:pPr>
            <w:r w:rsidRPr="00047D00">
              <w:rPr>
                <w:bCs/>
                <w:color w:val="auto"/>
              </w:rPr>
              <w:t>Total: 1842</w:t>
            </w:r>
          </w:p>
        </w:tc>
      </w:tr>
    </w:tbl>
    <w:p w14:paraId="7707636D" w14:textId="77777777" w:rsidR="008F16C3" w:rsidRPr="00047D00" w:rsidRDefault="008F16C3" w:rsidP="008F16C3">
      <w:pPr>
        <w:ind w:left="720" w:firstLine="360"/>
      </w:pPr>
    </w:p>
    <w:p w14:paraId="717E386B" w14:textId="5F07DB92" w:rsidR="008F16C3" w:rsidRPr="00047D00" w:rsidRDefault="008F16C3" w:rsidP="00292C44">
      <w:pPr>
        <w:ind w:left="1080"/>
        <w:outlineLvl w:val="0"/>
      </w:pPr>
      <w:r w:rsidRPr="00047D00">
        <w:t>Mean</w:t>
      </w:r>
      <w:r w:rsidR="005F4268">
        <w:t xml:space="preserve"> using Equation 3.</w:t>
      </w:r>
      <w:r w:rsidR="00516793">
        <w:t>1</w:t>
      </w:r>
      <w:r w:rsidRPr="00047D00">
        <w:t xml:space="preserve"> = </w:t>
      </w:r>
      <w:r w:rsidR="00D5350B" w:rsidRPr="00047D00">
        <w:rPr>
          <w:noProof/>
          <w:position w:val="-24"/>
        </w:rPr>
        <w:object w:dxaOrig="1980" w:dyaOrig="680" w14:anchorId="217F750B">
          <v:shape id="_x0000_i1028" type="#_x0000_t75" alt="" style="width:99.75pt;height:34.15pt;mso-width-percent:0;mso-height-percent:0;mso-width-percent:0;mso-height-percent:0" o:ole="">
            <v:imagedata r:id="rId35" o:title=""/>
          </v:shape>
          <o:OLEObject Type="Embed" ProgID="Equation.3" ShapeID="_x0000_i1028" DrawAspect="Content" ObjectID="_1622364896" r:id="rId36"/>
        </w:object>
      </w:r>
    </w:p>
    <w:p w14:paraId="12474966" w14:textId="2600D91B" w:rsidR="008F16C3" w:rsidRPr="00047D00" w:rsidRDefault="008F16C3" w:rsidP="008F16C3">
      <w:pPr>
        <w:ind w:left="1080"/>
      </w:pPr>
      <w:r w:rsidRPr="00047D00">
        <w:t>Variance using Equation 3.</w:t>
      </w:r>
      <w:r w:rsidR="005F4268">
        <w:t>6</w:t>
      </w:r>
      <w:r w:rsidRPr="00047D00">
        <w:t xml:space="preserve"> = </w:t>
      </w:r>
      <w:ins w:id="2" w:author="Andrea Hassler" w:date="2019-06-14T19:26:00Z">
        <w:r w:rsidR="00D5350B" w:rsidRPr="00047D00">
          <w:rPr>
            <w:noProof/>
            <w:position w:val="-24"/>
          </w:rPr>
          <w:object w:dxaOrig="2720" w:dyaOrig="680" w14:anchorId="277BB4C8">
            <v:shape id="_x0000_i1027" type="#_x0000_t75" alt="" style="width:136.55pt;height:34.15pt;mso-width-percent:0;mso-height-percent:0;mso-width-percent:0;mso-height-percent:0" o:ole="">
              <v:imagedata r:id="rId37" o:title=""/>
            </v:shape>
            <o:OLEObject Type="Embed" ProgID="Equation.3" ShapeID="_x0000_i1027" DrawAspect="Content" ObjectID="_1622364897" r:id="rId38"/>
          </w:object>
        </w:r>
      </w:ins>
    </w:p>
    <w:p w14:paraId="382562CA" w14:textId="6C3156C4" w:rsidR="008F16C3" w:rsidRPr="00047D00" w:rsidRDefault="008F16C3" w:rsidP="00292C44">
      <w:pPr>
        <w:ind w:left="1080"/>
        <w:outlineLvl w:val="0"/>
      </w:pPr>
      <w:r w:rsidRPr="00047D00">
        <w:t xml:space="preserve">Standard deviation </w:t>
      </w:r>
      <w:r w:rsidR="005F4268">
        <w:t>using Equation 3.7</w:t>
      </w:r>
      <w:r w:rsidRPr="00047D00">
        <w:t xml:space="preserve"> = </w:t>
      </w:r>
      <w:r w:rsidR="00D5350B" w:rsidRPr="00047D00">
        <w:rPr>
          <w:noProof/>
          <w:position w:val="-8"/>
        </w:rPr>
        <w:object w:dxaOrig="2640" w:dyaOrig="360" w14:anchorId="2D2395CF">
          <v:shape id="_x0000_i1026" type="#_x0000_t75" alt="" style="width:131.2pt;height:18.65pt;mso-width-percent:0;mso-height-percent:0;mso-width-percent:0;mso-height-percent:0" o:ole="">
            <v:imagedata r:id="rId39" o:title=""/>
          </v:shape>
          <o:OLEObject Type="Embed" ProgID="Equation.3" ShapeID="_x0000_i1026" DrawAspect="Content" ObjectID="_1622364898" r:id="rId40"/>
        </w:object>
      </w:r>
    </w:p>
    <w:p w14:paraId="2B0B0888" w14:textId="77777777" w:rsidR="008F16C3" w:rsidRPr="00047D00" w:rsidRDefault="008F16C3" w:rsidP="008F16C3">
      <w:pPr>
        <w:ind w:left="1080"/>
      </w:pPr>
      <w:r w:rsidRPr="00047D00">
        <w:t>In order to find the median, mode, range, and interquartile range, it is helpful to sort the data as follows:</w:t>
      </w:r>
    </w:p>
    <w:p w14:paraId="61530533" w14:textId="77777777" w:rsidR="008F16C3" w:rsidRPr="00047D00" w:rsidRDefault="008F16C3" w:rsidP="008F16C3">
      <w:pPr>
        <w:ind w:left="1080" w:firstLine="360"/>
      </w:pPr>
      <w:r w:rsidRPr="00047D00">
        <w:t>98</w:t>
      </w:r>
      <w:r w:rsidRPr="00047D00">
        <w:tab/>
        <w:t>102</w:t>
      </w:r>
      <w:r w:rsidRPr="00047D00">
        <w:tab/>
        <w:t>102</w:t>
      </w:r>
      <w:r w:rsidRPr="00047D00">
        <w:tab/>
        <w:t>107</w:t>
      </w:r>
      <w:r w:rsidRPr="00047D00">
        <w:tab/>
        <w:t>107</w:t>
      </w:r>
      <w:r w:rsidRPr="00047D00">
        <w:tab/>
        <w:t>109</w:t>
      </w:r>
      <w:r w:rsidRPr="00047D00">
        <w:tab/>
        <w:t>110</w:t>
      </w:r>
      <w:r w:rsidRPr="00047D00">
        <w:tab/>
        <w:t>110</w:t>
      </w:r>
      <w:r w:rsidRPr="00047D00">
        <w:tab/>
        <w:t>111</w:t>
      </w:r>
      <w:r w:rsidRPr="00047D00">
        <w:tab/>
        <w:t>112</w:t>
      </w:r>
      <w:r w:rsidRPr="00047D00">
        <w:tab/>
        <w:t>112</w:t>
      </w:r>
      <w:r w:rsidRPr="00047D00">
        <w:tab/>
        <w:t>112</w:t>
      </w:r>
      <w:r w:rsidRPr="00047D00">
        <w:tab/>
        <w:t>112</w:t>
      </w:r>
      <w:r w:rsidRPr="00047D00">
        <w:tab/>
        <w:t>114</w:t>
      </w:r>
      <w:r w:rsidRPr="00047D00">
        <w:tab/>
        <w:t>117</w:t>
      </w:r>
      <w:r w:rsidRPr="00047D00">
        <w:tab/>
        <w:t>119</w:t>
      </w:r>
      <w:r w:rsidRPr="00047D00">
        <w:tab/>
        <w:t>123</w:t>
      </w:r>
      <w:r w:rsidRPr="00047D00">
        <w:tab/>
        <w:t>123</w:t>
      </w:r>
      <w:r w:rsidRPr="00047D00">
        <w:tab/>
        <w:t>129</w:t>
      </w:r>
      <w:r w:rsidRPr="00047D00">
        <w:tab/>
        <w:t>130</w:t>
      </w:r>
      <w:r w:rsidRPr="00047D00">
        <w:tab/>
        <w:t>135</w:t>
      </w:r>
    </w:p>
    <w:p w14:paraId="48FB4D6B" w14:textId="32C7BAFF" w:rsidR="008F16C3" w:rsidRPr="00047D00" w:rsidRDefault="008F16C3" w:rsidP="008F16C3">
      <w:pPr>
        <w:ind w:left="1080"/>
      </w:pPr>
      <w:r w:rsidRPr="00047D00">
        <w:t>The median is 112</w:t>
      </w:r>
      <w:r w:rsidR="005F4268">
        <w:t>.</w:t>
      </w:r>
    </w:p>
    <w:p w14:paraId="6BD5DE2E" w14:textId="04F53869" w:rsidR="008F16C3" w:rsidRPr="00047D00" w:rsidRDefault="008F16C3" w:rsidP="008F16C3">
      <w:pPr>
        <w:ind w:left="1080"/>
      </w:pPr>
      <w:r w:rsidRPr="00047D00">
        <w:t>The mode is 112</w:t>
      </w:r>
      <w:r w:rsidR="005F4268">
        <w:t>.</w:t>
      </w:r>
    </w:p>
    <w:p w14:paraId="06B98286" w14:textId="2B2035EB" w:rsidR="008F16C3" w:rsidRPr="00047D00" w:rsidRDefault="008F16C3" w:rsidP="008F16C3">
      <w:pPr>
        <w:ind w:left="1080"/>
      </w:pPr>
      <w:r w:rsidRPr="00047D00">
        <w:t>The range is 135 – 98 = 37</w:t>
      </w:r>
      <w:r w:rsidR="005F4268">
        <w:t>.</w:t>
      </w:r>
    </w:p>
    <w:p w14:paraId="10DBECB8" w14:textId="6606E1CF" w:rsidR="008F16C3" w:rsidRPr="00047D00" w:rsidRDefault="008F16C3" w:rsidP="00EC4D06">
      <w:pPr>
        <w:ind w:left="1080"/>
      </w:pPr>
      <w:r w:rsidRPr="00047D00">
        <w:t>The interquartile range is 121 – 108 = 13</w:t>
      </w:r>
      <w:r w:rsidR="005F4268">
        <w:t>.</w:t>
      </w:r>
    </w:p>
    <w:p w14:paraId="6015155A" w14:textId="28B182E7" w:rsidR="007B466B" w:rsidRPr="00047D00" w:rsidRDefault="007B466B" w:rsidP="007B466B">
      <w:pPr>
        <w:pStyle w:val="Default"/>
        <w:numPr>
          <w:ilvl w:val="0"/>
          <w:numId w:val="11"/>
        </w:numPr>
        <w:rPr>
          <w:color w:val="auto"/>
        </w:rPr>
      </w:pPr>
      <w:r>
        <w:rPr>
          <w:color w:val="auto"/>
        </w:rPr>
        <w:t xml:space="preserve">The </w:t>
      </w:r>
      <w:r w:rsidR="00A45FAF">
        <w:rPr>
          <w:color w:val="auto"/>
        </w:rPr>
        <w:t>R</w:t>
      </w:r>
      <w:r>
        <w:rPr>
          <w:color w:val="auto"/>
        </w:rPr>
        <w:t xml:space="preserve"> command</w:t>
      </w:r>
      <w:r w:rsidR="005F4268">
        <w:rPr>
          <w:color w:val="auto"/>
        </w:rPr>
        <w:t>s</w:t>
      </w:r>
      <w:r>
        <w:rPr>
          <w:color w:val="auto"/>
        </w:rPr>
        <w:t xml:space="preserve"> to generate the statistics </w:t>
      </w:r>
      <w:r w:rsidR="005F4268">
        <w:rPr>
          <w:color w:val="auto"/>
        </w:rPr>
        <w:t>are</w:t>
      </w:r>
    </w:p>
    <w:p w14:paraId="528C5765" w14:textId="77777777" w:rsidR="005F4268" w:rsidRPr="00EC4D06" w:rsidRDefault="005F4268" w:rsidP="00EC4D06">
      <w:pPr>
        <w:ind w:left="1080"/>
        <w:rPr>
          <w:b/>
        </w:rPr>
      </w:pPr>
      <w:r w:rsidRPr="00EC4D06">
        <w:rPr>
          <w:b/>
        </w:rPr>
        <w:t>summary(Blood$systolc1)</w:t>
      </w:r>
    </w:p>
    <w:p w14:paraId="6D019D73" w14:textId="77777777" w:rsidR="005F4268" w:rsidRPr="00EC4D06" w:rsidRDefault="005F4268" w:rsidP="00EC4D06">
      <w:pPr>
        <w:ind w:left="1080"/>
        <w:rPr>
          <w:b/>
        </w:rPr>
      </w:pPr>
      <w:r w:rsidRPr="00EC4D06">
        <w:rPr>
          <w:b/>
        </w:rPr>
        <w:t>the.mode(Blood$systolc1)</w:t>
      </w:r>
    </w:p>
    <w:p w14:paraId="720223DC" w14:textId="77777777" w:rsidR="005F4268" w:rsidRPr="00EC4D06" w:rsidRDefault="005F4268" w:rsidP="00EC4D06">
      <w:pPr>
        <w:ind w:left="1080"/>
        <w:rPr>
          <w:b/>
        </w:rPr>
      </w:pPr>
      <w:r w:rsidRPr="00EC4D06">
        <w:rPr>
          <w:b/>
        </w:rPr>
        <w:t>IQR(Blood$systolc1)</w:t>
      </w:r>
    </w:p>
    <w:p w14:paraId="57269C17" w14:textId="77777777" w:rsidR="005F4268" w:rsidRPr="00EC4D06" w:rsidRDefault="005F4268" w:rsidP="00EC4D06">
      <w:pPr>
        <w:ind w:left="1080"/>
        <w:rPr>
          <w:b/>
        </w:rPr>
      </w:pPr>
      <w:r w:rsidRPr="00EC4D06">
        <w:rPr>
          <w:b/>
        </w:rPr>
        <w:t>var(Blood$systolc1)</w:t>
      </w:r>
    </w:p>
    <w:p w14:paraId="66DDF12B" w14:textId="3CF797E8" w:rsidR="005F4268" w:rsidRPr="00EC4D06" w:rsidRDefault="005F4268" w:rsidP="00EC4D06">
      <w:pPr>
        <w:ind w:left="1080"/>
        <w:rPr>
          <w:b/>
        </w:rPr>
      </w:pPr>
      <w:r w:rsidRPr="00EC4D06">
        <w:rPr>
          <w:b/>
        </w:rPr>
        <w:t>sd(Blood$systolc1)</w:t>
      </w:r>
    </w:p>
    <w:p w14:paraId="4AF3897C" w14:textId="5B21DD3D" w:rsidR="008F16C3" w:rsidRPr="00047D00" w:rsidRDefault="008F16C3" w:rsidP="00EC4D06">
      <w:pPr>
        <w:ind w:left="1080"/>
      </w:pPr>
    </w:p>
    <w:p w14:paraId="7BEE3EAC" w14:textId="51064D2B" w:rsidR="007B466B" w:rsidRPr="007B466B" w:rsidRDefault="007B466B" w:rsidP="002D20FC">
      <w:pPr>
        <w:pStyle w:val="Default"/>
        <w:numPr>
          <w:ilvl w:val="1"/>
          <w:numId w:val="17"/>
        </w:numPr>
        <w:tabs>
          <w:tab w:val="clear" w:pos="660"/>
        </w:tabs>
        <w:ind w:left="720" w:hanging="720"/>
        <w:rPr>
          <w:color w:val="auto"/>
        </w:rPr>
      </w:pPr>
      <w:r w:rsidRPr="007B466B">
        <w:rPr>
          <w:color w:val="auto"/>
        </w:rPr>
        <w:t xml:space="preserve">The </w:t>
      </w:r>
      <w:r w:rsidR="00A45FAF">
        <w:rPr>
          <w:color w:val="auto"/>
        </w:rPr>
        <w:t>R</w:t>
      </w:r>
      <w:r w:rsidRPr="007B466B">
        <w:rPr>
          <w:color w:val="auto"/>
        </w:rPr>
        <w:t xml:space="preserve"> command to generate the </w:t>
      </w:r>
      <w:r w:rsidR="000C0EE3">
        <w:rPr>
          <w:color w:val="auto"/>
        </w:rPr>
        <w:t xml:space="preserve">frequency distribution table is </w:t>
      </w:r>
      <w:r w:rsidR="00F008EF">
        <w:rPr>
          <w:b/>
          <w:bCs/>
          <w:color w:val="auto"/>
        </w:rPr>
        <w:t>table(Learndis$grade)</w:t>
      </w:r>
      <w:r w:rsidR="00F008EF">
        <w:rPr>
          <w:bCs/>
          <w:color w:val="auto"/>
        </w:rPr>
        <w:t>.</w:t>
      </w:r>
    </w:p>
    <w:p w14:paraId="7DE74A83" w14:textId="77777777" w:rsidR="007B466B" w:rsidRPr="00047D00" w:rsidRDefault="007B466B" w:rsidP="007B466B">
      <w:pPr>
        <w:pStyle w:val="Default"/>
        <w:ind w:left="720"/>
        <w:rPr>
          <w:color w:val="auto"/>
        </w:rPr>
      </w:pPr>
    </w:p>
    <w:p w14:paraId="2D227183" w14:textId="05ED65A2" w:rsidR="008F16C3" w:rsidRPr="00047D00" w:rsidRDefault="00A60954" w:rsidP="008F16C3">
      <w:pPr>
        <w:autoSpaceDE w:val="0"/>
        <w:autoSpaceDN w:val="0"/>
        <w:adjustRightInd w:val="0"/>
        <w:jc w:val="center"/>
        <w:rPr>
          <w:b/>
          <w:bCs/>
          <w:sz w:val="20"/>
          <w:szCs w:val="20"/>
        </w:rPr>
      </w:pPr>
      <w:r w:rsidRPr="00EC4D06">
        <w:rPr>
          <w:b/>
          <w:bCs/>
          <w:noProof/>
          <w:sz w:val="20"/>
          <w:szCs w:val="20"/>
        </w:rPr>
        <w:drawing>
          <wp:inline distT="0" distB="0" distL="0" distR="0" wp14:anchorId="618DE6B5" wp14:editId="50A92F5F">
            <wp:extent cx="1612286" cy="498036"/>
            <wp:effectExtent l="0" t="0" r="0" b="10160"/>
            <wp:docPr id="23" name="Picture 23" descr="../../../Desktop/Screen%20Shot%202019-06-14%20at%207.32.3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ktop/Screen%20Shot%202019-06-14%20at%207.32.32%20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57024" cy="511855"/>
                    </a:xfrm>
                    <a:prstGeom prst="rect">
                      <a:avLst/>
                    </a:prstGeom>
                    <a:noFill/>
                    <a:ln>
                      <a:noFill/>
                    </a:ln>
                  </pic:spPr>
                </pic:pic>
              </a:graphicData>
            </a:graphic>
          </wp:inline>
        </w:drawing>
      </w:r>
    </w:p>
    <w:p w14:paraId="1D69740D" w14:textId="77777777" w:rsidR="008F16C3" w:rsidRPr="00047D00" w:rsidRDefault="008F16C3" w:rsidP="008F16C3">
      <w:pPr>
        <w:autoSpaceDE w:val="0"/>
        <w:autoSpaceDN w:val="0"/>
        <w:adjustRightInd w:val="0"/>
      </w:pPr>
    </w:p>
    <w:p w14:paraId="7195D8CF" w14:textId="4E64286C" w:rsidR="008F16C3" w:rsidRPr="00047D00" w:rsidRDefault="008F16C3" w:rsidP="002D20FC">
      <w:pPr>
        <w:pStyle w:val="Default"/>
        <w:numPr>
          <w:ilvl w:val="0"/>
          <w:numId w:val="12"/>
        </w:numPr>
        <w:rPr>
          <w:color w:val="auto"/>
        </w:rPr>
      </w:pPr>
      <w:r w:rsidRPr="00047D00">
        <w:rPr>
          <w:color w:val="auto"/>
        </w:rPr>
        <w:t>The 25</w:t>
      </w:r>
      <w:r w:rsidRPr="00047D00">
        <w:rPr>
          <w:color w:val="auto"/>
          <w:vertAlign w:val="superscript"/>
        </w:rPr>
        <w:t>th</w:t>
      </w:r>
      <w:r w:rsidRPr="00047D00">
        <w:rPr>
          <w:color w:val="auto"/>
        </w:rPr>
        <w:t xml:space="preserve"> percentile, or </w:t>
      </w:r>
      <w:r w:rsidRPr="00047D00">
        <w:rPr>
          <w:i/>
          <w:color w:val="auto"/>
        </w:rPr>
        <w:t>Q</w:t>
      </w:r>
      <w:r w:rsidR="00A60954">
        <w:rPr>
          <w:i/>
          <w:color w:val="auto"/>
          <w:vertAlign w:val="subscript"/>
        </w:rPr>
        <w:t>25</w:t>
      </w:r>
      <w:r w:rsidRPr="00047D00">
        <w:rPr>
          <w:color w:val="auto"/>
        </w:rPr>
        <w:t xml:space="preserve"> is approximately </w:t>
      </w:r>
      <w:r w:rsidR="002D20FC">
        <w:rPr>
          <w:color w:val="auto"/>
        </w:rPr>
        <w:t>2</w:t>
      </w:r>
    </w:p>
    <w:p w14:paraId="1CAB5EFC" w14:textId="736F8E00" w:rsidR="008F16C3" w:rsidRPr="00047D00" w:rsidRDefault="008F16C3" w:rsidP="002D20FC">
      <w:pPr>
        <w:pStyle w:val="Default"/>
        <w:ind w:left="1080"/>
        <w:rPr>
          <w:color w:val="auto"/>
        </w:rPr>
      </w:pPr>
      <w:r w:rsidRPr="00047D00">
        <w:rPr>
          <w:color w:val="auto"/>
        </w:rPr>
        <w:t>The 50</w:t>
      </w:r>
      <w:r w:rsidRPr="00047D00">
        <w:rPr>
          <w:color w:val="auto"/>
          <w:vertAlign w:val="superscript"/>
        </w:rPr>
        <w:t>th</w:t>
      </w:r>
      <w:r w:rsidRPr="00047D00">
        <w:rPr>
          <w:color w:val="auto"/>
        </w:rPr>
        <w:t xml:space="preserve"> percentile, or </w:t>
      </w:r>
      <w:r w:rsidRPr="00047D00">
        <w:rPr>
          <w:i/>
          <w:color w:val="auto"/>
        </w:rPr>
        <w:t>Q</w:t>
      </w:r>
      <w:r w:rsidR="00A60954">
        <w:rPr>
          <w:i/>
          <w:color w:val="auto"/>
          <w:vertAlign w:val="subscript"/>
        </w:rPr>
        <w:t>50</w:t>
      </w:r>
      <w:r w:rsidRPr="00047D00">
        <w:rPr>
          <w:color w:val="auto"/>
        </w:rPr>
        <w:t xml:space="preserve"> is approximately </w:t>
      </w:r>
      <w:r w:rsidR="002D20FC">
        <w:rPr>
          <w:color w:val="auto"/>
        </w:rPr>
        <w:t>2</w:t>
      </w:r>
    </w:p>
    <w:p w14:paraId="75679EAB" w14:textId="19A77CE1" w:rsidR="008F16C3" w:rsidRPr="00047D00" w:rsidRDefault="008F16C3" w:rsidP="002D20FC">
      <w:pPr>
        <w:pStyle w:val="Default"/>
        <w:ind w:left="1080"/>
        <w:rPr>
          <w:color w:val="auto"/>
        </w:rPr>
      </w:pPr>
      <w:r w:rsidRPr="00047D00">
        <w:rPr>
          <w:color w:val="auto"/>
        </w:rPr>
        <w:t>The 75</w:t>
      </w:r>
      <w:r w:rsidRPr="00047D00">
        <w:rPr>
          <w:color w:val="auto"/>
          <w:vertAlign w:val="superscript"/>
        </w:rPr>
        <w:t>th</w:t>
      </w:r>
      <w:r w:rsidRPr="00047D00">
        <w:rPr>
          <w:color w:val="auto"/>
        </w:rPr>
        <w:t xml:space="preserve"> percentile, or </w:t>
      </w:r>
      <w:r w:rsidRPr="00047D00">
        <w:rPr>
          <w:i/>
          <w:color w:val="auto"/>
        </w:rPr>
        <w:t>Q</w:t>
      </w:r>
      <w:r w:rsidR="00A60954">
        <w:rPr>
          <w:i/>
          <w:color w:val="auto"/>
          <w:vertAlign w:val="subscript"/>
        </w:rPr>
        <w:t>75</w:t>
      </w:r>
      <w:r w:rsidRPr="00047D00">
        <w:rPr>
          <w:color w:val="auto"/>
        </w:rPr>
        <w:t xml:space="preserve"> is approximately </w:t>
      </w:r>
      <w:r w:rsidR="002D20FC">
        <w:rPr>
          <w:color w:val="auto"/>
        </w:rPr>
        <w:t>3</w:t>
      </w:r>
    </w:p>
    <w:p w14:paraId="233EFE02" w14:textId="77777777" w:rsidR="008F16C3" w:rsidRPr="00047D00" w:rsidRDefault="008F16C3" w:rsidP="008F16C3">
      <w:pPr>
        <w:pStyle w:val="Default"/>
        <w:ind w:left="1080"/>
        <w:rPr>
          <w:color w:val="auto"/>
        </w:rPr>
      </w:pPr>
    </w:p>
    <w:p w14:paraId="42A35E2E" w14:textId="77777777" w:rsidR="008F16C3" w:rsidRPr="00047D00" w:rsidRDefault="008F16C3" w:rsidP="002D20FC">
      <w:pPr>
        <w:pStyle w:val="Default"/>
        <w:numPr>
          <w:ilvl w:val="0"/>
          <w:numId w:val="12"/>
        </w:numPr>
        <w:rPr>
          <w:color w:val="auto"/>
        </w:rPr>
      </w:pPr>
      <w:r w:rsidRPr="00047D00">
        <w:rPr>
          <w:color w:val="auto"/>
        </w:rPr>
        <w:lastRenderedPageBreak/>
        <w:t xml:space="preserve">The interquartile range for this distribution is approximately </w:t>
      </w:r>
      <w:r w:rsidR="002D20FC">
        <w:rPr>
          <w:color w:val="auto"/>
        </w:rPr>
        <w:t>3</w:t>
      </w:r>
      <w:r w:rsidRPr="00047D00">
        <w:rPr>
          <w:color w:val="auto"/>
        </w:rPr>
        <w:t xml:space="preserve"> – </w:t>
      </w:r>
      <w:r w:rsidR="002D20FC">
        <w:rPr>
          <w:color w:val="auto"/>
        </w:rPr>
        <w:t>2</w:t>
      </w:r>
      <w:r w:rsidRPr="00047D00">
        <w:rPr>
          <w:color w:val="auto"/>
        </w:rPr>
        <w:t>= 1.</w:t>
      </w:r>
    </w:p>
    <w:p w14:paraId="1060E12E" w14:textId="77777777" w:rsidR="008F16C3" w:rsidRPr="00047D00" w:rsidRDefault="008F16C3" w:rsidP="008F16C3">
      <w:pPr>
        <w:pStyle w:val="Default"/>
        <w:ind w:left="1080"/>
        <w:rPr>
          <w:color w:val="auto"/>
        </w:rPr>
      </w:pPr>
    </w:p>
    <w:p w14:paraId="6FAB6CB6" w14:textId="77777777" w:rsidR="008F16C3" w:rsidRPr="00047D00" w:rsidRDefault="008F16C3" w:rsidP="002D20FC">
      <w:pPr>
        <w:pStyle w:val="Default"/>
        <w:numPr>
          <w:ilvl w:val="0"/>
          <w:numId w:val="12"/>
        </w:numPr>
        <w:rPr>
          <w:color w:val="auto"/>
        </w:rPr>
      </w:pPr>
      <w:r w:rsidRPr="00047D00">
        <w:rPr>
          <w:color w:val="auto"/>
        </w:rPr>
        <w:t xml:space="preserve">The mean will decrease slightly, because the sum of all of the </w:t>
      </w:r>
      <w:r w:rsidR="002D20FC">
        <w:rPr>
          <w:color w:val="auto"/>
        </w:rPr>
        <w:t>grades</w:t>
      </w:r>
      <w:r w:rsidRPr="00047D00">
        <w:rPr>
          <w:color w:val="auto"/>
        </w:rPr>
        <w:t xml:space="preserve"> will decrease by 2.  The median will not change at all.  The mode will not change at all.</w:t>
      </w:r>
    </w:p>
    <w:p w14:paraId="1E767B81" w14:textId="77777777" w:rsidR="008F16C3" w:rsidRPr="00047D00" w:rsidRDefault="008F16C3" w:rsidP="008F16C3">
      <w:pPr>
        <w:pStyle w:val="Default"/>
        <w:rPr>
          <w:color w:val="auto"/>
        </w:rPr>
      </w:pPr>
    </w:p>
    <w:p w14:paraId="426CC13B" w14:textId="3024F088" w:rsidR="008F16C3" w:rsidRDefault="008F16C3" w:rsidP="008F16C3">
      <w:pPr>
        <w:pStyle w:val="Default"/>
        <w:numPr>
          <w:ilvl w:val="1"/>
          <w:numId w:val="17"/>
        </w:numPr>
        <w:tabs>
          <w:tab w:val="clear" w:pos="660"/>
          <w:tab w:val="num" w:pos="720"/>
        </w:tabs>
        <w:ind w:left="720" w:hanging="720"/>
        <w:rPr>
          <w:color w:val="auto"/>
        </w:rPr>
      </w:pPr>
      <w:r w:rsidRPr="00047D00">
        <w:rPr>
          <w:color w:val="auto"/>
        </w:rPr>
        <w:t xml:space="preserve">Using </w:t>
      </w:r>
      <w:r w:rsidR="00CE4009">
        <w:rPr>
          <w:color w:val="auto"/>
        </w:rPr>
        <w:t>Equation</w:t>
      </w:r>
      <w:r w:rsidR="00CE4009" w:rsidRPr="00047D00">
        <w:rPr>
          <w:color w:val="auto"/>
        </w:rPr>
        <w:t xml:space="preserve"> </w:t>
      </w:r>
      <w:r w:rsidRPr="00047D00">
        <w:rPr>
          <w:color w:val="auto"/>
        </w:rPr>
        <w:t>3.</w:t>
      </w:r>
      <w:r w:rsidR="00516793">
        <w:rPr>
          <w:color w:val="auto"/>
        </w:rPr>
        <w:t>1</w:t>
      </w:r>
      <w:r w:rsidRPr="00047D00">
        <w:rPr>
          <w:color w:val="auto"/>
        </w:rPr>
        <w:t xml:space="preserve"> for the mean, we see that because the mean is 4 and the sample size is 12, the sum of the raw scores must be 48, not 36.</w:t>
      </w:r>
    </w:p>
    <w:p w14:paraId="613DC534" w14:textId="77777777" w:rsidR="008F16C3" w:rsidRDefault="008F16C3" w:rsidP="008F16C3">
      <w:pPr>
        <w:pStyle w:val="Default"/>
        <w:rPr>
          <w:color w:val="auto"/>
        </w:rPr>
      </w:pPr>
    </w:p>
    <w:p w14:paraId="19C354C1" w14:textId="77777777" w:rsidR="008F16C3" w:rsidRPr="005E4965" w:rsidRDefault="008F16C3" w:rsidP="008F16C3">
      <w:pPr>
        <w:pStyle w:val="Default"/>
        <w:numPr>
          <w:ilvl w:val="1"/>
          <w:numId w:val="17"/>
        </w:numPr>
        <w:tabs>
          <w:tab w:val="clear" w:pos="660"/>
          <w:tab w:val="num" w:pos="720"/>
        </w:tabs>
        <w:ind w:left="720" w:hanging="720"/>
        <w:rPr>
          <w:color w:val="auto"/>
        </w:rPr>
      </w:pPr>
      <w:r w:rsidRPr="00C16346">
        <w:rPr>
          <w:color w:val="auto"/>
        </w:rPr>
        <w:t>There are many possible answers. One is given for each case.</w:t>
      </w:r>
    </w:p>
    <w:p w14:paraId="75972310" w14:textId="77777777" w:rsidR="008F16C3" w:rsidRPr="00047D00" w:rsidRDefault="008F16C3" w:rsidP="008F16C3">
      <w:pPr>
        <w:pStyle w:val="Default"/>
        <w:ind w:left="720"/>
        <w:rPr>
          <w:color w:val="auto"/>
        </w:rPr>
      </w:pPr>
    </w:p>
    <w:p w14:paraId="42290A6F" w14:textId="142C4FF9" w:rsidR="008F16C3" w:rsidRPr="00047D00" w:rsidRDefault="008F16C3" w:rsidP="008F16C3">
      <w:pPr>
        <w:pStyle w:val="Default"/>
        <w:numPr>
          <w:ilvl w:val="0"/>
          <w:numId w:val="3"/>
        </w:numPr>
        <w:rPr>
          <w:color w:val="auto"/>
        </w:rPr>
      </w:pPr>
      <w:r w:rsidRPr="00047D00">
        <w:rPr>
          <w:color w:val="auto"/>
        </w:rPr>
        <w:t>{0,0,0,0,0}</w:t>
      </w:r>
    </w:p>
    <w:p w14:paraId="3B821446" w14:textId="77777777" w:rsidR="008F16C3" w:rsidRPr="00047D00" w:rsidRDefault="008F16C3" w:rsidP="008F16C3">
      <w:pPr>
        <w:pStyle w:val="Default"/>
        <w:ind w:left="1080"/>
        <w:rPr>
          <w:color w:val="auto"/>
        </w:rPr>
      </w:pPr>
    </w:p>
    <w:p w14:paraId="08509401" w14:textId="0304D0A3" w:rsidR="008F16C3" w:rsidRPr="00047D00" w:rsidRDefault="008F16C3" w:rsidP="008F16C3">
      <w:pPr>
        <w:pStyle w:val="Default"/>
        <w:numPr>
          <w:ilvl w:val="0"/>
          <w:numId w:val="3"/>
        </w:numPr>
        <w:rPr>
          <w:color w:val="auto"/>
        </w:rPr>
      </w:pPr>
      <w:r w:rsidRPr="00047D00">
        <w:rPr>
          <w:color w:val="auto"/>
        </w:rPr>
        <w:t>{0,0,0,0,5}</w:t>
      </w:r>
    </w:p>
    <w:p w14:paraId="164AA449" w14:textId="77777777" w:rsidR="008F16C3" w:rsidRPr="00047D00" w:rsidRDefault="008F16C3" w:rsidP="008F16C3">
      <w:pPr>
        <w:pStyle w:val="Default"/>
        <w:ind w:left="1080"/>
        <w:rPr>
          <w:color w:val="auto"/>
        </w:rPr>
      </w:pPr>
    </w:p>
    <w:p w14:paraId="488D47A8" w14:textId="6AC4B423" w:rsidR="008F16C3" w:rsidRPr="00047D00" w:rsidRDefault="008F16C3" w:rsidP="008F16C3">
      <w:pPr>
        <w:pStyle w:val="Default"/>
        <w:numPr>
          <w:ilvl w:val="0"/>
          <w:numId w:val="3"/>
        </w:numPr>
        <w:rPr>
          <w:color w:val="auto"/>
        </w:rPr>
      </w:pPr>
      <w:r w:rsidRPr="00047D00">
        <w:rPr>
          <w:color w:val="auto"/>
        </w:rPr>
        <w:t>{1,2,3,5,5}</w:t>
      </w:r>
    </w:p>
    <w:p w14:paraId="6F02C847" w14:textId="77777777" w:rsidR="008F16C3" w:rsidRPr="00047D00" w:rsidRDefault="008F16C3" w:rsidP="008F16C3">
      <w:pPr>
        <w:pStyle w:val="Default"/>
        <w:ind w:left="1080"/>
        <w:rPr>
          <w:color w:val="auto"/>
        </w:rPr>
      </w:pPr>
    </w:p>
    <w:p w14:paraId="58CA3A3C" w14:textId="173F8207" w:rsidR="008F16C3" w:rsidRPr="00047D00" w:rsidRDefault="008F16C3" w:rsidP="008F16C3">
      <w:pPr>
        <w:pStyle w:val="Default"/>
        <w:numPr>
          <w:ilvl w:val="0"/>
          <w:numId w:val="3"/>
        </w:numPr>
        <w:rPr>
          <w:color w:val="auto"/>
        </w:rPr>
      </w:pPr>
      <w:r w:rsidRPr="00047D00">
        <w:rPr>
          <w:color w:val="auto"/>
        </w:rPr>
        <w:t>{0,0,0,0,0}</w:t>
      </w:r>
    </w:p>
    <w:p w14:paraId="6129061B" w14:textId="77777777" w:rsidR="008F16C3" w:rsidRPr="00047D00" w:rsidRDefault="008F16C3" w:rsidP="008F16C3">
      <w:pPr>
        <w:pStyle w:val="Default"/>
        <w:ind w:left="1080"/>
        <w:rPr>
          <w:color w:val="auto"/>
        </w:rPr>
      </w:pPr>
    </w:p>
    <w:p w14:paraId="7DDC32BD" w14:textId="7A6C12E4" w:rsidR="008F16C3" w:rsidRPr="00047D00" w:rsidRDefault="008F16C3" w:rsidP="008F16C3">
      <w:pPr>
        <w:pStyle w:val="Default"/>
        <w:numPr>
          <w:ilvl w:val="0"/>
          <w:numId w:val="3"/>
        </w:numPr>
        <w:rPr>
          <w:color w:val="auto"/>
        </w:rPr>
      </w:pPr>
      <w:r w:rsidRPr="00047D00">
        <w:rPr>
          <w:color w:val="auto"/>
        </w:rPr>
        <w:t>{5,5,5,5,5}</w:t>
      </w:r>
    </w:p>
    <w:p w14:paraId="0393834F" w14:textId="77777777" w:rsidR="008F16C3" w:rsidRPr="00047D00" w:rsidRDefault="008F16C3" w:rsidP="008F16C3">
      <w:pPr>
        <w:pStyle w:val="Default"/>
        <w:ind w:left="1080"/>
        <w:rPr>
          <w:color w:val="auto"/>
        </w:rPr>
      </w:pPr>
    </w:p>
    <w:p w14:paraId="4D2130E9" w14:textId="1F1DB88E" w:rsidR="008F16C3" w:rsidRPr="00047D00" w:rsidRDefault="008F16C3" w:rsidP="008F16C3">
      <w:pPr>
        <w:pStyle w:val="Default"/>
        <w:numPr>
          <w:ilvl w:val="0"/>
          <w:numId w:val="3"/>
        </w:numPr>
        <w:rPr>
          <w:color w:val="auto"/>
        </w:rPr>
      </w:pPr>
      <w:r w:rsidRPr="00047D00">
        <w:rPr>
          <w:color w:val="auto"/>
        </w:rPr>
        <w:t>{-5,0,0,0,0}</w:t>
      </w:r>
    </w:p>
    <w:p w14:paraId="0D5E31DD" w14:textId="77777777" w:rsidR="008F16C3" w:rsidRPr="00047D00" w:rsidRDefault="008F16C3" w:rsidP="008F16C3">
      <w:pPr>
        <w:pStyle w:val="Default"/>
        <w:rPr>
          <w:color w:val="auto"/>
        </w:rPr>
      </w:pPr>
    </w:p>
    <w:p w14:paraId="71ABAF3E" w14:textId="77777777" w:rsidR="008F16C3" w:rsidRDefault="008F16C3" w:rsidP="008F16C3">
      <w:pPr>
        <w:pStyle w:val="Default"/>
        <w:numPr>
          <w:ilvl w:val="1"/>
          <w:numId w:val="17"/>
        </w:numPr>
        <w:tabs>
          <w:tab w:val="clear" w:pos="660"/>
          <w:tab w:val="num" w:pos="720"/>
        </w:tabs>
        <w:ind w:left="720" w:hanging="720"/>
        <w:rPr>
          <w:color w:val="auto"/>
        </w:rPr>
      </w:pPr>
      <w:r w:rsidRPr="00047D00">
        <w:rPr>
          <w:color w:val="auto"/>
        </w:rPr>
        <w:t>If the distribution of wages is $5,000, $5,000, $7,000, $10,000, and $23,000, then the mean wage is $10,000, the median wage is $7,000, and the mode wage is $5,000.</w:t>
      </w:r>
    </w:p>
    <w:p w14:paraId="626ED40F" w14:textId="77777777" w:rsidR="008F16C3" w:rsidRDefault="008F16C3" w:rsidP="008F16C3">
      <w:pPr>
        <w:pStyle w:val="Default"/>
        <w:rPr>
          <w:color w:val="auto"/>
        </w:rPr>
      </w:pPr>
    </w:p>
    <w:p w14:paraId="50CA2B13" w14:textId="77777777" w:rsidR="008F16C3" w:rsidRDefault="008F16C3" w:rsidP="008F16C3">
      <w:pPr>
        <w:pStyle w:val="Default"/>
        <w:numPr>
          <w:ilvl w:val="1"/>
          <w:numId w:val="17"/>
        </w:numPr>
        <w:tabs>
          <w:tab w:val="clear" w:pos="660"/>
          <w:tab w:val="num" w:pos="720"/>
        </w:tabs>
        <w:ind w:left="720" w:hanging="720"/>
        <w:rPr>
          <w:color w:val="auto"/>
        </w:rPr>
      </w:pPr>
      <w:r w:rsidRPr="00047D00">
        <w:rPr>
          <w:color w:val="auto"/>
        </w:rPr>
        <w:t xml:space="preserve">In order for </w:t>
      </w:r>
      <w:r w:rsidRPr="00EC4D06">
        <w:rPr>
          <w:i/>
          <w:color w:val="auto"/>
        </w:rPr>
        <w:t>X</w:t>
      </w:r>
      <w:r w:rsidRPr="00047D00">
        <w:rPr>
          <w:color w:val="auto"/>
        </w:rPr>
        <w:t xml:space="preserve"> to have a larger mean, its scores must be larger. In order for </w:t>
      </w:r>
      <w:r w:rsidRPr="00EC4D06">
        <w:rPr>
          <w:i/>
          <w:color w:val="auto"/>
        </w:rPr>
        <w:t>Y</w:t>
      </w:r>
      <w:r w:rsidRPr="00047D00">
        <w:rPr>
          <w:color w:val="auto"/>
        </w:rPr>
        <w:t xml:space="preserve"> to have a larger standard deviation, its scores must be farther apart. One possible pair of distributions is </w:t>
      </w:r>
      <w:r w:rsidRPr="00EC4D06">
        <w:rPr>
          <w:i/>
          <w:color w:val="auto"/>
        </w:rPr>
        <w:t>X</w:t>
      </w:r>
      <w:r w:rsidRPr="00047D00">
        <w:rPr>
          <w:color w:val="auto"/>
        </w:rPr>
        <w:t xml:space="preserve"> = {99, 100} and </w:t>
      </w:r>
      <w:r w:rsidRPr="00EC4D06">
        <w:rPr>
          <w:i/>
          <w:color w:val="auto"/>
        </w:rPr>
        <w:t>Y</w:t>
      </w:r>
      <w:r w:rsidRPr="00047D00">
        <w:rPr>
          <w:color w:val="auto"/>
        </w:rPr>
        <w:t xml:space="preserve"> = {1, 10}.</w:t>
      </w:r>
    </w:p>
    <w:p w14:paraId="76E359C1" w14:textId="77777777" w:rsidR="008F16C3" w:rsidRDefault="008F16C3" w:rsidP="008F16C3">
      <w:pPr>
        <w:pStyle w:val="Default"/>
        <w:rPr>
          <w:color w:val="auto"/>
        </w:rPr>
      </w:pPr>
    </w:p>
    <w:p w14:paraId="0AF749DC" w14:textId="77777777" w:rsidR="008F16C3" w:rsidRDefault="008F16C3" w:rsidP="008F16C3">
      <w:pPr>
        <w:pStyle w:val="Default"/>
        <w:numPr>
          <w:ilvl w:val="1"/>
          <w:numId w:val="17"/>
        </w:numPr>
        <w:tabs>
          <w:tab w:val="clear" w:pos="660"/>
          <w:tab w:val="num" w:pos="720"/>
        </w:tabs>
        <w:ind w:left="720" w:hanging="720"/>
        <w:rPr>
          <w:color w:val="auto"/>
        </w:rPr>
      </w:pPr>
      <w:r w:rsidRPr="00047D00">
        <w:rPr>
          <w:color w:val="auto"/>
        </w:rPr>
        <w:t xml:space="preserve">One possible pair of distributions is </w:t>
      </w:r>
      <w:r w:rsidRPr="00EC4D06">
        <w:rPr>
          <w:i/>
          <w:color w:val="auto"/>
        </w:rPr>
        <w:t>X</w:t>
      </w:r>
      <w:r w:rsidRPr="00047D00">
        <w:rPr>
          <w:color w:val="auto"/>
        </w:rPr>
        <w:t xml:space="preserve"> = {10, 30, 50} and </w:t>
      </w:r>
      <w:r w:rsidRPr="00EC4D06">
        <w:rPr>
          <w:i/>
          <w:color w:val="auto"/>
        </w:rPr>
        <w:t>Y</w:t>
      </w:r>
      <w:r w:rsidRPr="00047D00">
        <w:rPr>
          <w:color w:val="auto"/>
        </w:rPr>
        <w:t xml:space="preserve"> = {10, 35, 40}.</w:t>
      </w:r>
    </w:p>
    <w:p w14:paraId="4BD9436E" w14:textId="77777777" w:rsidR="008F16C3" w:rsidRDefault="008F16C3" w:rsidP="008F16C3">
      <w:pPr>
        <w:pStyle w:val="Default"/>
        <w:rPr>
          <w:color w:val="auto"/>
        </w:rPr>
      </w:pPr>
    </w:p>
    <w:p w14:paraId="68FCA9E0" w14:textId="77777777" w:rsidR="008F16C3" w:rsidRDefault="008F16C3" w:rsidP="008F16C3">
      <w:pPr>
        <w:pStyle w:val="Default"/>
        <w:numPr>
          <w:ilvl w:val="1"/>
          <w:numId w:val="17"/>
        </w:numPr>
        <w:tabs>
          <w:tab w:val="clear" w:pos="660"/>
          <w:tab w:val="num" w:pos="720"/>
        </w:tabs>
        <w:ind w:left="720" w:hanging="720"/>
        <w:rPr>
          <w:color w:val="auto"/>
        </w:rPr>
      </w:pPr>
      <w:r w:rsidRPr="00047D00">
        <w:rPr>
          <w:color w:val="auto"/>
        </w:rPr>
        <w:t xml:space="preserve">One possible answer is </w:t>
      </w:r>
      <w:r w:rsidRPr="00EC4D06">
        <w:rPr>
          <w:i/>
          <w:color w:val="auto"/>
        </w:rPr>
        <w:t>X</w:t>
      </w:r>
      <w:r w:rsidRPr="00047D00">
        <w:rPr>
          <w:color w:val="auto"/>
        </w:rPr>
        <w:t xml:space="preserve"> = {5, 5, 5, 5} and </w:t>
      </w:r>
      <w:r w:rsidRPr="00EC4D06">
        <w:rPr>
          <w:i/>
          <w:color w:val="auto"/>
        </w:rPr>
        <w:t>Y</w:t>
      </w:r>
      <w:r w:rsidRPr="00047D00">
        <w:rPr>
          <w:color w:val="auto"/>
        </w:rPr>
        <w:t xml:space="preserve"> = {1, 10}.</w:t>
      </w:r>
    </w:p>
    <w:p w14:paraId="400DEB30" w14:textId="77777777" w:rsidR="008F16C3" w:rsidRDefault="008F16C3" w:rsidP="008F16C3">
      <w:pPr>
        <w:pStyle w:val="Default"/>
        <w:rPr>
          <w:color w:val="auto"/>
        </w:rPr>
      </w:pPr>
    </w:p>
    <w:p w14:paraId="71047118" w14:textId="77777777" w:rsidR="008F16C3" w:rsidRDefault="008F16C3" w:rsidP="008F16C3">
      <w:pPr>
        <w:pStyle w:val="Default"/>
        <w:numPr>
          <w:ilvl w:val="1"/>
          <w:numId w:val="17"/>
        </w:numPr>
        <w:tabs>
          <w:tab w:val="clear" w:pos="660"/>
          <w:tab w:val="num" w:pos="720"/>
        </w:tabs>
        <w:ind w:left="720" w:hanging="720"/>
        <w:rPr>
          <w:color w:val="auto"/>
        </w:rPr>
      </w:pPr>
      <w:r w:rsidRPr="00047D00">
        <w:rPr>
          <w:color w:val="auto"/>
        </w:rPr>
        <w:t>The majority means more than half. One possible distribution is {1, 2, 3, 4, 4}.</w:t>
      </w:r>
    </w:p>
    <w:p w14:paraId="52738BB2" w14:textId="77777777" w:rsidR="008F16C3" w:rsidRDefault="008F16C3" w:rsidP="008F16C3">
      <w:pPr>
        <w:pStyle w:val="Default"/>
        <w:rPr>
          <w:color w:val="auto"/>
        </w:rPr>
      </w:pPr>
    </w:p>
    <w:p w14:paraId="35C30DBF" w14:textId="523DDFA6" w:rsidR="008F16C3" w:rsidRPr="00047D00" w:rsidRDefault="008F16C3" w:rsidP="008F16C3">
      <w:pPr>
        <w:pStyle w:val="Default"/>
        <w:numPr>
          <w:ilvl w:val="1"/>
          <w:numId w:val="17"/>
        </w:numPr>
        <w:tabs>
          <w:tab w:val="clear" w:pos="660"/>
          <w:tab w:val="num" w:pos="720"/>
        </w:tabs>
        <w:ind w:left="720" w:hanging="720"/>
        <w:rPr>
          <w:color w:val="auto"/>
        </w:rPr>
      </w:pPr>
      <w:r w:rsidRPr="00047D00">
        <w:rPr>
          <w:color w:val="auto"/>
        </w:rPr>
        <w:t xml:space="preserve">No.  An algebraic explanation is given.  We begin by noting that a distribution with only two extreme values, one on either side of the mean, and no intermediate values between those extremes, will have a standard deviation at least as large as a distribution with both extreme and intermediate values. We show that this distribution of two extreme values has a standard deviation equal to half the range, suggesting that any other distribution of values will have a standard deviation equal to no more than half the range.  We assume, without loss of generality, that the distribution has the two values, </w:t>
      </w:r>
      <w:r w:rsidRPr="00EC4D06">
        <w:rPr>
          <w:i/>
          <w:color w:val="auto"/>
        </w:rPr>
        <w:t>a</w:t>
      </w:r>
      <w:r w:rsidRPr="00047D00">
        <w:rPr>
          <w:color w:val="auto"/>
        </w:rPr>
        <w:t xml:space="preserve"> and </w:t>
      </w:r>
      <w:r w:rsidRPr="00EC4D06">
        <w:rPr>
          <w:i/>
          <w:color w:val="auto"/>
        </w:rPr>
        <w:t>b</w:t>
      </w:r>
      <w:r w:rsidRPr="00047D00">
        <w:rPr>
          <w:color w:val="auto"/>
        </w:rPr>
        <w:t xml:space="preserve">.  The range of this distribution is, therefore, </w:t>
      </w:r>
      <w:r w:rsidRPr="00EC4D06">
        <w:rPr>
          <w:i/>
          <w:color w:val="auto"/>
        </w:rPr>
        <w:t>b</w:t>
      </w:r>
      <w:r w:rsidR="00516793">
        <w:rPr>
          <w:i/>
          <w:color w:val="auto"/>
        </w:rPr>
        <w:t xml:space="preserve"> </w:t>
      </w:r>
      <w:r w:rsidRPr="00EC4D06">
        <w:rPr>
          <w:i/>
          <w:color w:val="auto"/>
        </w:rPr>
        <w:t>-</w:t>
      </w:r>
      <w:r w:rsidR="00516793">
        <w:rPr>
          <w:i/>
          <w:color w:val="auto"/>
        </w:rPr>
        <w:t xml:space="preserve"> </w:t>
      </w:r>
      <w:r w:rsidRPr="00EC4D06">
        <w:rPr>
          <w:i/>
          <w:color w:val="auto"/>
        </w:rPr>
        <w:t>a</w:t>
      </w:r>
      <w:r w:rsidRPr="00047D00">
        <w:rPr>
          <w:color w:val="auto"/>
        </w:rPr>
        <w:t xml:space="preserve"> and half the range is, therefore, (</w:t>
      </w:r>
      <w:r w:rsidRPr="00EC4D06">
        <w:rPr>
          <w:i/>
          <w:color w:val="auto"/>
        </w:rPr>
        <w:t>b</w:t>
      </w:r>
      <w:r w:rsidR="00516793">
        <w:rPr>
          <w:i/>
          <w:color w:val="auto"/>
        </w:rPr>
        <w:t xml:space="preserve"> </w:t>
      </w:r>
      <w:r w:rsidRPr="00EC4D06">
        <w:rPr>
          <w:i/>
          <w:color w:val="auto"/>
        </w:rPr>
        <w:t>-</w:t>
      </w:r>
      <w:r w:rsidR="00516793">
        <w:rPr>
          <w:i/>
          <w:color w:val="auto"/>
        </w:rPr>
        <w:t xml:space="preserve"> </w:t>
      </w:r>
      <w:r w:rsidRPr="00EC4D06">
        <w:rPr>
          <w:i/>
          <w:color w:val="auto"/>
        </w:rPr>
        <w:t>a</w:t>
      </w:r>
      <w:r w:rsidRPr="00047D00">
        <w:rPr>
          <w:color w:val="auto"/>
        </w:rPr>
        <w:t>)/2.  The mean of these two values equals (</w:t>
      </w:r>
      <w:r w:rsidRPr="00EC4D06">
        <w:rPr>
          <w:i/>
          <w:color w:val="auto"/>
        </w:rPr>
        <w:t>b</w:t>
      </w:r>
      <w:r w:rsidR="00516793">
        <w:rPr>
          <w:i/>
          <w:color w:val="auto"/>
        </w:rPr>
        <w:t xml:space="preserve"> </w:t>
      </w:r>
      <w:r w:rsidRPr="00EC4D06">
        <w:rPr>
          <w:i/>
          <w:color w:val="auto"/>
        </w:rPr>
        <w:t>+</w:t>
      </w:r>
      <w:r w:rsidR="00516793">
        <w:rPr>
          <w:i/>
          <w:color w:val="auto"/>
        </w:rPr>
        <w:t xml:space="preserve"> </w:t>
      </w:r>
      <w:r w:rsidRPr="00EC4D06">
        <w:rPr>
          <w:i/>
          <w:color w:val="auto"/>
        </w:rPr>
        <w:t>a</w:t>
      </w:r>
      <w:r w:rsidRPr="00047D00">
        <w:rPr>
          <w:color w:val="auto"/>
        </w:rPr>
        <w:t>)/2 and the standard deviation may be expressed as follows:</w:t>
      </w:r>
    </w:p>
    <w:p w14:paraId="16F32950" w14:textId="77777777" w:rsidR="008F16C3" w:rsidRPr="00047D00" w:rsidRDefault="008F16C3" w:rsidP="008F16C3">
      <w:pPr>
        <w:pStyle w:val="Default"/>
        <w:ind w:left="720"/>
        <w:rPr>
          <w:color w:val="auto"/>
        </w:rPr>
      </w:pPr>
    </w:p>
    <w:p w14:paraId="09849C23" w14:textId="77777777" w:rsidR="008F16C3" w:rsidRPr="00047D00" w:rsidRDefault="00D5350B" w:rsidP="008F16C3">
      <w:pPr>
        <w:pStyle w:val="Default"/>
        <w:ind w:left="720"/>
        <w:rPr>
          <w:color w:val="auto"/>
        </w:rPr>
      </w:pPr>
      <w:r w:rsidRPr="00D5350B">
        <w:rPr>
          <w:noProof/>
          <w:color w:val="auto"/>
          <w:position w:val="-106"/>
        </w:rPr>
        <w:object w:dxaOrig="8100" w:dyaOrig="2240" w14:anchorId="26020ADD">
          <v:shape id="_x0000_i1025" type="#_x0000_t75" alt="" style="width:406.4pt;height:112.55pt;mso-width-percent:0;mso-height-percent:0;mso-width-percent:0;mso-height-percent:0" o:ole="">
            <v:imagedata r:id="rId42" o:title=""/>
          </v:shape>
          <o:OLEObject Type="Embed" ProgID="Equation.3" ShapeID="_x0000_i1025" DrawAspect="Content" ObjectID="_1622364899" r:id="rId43"/>
        </w:object>
      </w:r>
    </w:p>
    <w:p w14:paraId="3F66956D" w14:textId="77777777" w:rsidR="008F16C3" w:rsidRPr="00047D00" w:rsidRDefault="008F16C3" w:rsidP="008F16C3">
      <w:pPr>
        <w:pStyle w:val="Default"/>
        <w:ind w:left="720"/>
        <w:rPr>
          <w:color w:val="auto"/>
        </w:rPr>
      </w:pPr>
      <w:r w:rsidRPr="00047D00">
        <w:rPr>
          <w:color w:val="auto"/>
        </w:rPr>
        <w:t>which proves that it is not possible for the standard deviation of a distribution to be more than half the range.</w:t>
      </w:r>
    </w:p>
    <w:p w14:paraId="5D7F3E9A" w14:textId="77777777" w:rsidR="008F16C3" w:rsidRPr="00047D00" w:rsidRDefault="008F16C3" w:rsidP="008F16C3">
      <w:pPr>
        <w:pStyle w:val="Default"/>
        <w:ind w:left="720"/>
        <w:rPr>
          <w:color w:val="auto"/>
        </w:rPr>
      </w:pPr>
    </w:p>
    <w:p w14:paraId="75918923" w14:textId="77777777" w:rsidR="008F16C3" w:rsidRPr="00047D00" w:rsidRDefault="008F16C3" w:rsidP="008F16C3">
      <w:pPr>
        <w:pStyle w:val="Default"/>
        <w:ind w:left="720" w:hanging="720"/>
        <w:rPr>
          <w:color w:val="auto"/>
        </w:rPr>
      </w:pPr>
      <w:r w:rsidRPr="00047D00">
        <w:rPr>
          <w:b/>
          <w:color w:val="auto"/>
        </w:rPr>
        <w:t>3.2</w:t>
      </w:r>
      <w:r w:rsidR="00E24765">
        <w:rPr>
          <w:b/>
          <w:color w:val="auto"/>
        </w:rPr>
        <w:t>8</w:t>
      </w:r>
      <w:r>
        <w:rPr>
          <w:b/>
          <w:color w:val="auto"/>
        </w:rPr>
        <w:t>.</w:t>
      </w:r>
      <w:r>
        <w:rPr>
          <w:b/>
          <w:color w:val="auto"/>
        </w:rPr>
        <w:tab/>
      </w:r>
      <w:r w:rsidRPr="00047D00">
        <w:rPr>
          <w:color w:val="auto"/>
        </w:rPr>
        <w:t>In the distribution depicted in the following histogram, the mean is 4 and the modes are 3 and 5.</w:t>
      </w:r>
    </w:p>
    <w:p w14:paraId="6B46F2D5" w14:textId="77777777" w:rsidR="008F16C3" w:rsidRPr="00047D00" w:rsidRDefault="008F16C3" w:rsidP="008F16C3">
      <w:pPr>
        <w:pStyle w:val="Default"/>
        <w:ind w:left="720"/>
        <w:rPr>
          <w:color w:val="auto"/>
        </w:rPr>
      </w:pPr>
    </w:p>
    <w:p w14:paraId="1BDEBD9B" w14:textId="77777777" w:rsidR="008F16C3" w:rsidRPr="00047D00" w:rsidRDefault="008F16C3" w:rsidP="008F16C3">
      <w:pPr>
        <w:pStyle w:val="Default"/>
        <w:ind w:left="720"/>
        <w:jc w:val="center"/>
        <w:rPr>
          <w:color w:val="auto"/>
          <w:sz w:val="14"/>
          <w:szCs w:val="14"/>
        </w:rPr>
      </w:pPr>
      <w:r>
        <w:rPr>
          <w:noProof/>
          <w:color w:val="auto"/>
          <w:sz w:val="14"/>
          <w:szCs w:val="14"/>
          <w:lang w:eastAsia="en-US"/>
        </w:rPr>
        <w:drawing>
          <wp:inline distT="0" distB="0" distL="0" distR="0" wp14:anchorId="376776C2" wp14:editId="1743CC57">
            <wp:extent cx="2743200" cy="219456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cstate="print"/>
                    <a:srcRect/>
                    <a:stretch>
                      <a:fillRect/>
                    </a:stretch>
                  </pic:blipFill>
                  <pic:spPr bwMode="auto">
                    <a:xfrm>
                      <a:off x="0" y="0"/>
                      <a:ext cx="2743200" cy="2194560"/>
                    </a:xfrm>
                    <a:prstGeom prst="rect">
                      <a:avLst/>
                    </a:prstGeom>
                    <a:noFill/>
                    <a:ln w="9525">
                      <a:noFill/>
                      <a:miter lim="800000"/>
                      <a:headEnd/>
                      <a:tailEnd/>
                    </a:ln>
                  </pic:spPr>
                </pic:pic>
              </a:graphicData>
            </a:graphic>
          </wp:inline>
        </w:drawing>
      </w:r>
    </w:p>
    <w:p w14:paraId="4B1CB042" w14:textId="77777777" w:rsidR="008F16C3" w:rsidRPr="00047D00" w:rsidRDefault="008F16C3" w:rsidP="008F16C3">
      <w:pPr>
        <w:pStyle w:val="Default"/>
        <w:ind w:left="720"/>
        <w:jc w:val="center"/>
        <w:rPr>
          <w:color w:val="auto"/>
        </w:rPr>
      </w:pPr>
    </w:p>
    <w:p w14:paraId="26A2C2B9" w14:textId="77777777" w:rsidR="008F16C3" w:rsidRPr="00047D00" w:rsidRDefault="008F16C3" w:rsidP="008F16C3">
      <w:pPr>
        <w:pStyle w:val="Default"/>
        <w:ind w:left="720" w:hanging="720"/>
        <w:rPr>
          <w:color w:val="auto"/>
        </w:rPr>
      </w:pPr>
      <w:r w:rsidRPr="00047D00">
        <w:rPr>
          <w:b/>
          <w:color w:val="auto"/>
        </w:rPr>
        <w:t>3.2</w:t>
      </w:r>
      <w:r w:rsidR="00E24765">
        <w:rPr>
          <w:b/>
          <w:color w:val="auto"/>
        </w:rPr>
        <w:t>9</w:t>
      </w:r>
      <w:r>
        <w:rPr>
          <w:b/>
          <w:color w:val="auto"/>
        </w:rPr>
        <w:t>.</w:t>
      </w:r>
      <w:r>
        <w:rPr>
          <w:b/>
          <w:color w:val="auto"/>
        </w:rPr>
        <w:tab/>
      </w:r>
      <w:r w:rsidRPr="00047D00">
        <w:rPr>
          <w:color w:val="auto"/>
        </w:rPr>
        <w:t>One possible answer is depicted below.</w:t>
      </w:r>
    </w:p>
    <w:p w14:paraId="4D14F884" w14:textId="77777777" w:rsidR="008F16C3" w:rsidRPr="00047D00" w:rsidRDefault="008F16C3" w:rsidP="008F16C3">
      <w:pPr>
        <w:pStyle w:val="Default"/>
        <w:ind w:left="720"/>
        <w:rPr>
          <w:color w:val="auto"/>
        </w:rPr>
      </w:pPr>
    </w:p>
    <w:p w14:paraId="388EBA78" w14:textId="77777777" w:rsidR="008F16C3" w:rsidRPr="00047D00" w:rsidRDefault="008F16C3" w:rsidP="008F16C3">
      <w:pPr>
        <w:pStyle w:val="Default"/>
        <w:ind w:left="720"/>
        <w:jc w:val="center"/>
        <w:rPr>
          <w:color w:val="auto"/>
          <w:sz w:val="14"/>
          <w:szCs w:val="14"/>
        </w:rPr>
      </w:pPr>
      <w:r>
        <w:rPr>
          <w:noProof/>
          <w:color w:val="auto"/>
          <w:sz w:val="14"/>
          <w:szCs w:val="14"/>
          <w:lang w:eastAsia="en-US"/>
        </w:rPr>
        <w:drawing>
          <wp:inline distT="0" distB="0" distL="0" distR="0" wp14:anchorId="1F02F39C" wp14:editId="4F485E85">
            <wp:extent cx="2743200" cy="220218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cstate="print"/>
                    <a:srcRect/>
                    <a:stretch>
                      <a:fillRect/>
                    </a:stretch>
                  </pic:blipFill>
                  <pic:spPr bwMode="auto">
                    <a:xfrm>
                      <a:off x="0" y="0"/>
                      <a:ext cx="2743200" cy="2202180"/>
                    </a:xfrm>
                    <a:prstGeom prst="rect">
                      <a:avLst/>
                    </a:prstGeom>
                    <a:noFill/>
                    <a:ln w="9525">
                      <a:noFill/>
                      <a:miter lim="800000"/>
                      <a:headEnd/>
                      <a:tailEnd/>
                    </a:ln>
                  </pic:spPr>
                </pic:pic>
              </a:graphicData>
            </a:graphic>
          </wp:inline>
        </w:drawing>
      </w:r>
    </w:p>
    <w:p w14:paraId="56945141" w14:textId="77777777" w:rsidR="008F16C3" w:rsidRPr="00047D00" w:rsidRDefault="008F16C3" w:rsidP="008F16C3">
      <w:pPr>
        <w:pStyle w:val="Default"/>
        <w:ind w:left="720"/>
        <w:jc w:val="center"/>
        <w:rPr>
          <w:color w:val="auto"/>
        </w:rPr>
      </w:pPr>
    </w:p>
    <w:p w14:paraId="12FE0548" w14:textId="77777777" w:rsidR="008F16C3" w:rsidRPr="00C16346" w:rsidRDefault="00E24765" w:rsidP="008F16C3">
      <w:pPr>
        <w:pStyle w:val="Default"/>
        <w:ind w:left="720" w:hanging="720"/>
        <w:rPr>
          <w:color w:val="auto"/>
        </w:rPr>
      </w:pPr>
      <w:r w:rsidRPr="00C16346">
        <w:rPr>
          <w:b/>
          <w:color w:val="auto"/>
        </w:rPr>
        <w:t>3.30.</w:t>
      </w:r>
      <w:r w:rsidR="008F16C3" w:rsidRPr="00C16346">
        <w:rPr>
          <w:b/>
          <w:color w:val="auto"/>
        </w:rPr>
        <w:tab/>
      </w:r>
      <w:r w:rsidR="008F16C3" w:rsidRPr="00C16346">
        <w:rPr>
          <w:color w:val="auto"/>
        </w:rPr>
        <w:t xml:space="preserve">One possible answer is </w:t>
      </w:r>
      <w:r w:rsidR="008F16C3" w:rsidRPr="00EC4D06">
        <w:rPr>
          <w:i/>
          <w:color w:val="auto"/>
        </w:rPr>
        <w:t>X</w:t>
      </w:r>
      <w:r w:rsidR="008F16C3" w:rsidRPr="00C16346">
        <w:rPr>
          <w:color w:val="auto"/>
        </w:rPr>
        <w:t xml:space="preserve"> = {0, 10} and </w:t>
      </w:r>
      <w:r w:rsidR="008F16C3" w:rsidRPr="00EC4D06">
        <w:rPr>
          <w:i/>
          <w:color w:val="auto"/>
        </w:rPr>
        <w:t>Y</w:t>
      </w:r>
      <w:r w:rsidR="008F16C3" w:rsidRPr="00C16346">
        <w:rPr>
          <w:color w:val="auto"/>
        </w:rPr>
        <w:t xml:space="preserve"> = {7, 9}.</w:t>
      </w:r>
    </w:p>
    <w:p w14:paraId="361D4664" w14:textId="77777777" w:rsidR="008F16C3" w:rsidRPr="00047D00" w:rsidRDefault="008F16C3" w:rsidP="008F16C3">
      <w:pPr>
        <w:pStyle w:val="Default"/>
        <w:ind w:left="720"/>
        <w:rPr>
          <w:color w:val="auto"/>
        </w:rPr>
      </w:pPr>
    </w:p>
    <w:p w14:paraId="1C223CC0" w14:textId="77777777" w:rsidR="008F16C3" w:rsidRPr="00C16346" w:rsidRDefault="008F16C3" w:rsidP="008F16C3">
      <w:pPr>
        <w:pStyle w:val="Default"/>
        <w:ind w:left="720" w:hanging="720"/>
        <w:rPr>
          <w:color w:val="auto"/>
        </w:rPr>
      </w:pPr>
      <w:r w:rsidRPr="00C16346">
        <w:rPr>
          <w:b/>
          <w:color w:val="auto"/>
        </w:rPr>
        <w:t>3.</w:t>
      </w:r>
      <w:r w:rsidR="00E24765" w:rsidRPr="00C16346">
        <w:rPr>
          <w:b/>
          <w:color w:val="auto"/>
        </w:rPr>
        <w:t>31</w:t>
      </w:r>
      <w:r w:rsidRPr="00C16346">
        <w:rPr>
          <w:b/>
          <w:color w:val="auto"/>
        </w:rPr>
        <w:t>.</w:t>
      </w:r>
      <w:r w:rsidRPr="00C16346">
        <w:rPr>
          <w:b/>
          <w:color w:val="auto"/>
        </w:rPr>
        <w:tab/>
      </w:r>
      <w:r w:rsidRPr="00C16346">
        <w:rPr>
          <w:color w:val="auto"/>
        </w:rPr>
        <w:t xml:space="preserve">One possible answer is </w:t>
      </w:r>
      <w:r w:rsidRPr="00EC4D06">
        <w:rPr>
          <w:i/>
          <w:color w:val="auto"/>
        </w:rPr>
        <w:t>X</w:t>
      </w:r>
      <w:r w:rsidRPr="00C16346">
        <w:rPr>
          <w:color w:val="auto"/>
        </w:rPr>
        <w:t xml:space="preserve"> = {10, 50, 90} and </w:t>
      </w:r>
      <w:r w:rsidRPr="00EC4D06">
        <w:rPr>
          <w:i/>
          <w:color w:val="auto"/>
        </w:rPr>
        <w:t>Y</w:t>
      </w:r>
      <w:r w:rsidRPr="00C16346">
        <w:rPr>
          <w:color w:val="auto"/>
        </w:rPr>
        <w:t xml:space="preserve"> = {50, 89, 90}.</w:t>
      </w:r>
    </w:p>
    <w:p w14:paraId="68816418" w14:textId="77777777" w:rsidR="008F16C3" w:rsidRPr="00047D00" w:rsidRDefault="008F16C3" w:rsidP="008F16C3">
      <w:pPr>
        <w:pStyle w:val="Default"/>
        <w:ind w:left="720"/>
        <w:rPr>
          <w:color w:val="auto"/>
        </w:rPr>
      </w:pPr>
    </w:p>
    <w:p w14:paraId="46E9DE76" w14:textId="77777777" w:rsidR="008F16C3" w:rsidRPr="00C16346" w:rsidRDefault="008F16C3" w:rsidP="008F16C3">
      <w:pPr>
        <w:pStyle w:val="Default"/>
        <w:ind w:left="720" w:hanging="720"/>
        <w:rPr>
          <w:color w:val="auto"/>
        </w:rPr>
      </w:pPr>
      <w:r w:rsidRPr="00C16346">
        <w:rPr>
          <w:b/>
          <w:color w:val="auto"/>
        </w:rPr>
        <w:t>3.</w:t>
      </w:r>
      <w:r w:rsidR="00E24765" w:rsidRPr="00C16346">
        <w:rPr>
          <w:b/>
          <w:color w:val="auto"/>
        </w:rPr>
        <w:t>32</w:t>
      </w:r>
      <w:r w:rsidRPr="00C16346">
        <w:rPr>
          <w:b/>
          <w:color w:val="auto"/>
        </w:rPr>
        <w:t>.</w:t>
      </w:r>
      <w:r w:rsidRPr="00C16346">
        <w:rPr>
          <w:b/>
          <w:color w:val="auto"/>
        </w:rPr>
        <w:tab/>
      </w:r>
      <w:r w:rsidRPr="00C16346">
        <w:rPr>
          <w:color w:val="auto"/>
        </w:rPr>
        <w:t xml:space="preserve">One possible answer is </w:t>
      </w:r>
      <w:r w:rsidRPr="00EC4D06">
        <w:rPr>
          <w:i/>
          <w:color w:val="auto"/>
        </w:rPr>
        <w:t>X</w:t>
      </w:r>
      <w:r w:rsidRPr="00C16346">
        <w:rPr>
          <w:color w:val="auto"/>
        </w:rPr>
        <w:t xml:space="preserve"> = {10, 49, 50} and </w:t>
      </w:r>
      <w:r w:rsidRPr="00EC4D06">
        <w:rPr>
          <w:i/>
          <w:color w:val="auto"/>
        </w:rPr>
        <w:t>Y</w:t>
      </w:r>
      <w:r w:rsidRPr="00C16346">
        <w:rPr>
          <w:color w:val="auto"/>
        </w:rPr>
        <w:t xml:space="preserve"> = {60, 61, 62}.</w:t>
      </w:r>
    </w:p>
    <w:p w14:paraId="1508245E" w14:textId="77777777" w:rsidR="008F16C3" w:rsidRPr="00047D00" w:rsidRDefault="008F16C3" w:rsidP="008F16C3">
      <w:pPr>
        <w:pStyle w:val="Default"/>
        <w:ind w:left="720"/>
        <w:rPr>
          <w:color w:val="auto"/>
        </w:rPr>
      </w:pPr>
    </w:p>
    <w:p w14:paraId="7467F945" w14:textId="77777777" w:rsidR="008F16C3" w:rsidRPr="00047D00" w:rsidRDefault="00E24765" w:rsidP="008F16C3">
      <w:pPr>
        <w:pStyle w:val="Default"/>
        <w:ind w:left="720" w:hanging="720"/>
        <w:rPr>
          <w:color w:val="auto"/>
        </w:rPr>
      </w:pPr>
      <w:r>
        <w:rPr>
          <w:b/>
          <w:color w:val="auto"/>
        </w:rPr>
        <w:t>3.33</w:t>
      </w:r>
      <w:r w:rsidR="008F16C3" w:rsidRPr="00047D00">
        <w:rPr>
          <w:b/>
          <w:color w:val="auto"/>
        </w:rPr>
        <w:t>.</w:t>
      </w:r>
      <w:r w:rsidR="008F16C3" w:rsidRPr="00047D00">
        <w:rPr>
          <w:b/>
          <w:color w:val="auto"/>
        </w:rPr>
        <w:tab/>
      </w:r>
    </w:p>
    <w:p w14:paraId="53D2C513" w14:textId="77777777" w:rsidR="00BB5038" w:rsidRPr="00C16346" w:rsidRDefault="00BB5038" w:rsidP="00BB5038">
      <w:pPr>
        <w:pStyle w:val="ListParagraph"/>
        <w:numPr>
          <w:ilvl w:val="0"/>
          <w:numId w:val="4"/>
        </w:numPr>
        <w:rPr>
          <w:rFonts w:asciiTheme="majorBidi" w:eastAsia="Calibri" w:hAnsiTheme="majorBidi" w:cstheme="majorBidi"/>
        </w:rPr>
      </w:pPr>
      <w:r w:rsidRPr="00C16346">
        <w:rPr>
          <w:rFonts w:asciiTheme="majorBidi" w:eastAsia="Calibri" w:hAnsiTheme="majorBidi" w:cstheme="majorBidi"/>
        </w:rPr>
        <w:t xml:space="preserve">The mean.  It is probably higher than the median because the distribution is so severely positively skewed.  </w:t>
      </w:r>
    </w:p>
    <w:p w14:paraId="57DF513A" w14:textId="77777777" w:rsidR="00BB5038" w:rsidRPr="00C16346" w:rsidRDefault="00BB5038" w:rsidP="00BB5038">
      <w:pPr>
        <w:pStyle w:val="ListParagraph"/>
        <w:numPr>
          <w:ilvl w:val="0"/>
          <w:numId w:val="4"/>
        </w:numPr>
        <w:rPr>
          <w:rFonts w:asciiTheme="majorBidi" w:eastAsia="Calibri" w:hAnsiTheme="majorBidi" w:cstheme="majorBidi"/>
        </w:rPr>
      </w:pPr>
      <w:r w:rsidRPr="00C16346">
        <w:rPr>
          <w:rFonts w:asciiTheme="majorBidi" w:eastAsia="Calibri" w:hAnsiTheme="majorBidi" w:cstheme="majorBidi"/>
        </w:rPr>
        <w:t xml:space="preserve">3 years.  Because there is a great deal of variability in terms of the age at which people get married, we expect a large standard deviation.  Note that the units (years) for the mean and standard deviation do not need to match.  </w:t>
      </w:r>
    </w:p>
    <w:p w14:paraId="2D3C0A6B" w14:textId="77777777" w:rsidR="000111E2" w:rsidRPr="00C16346" w:rsidRDefault="000111E2" w:rsidP="000111E2">
      <w:pPr>
        <w:pStyle w:val="ListParagraph"/>
        <w:ind w:left="1080"/>
        <w:rPr>
          <w:rFonts w:asciiTheme="majorBidi" w:eastAsia="Calibri" w:hAnsiTheme="majorBidi" w:cstheme="majorBidi"/>
        </w:rPr>
      </w:pPr>
    </w:p>
    <w:p w14:paraId="7368775F" w14:textId="77777777" w:rsidR="008F16C3" w:rsidRPr="00047D00" w:rsidRDefault="00E24765" w:rsidP="008F16C3">
      <w:pPr>
        <w:pStyle w:val="Default"/>
        <w:ind w:left="720" w:hanging="720"/>
        <w:rPr>
          <w:color w:val="auto"/>
        </w:rPr>
      </w:pPr>
      <w:r>
        <w:rPr>
          <w:b/>
          <w:color w:val="auto"/>
        </w:rPr>
        <w:t>3.34</w:t>
      </w:r>
      <w:r w:rsidR="008F16C3" w:rsidRPr="00047D00">
        <w:rPr>
          <w:b/>
          <w:color w:val="auto"/>
        </w:rPr>
        <w:t>.</w:t>
      </w:r>
      <w:r w:rsidR="008F16C3" w:rsidRPr="00047D00">
        <w:rPr>
          <w:b/>
          <w:color w:val="auto"/>
        </w:rPr>
        <w:tab/>
      </w:r>
      <w:r w:rsidR="008F16C3" w:rsidRPr="00047D00">
        <w:rPr>
          <w:color w:val="auto"/>
        </w:rPr>
        <w:t>The standard deviation is closer to 5 months. Because almost all students enter kindergarten at age 5, they are within a year of each other’s ages. The mean, however, is closer to 5 years.</w:t>
      </w:r>
    </w:p>
    <w:p w14:paraId="09B862D0" w14:textId="77777777" w:rsidR="008F16C3" w:rsidRPr="00047D00" w:rsidRDefault="008F16C3" w:rsidP="008F16C3">
      <w:pPr>
        <w:pStyle w:val="Default"/>
        <w:ind w:left="720"/>
        <w:rPr>
          <w:color w:val="auto"/>
        </w:rPr>
      </w:pPr>
    </w:p>
    <w:p w14:paraId="01B37D3D" w14:textId="77777777" w:rsidR="008F16C3" w:rsidRPr="00047D00" w:rsidRDefault="00E24765" w:rsidP="008F16C3">
      <w:pPr>
        <w:pStyle w:val="Default"/>
        <w:ind w:left="720" w:hanging="720"/>
        <w:rPr>
          <w:color w:val="auto"/>
        </w:rPr>
      </w:pPr>
      <w:r>
        <w:rPr>
          <w:b/>
          <w:color w:val="auto"/>
        </w:rPr>
        <w:t>3.35</w:t>
      </w:r>
      <w:r w:rsidR="008F16C3" w:rsidRPr="00047D00">
        <w:rPr>
          <w:b/>
          <w:color w:val="auto"/>
        </w:rPr>
        <w:t>.</w:t>
      </w:r>
      <w:r w:rsidR="008F16C3" w:rsidRPr="00047D00">
        <w:rPr>
          <w:b/>
          <w:color w:val="auto"/>
        </w:rPr>
        <w:tab/>
      </w:r>
    </w:p>
    <w:p w14:paraId="4BF8219B" w14:textId="2AB9C8C2" w:rsidR="008F16C3" w:rsidRPr="00DE4066" w:rsidRDefault="008F16C3" w:rsidP="00EC4D06">
      <w:pPr>
        <w:pStyle w:val="Default"/>
        <w:numPr>
          <w:ilvl w:val="0"/>
          <w:numId w:val="5"/>
        </w:numPr>
        <w:rPr>
          <w:color w:val="auto"/>
        </w:rPr>
      </w:pPr>
      <w:r w:rsidRPr="00047D00">
        <w:rPr>
          <w:color w:val="auto"/>
        </w:rPr>
        <w:t>It is probably true that the bulk of the students did fairly well, while there were a few students who did very poorly.</w:t>
      </w:r>
    </w:p>
    <w:p w14:paraId="092E0B28" w14:textId="77777777" w:rsidR="008F16C3" w:rsidRPr="00047D00" w:rsidRDefault="008F16C3" w:rsidP="008F16C3">
      <w:pPr>
        <w:pStyle w:val="Default"/>
        <w:numPr>
          <w:ilvl w:val="0"/>
          <w:numId w:val="5"/>
        </w:numPr>
        <w:rPr>
          <w:color w:val="auto"/>
        </w:rPr>
      </w:pPr>
      <w:r w:rsidRPr="00047D00">
        <w:rPr>
          <w:color w:val="auto"/>
        </w:rPr>
        <w:t>Because the mean is probably lower than the median, it is preferable from a student perspective that the grade of B- be set to the mean, because a B- would then be easier to achieve.</w:t>
      </w:r>
    </w:p>
    <w:p w14:paraId="466EBAD3" w14:textId="77777777" w:rsidR="008F16C3" w:rsidRPr="00047D00" w:rsidRDefault="008F16C3" w:rsidP="008F16C3">
      <w:pPr>
        <w:pStyle w:val="Default"/>
        <w:ind w:left="1080"/>
        <w:rPr>
          <w:color w:val="auto"/>
        </w:rPr>
      </w:pPr>
    </w:p>
    <w:p w14:paraId="2101FA75" w14:textId="77777777" w:rsidR="008F16C3" w:rsidRPr="00047D00" w:rsidRDefault="00E24765" w:rsidP="008F16C3">
      <w:pPr>
        <w:pStyle w:val="Default"/>
        <w:ind w:left="720" w:hanging="720"/>
        <w:rPr>
          <w:color w:val="auto"/>
        </w:rPr>
      </w:pPr>
      <w:r>
        <w:rPr>
          <w:b/>
          <w:color w:val="auto"/>
        </w:rPr>
        <w:t>3.36</w:t>
      </w:r>
      <w:r w:rsidR="008F16C3" w:rsidRPr="00047D00">
        <w:rPr>
          <w:b/>
          <w:color w:val="auto"/>
        </w:rPr>
        <w:t>.</w:t>
      </w:r>
      <w:r w:rsidR="008F16C3" w:rsidRPr="00047D00">
        <w:rPr>
          <w:b/>
          <w:color w:val="auto"/>
        </w:rPr>
        <w:tab/>
      </w:r>
      <w:r w:rsidR="008F16C3" w:rsidRPr="00047D00">
        <w:rPr>
          <w:color w:val="auto"/>
        </w:rPr>
        <w:t>A = X</w:t>
      </w:r>
      <w:r w:rsidR="008F16C3" w:rsidRPr="00047D00">
        <w:rPr>
          <w:color w:val="auto"/>
          <w:vertAlign w:val="subscript"/>
        </w:rPr>
        <w:t>5</w:t>
      </w:r>
      <w:r w:rsidR="008F16C3" w:rsidRPr="00047D00">
        <w:rPr>
          <w:color w:val="auto"/>
        </w:rPr>
        <w:t>, B = X</w:t>
      </w:r>
      <w:r w:rsidR="008F16C3" w:rsidRPr="00047D00">
        <w:rPr>
          <w:color w:val="auto"/>
          <w:vertAlign w:val="subscript"/>
        </w:rPr>
        <w:t>1</w:t>
      </w:r>
      <w:r w:rsidR="008F16C3" w:rsidRPr="00047D00">
        <w:rPr>
          <w:color w:val="auto"/>
        </w:rPr>
        <w:t>, C = X</w:t>
      </w:r>
      <w:r w:rsidR="008F16C3" w:rsidRPr="00047D00">
        <w:rPr>
          <w:color w:val="auto"/>
          <w:vertAlign w:val="subscript"/>
        </w:rPr>
        <w:t>3</w:t>
      </w:r>
      <w:r w:rsidR="008F16C3" w:rsidRPr="00047D00">
        <w:rPr>
          <w:color w:val="auto"/>
        </w:rPr>
        <w:t>, D = X</w:t>
      </w:r>
      <w:r w:rsidR="008F16C3" w:rsidRPr="00047D00">
        <w:rPr>
          <w:color w:val="auto"/>
          <w:vertAlign w:val="subscript"/>
        </w:rPr>
        <w:t>4</w:t>
      </w:r>
      <w:r w:rsidR="008F16C3" w:rsidRPr="00047D00">
        <w:rPr>
          <w:color w:val="auto"/>
        </w:rPr>
        <w:t>, E = X</w:t>
      </w:r>
      <w:r w:rsidR="008F16C3" w:rsidRPr="00047D00">
        <w:rPr>
          <w:color w:val="auto"/>
          <w:vertAlign w:val="subscript"/>
        </w:rPr>
        <w:t>2</w:t>
      </w:r>
      <w:r w:rsidR="008F16C3" w:rsidRPr="00047D00">
        <w:rPr>
          <w:color w:val="auto"/>
        </w:rPr>
        <w:t xml:space="preserve">.  </w:t>
      </w:r>
    </w:p>
    <w:p w14:paraId="63F2311F" w14:textId="77777777" w:rsidR="008F16C3" w:rsidRPr="00047D00" w:rsidRDefault="008F16C3" w:rsidP="008F16C3">
      <w:pPr>
        <w:pStyle w:val="Default"/>
        <w:rPr>
          <w:color w:val="auto"/>
        </w:rPr>
      </w:pPr>
    </w:p>
    <w:p w14:paraId="5D534B33" w14:textId="77777777" w:rsidR="008F16C3" w:rsidRPr="00047D00" w:rsidRDefault="008F16C3" w:rsidP="008F16C3">
      <w:pPr>
        <w:pStyle w:val="Default"/>
        <w:ind w:left="720" w:hanging="720"/>
        <w:rPr>
          <w:color w:val="auto"/>
        </w:rPr>
      </w:pPr>
      <w:r>
        <w:rPr>
          <w:b/>
          <w:color w:val="auto"/>
        </w:rPr>
        <w:t>3.3</w:t>
      </w:r>
      <w:r w:rsidR="00E24765">
        <w:rPr>
          <w:b/>
          <w:color w:val="auto"/>
        </w:rPr>
        <w:t>7</w:t>
      </w:r>
      <w:r w:rsidRPr="00047D00">
        <w:rPr>
          <w:b/>
          <w:color w:val="auto"/>
        </w:rPr>
        <w:t>.</w:t>
      </w:r>
      <w:r w:rsidRPr="00047D00">
        <w:rPr>
          <w:b/>
          <w:color w:val="auto"/>
        </w:rPr>
        <w:tab/>
      </w:r>
    </w:p>
    <w:p w14:paraId="5F78D4AB" w14:textId="77777777" w:rsidR="008F16C3" w:rsidRPr="00047D00" w:rsidRDefault="008F16C3" w:rsidP="008F16C3">
      <w:pPr>
        <w:numPr>
          <w:ilvl w:val="0"/>
          <w:numId w:val="13"/>
        </w:numPr>
      </w:pPr>
      <w:r w:rsidRPr="00047D00">
        <w:rPr>
          <w:iCs/>
        </w:rPr>
        <w:t>Positively skewed.</w:t>
      </w:r>
    </w:p>
    <w:p w14:paraId="3983889A" w14:textId="77777777" w:rsidR="008F16C3" w:rsidRPr="00047D00" w:rsidRDefault="008F16C3" w:rsidP="008F16C3">
      <w:pPr>
        <w:ind w:left="1080"/>
      </w:pPr>
    </w:p>
    <w:p w14:paraId="061C45AE" w14:textId="77777777" w:rsidR="008F16C3" w:rsidRPr="00047D00" w:rsidRDefault="008F16C3" w:rsidP="008F16C3">
      <w:pPr>
        <w:numPr>
          <w:ilvl w:val="0"/>
          <w:numId w:val="13"/>
        </w:numPr>
      </w:pPr>
      <w:r w:rsidRPr="00047D00">
        <w:rPr>
          <w:iCs/>
        </w:rPr>
        <w:t>Since “most” tax breaks were less than $500, the median must be $500 or less.</w:t>
      </w:r>
    </w:p>
    <w:p w14:paraId="05A9CD80" w14:textId="77777777" w:rsidR="008F16C3" w:rsidRPr="00047D00" w:rsidRDefault="008F16C3" w:rsidP="008F16C3">
      <w:pPr>
        <w:ind w:left="1080"/>
      </w:pPr>
    </w:p>
    <w:p w14:paraId="5E3D5E32" w14:textId="77777777" w:rsidR="008F16C3" w:rsidRPr="00047D00" w:rsidRDefault="008F16C3" w:rsidP="008F16C3">
      <w:pPr>
        <w:numPr>
          <w:ilvl w:val="0"/>
          <w:numId w:val="13"/>
        </w:numPr>
        <w:rPr>
          <w:iCs/>
        </w:rPr>
      </w:pPr>
      <w:r w:rsidRPr="00047D00">
        <w:rPr>
          <w:iCs/>
        </w:rPr>
        <w:t>The standard deviation will be larger than $500.  Because most tax cuts are less than $500, the distance to the mean of $2,042 for most values in the distribution will be exceed $1,500 ($2042 - $500 = $1542), thus creating a standard deviation greater than $500.  The presence of a small number of “huge tax cuts” given to a small number of “very wealthy businessmen” produces the very large mean relative to the bulk of the tax break values, and, in turn, a large standard deviation, greater than $500.</w:t>
      </w:r>
    </w:p>
    <w:p w14:paraId="735394EE" w14:textId="77777777" w:rsidR="008F16C3" w:rsidRPr="00047D00" w:rsidRDefault="008F16C3" w:rsidP="008F16C3">
      <w:pPr>
        <w:ind w:left="1080"/>
      </w:pPr>
    </w:p>
    <w:p w14:paraId="68855676" w14:textId="77777777" w:rsidR="008F16C3" w:rsidRDefault="008F16C3" w:rsidP="008F16C3">
      <w:pPr>
        <w:pStyle w:val="Default"/>
        <w:ind w:left="720" w:hanging="720"/>
        <w:rPr>
          <w:color w:val="auto"/>
        </w:rPr>
      </w:pPr>
      <w:r>
        <w:rPr>
          <w:b/>
          <w:color w:val="auto"/>
        </w:rPr>
        <w:t>3.3</w:t>
      </w:r>
      <w:r w:rsidR="00E24765">
        <w:rPr>
          <w:b/>
          <w:color w:val="auto"/>
        </w:rPr>
        <w:t>8</w:t>
      </w:r>
      <w:r w:rsidRPr="00047D00">
        <w:rPr>
          <w:b/>
          <w:color w:val="auto"/>
        </w:rPr>
        <w:t>.</w:t>
      </w:r>
      <w:r w:rsidRPr="00047D00">
        <w:rPr>
          <w:b/>
          <w:color w:val="auto"/>
        </w:rPr>
        <w:tab/>
      </w:r>
      <w:r w:rsidRPr="00047D00">
        <w:rPr>
          <w:color w:val="auto"/>
        </w:rPr>
        <w:t>We would expect the mean to be greater than the median.  The distribution is likely to be severely positively skewed because one cannot have fewer than 0 children and most women probably have 0 – 4 children, but there are some positive outliers where women have an unusually large number of children.  In the case of such positive skew, the mean is likely to be larger than the median.</w:t>
      </w:r>
    </w:p>
    <w:p w14:paraId="1835873E" w14:textId="77777777" w:rsidR="00D02215" w:rsidRDefault="00D02215" w:rsidP="008F16C3">
      <w:pPr>
        <w:pStyle w:val="Default"/>
        <w:ind w:left="720" w:hanging="720"/>
        <w:rPr>
          <w:color w:val="auto"/>
        </w:rPr>
      </w:pPr>
    </w:p>
    <w:p w14:paraId="5E52CB33" w14:textId="77777777" w:rsidR="000111E2" w:rsidRDefault="000111E2" w:rsidP="008F16C3">
      <w:pPr>
        <w:pStyle w:val="Default"/>
        <w:ind w:left="720" w:hanging="720"/>
        <w:rPr>
          <w:color w:val="auto"/>
        </w:rPr>
      </w:pPr>
    </w:p>
    <w:p w14:paraId="294A57AB" w14:textId="6F940319" w:rsidR="000111E2" w:rsidRPr="000111E2" w:rsidRDefault="00E24765" w:rsidP="008F16C3">
      <w:pPr>
        <w:pStyle w:val="Default"/>
        <w:ind w:left="720" w:hanging="720"/>
        <w:rPr>
          <w:color w:val="auto"/>
        </w:rPr>
      </w:pPr>
      <w:r>
        <w:rPr>
          <w:b/>
          <w:color w:val="auto"/>
        </w:rPr>
        <w:t>3.39</w:t>
      </w:r>
      <w:r w:rsidR="00D02215">
        <w:rPr>
          <w:b/>
          <w:color w:val="auto"/>
        </w:rPr>
        <w:t>.</w:t>
      </w:r>
      <w:r w:rsidR="00D02215">
        <w:rPr>
          <w:b/>
          <w:color w:val="auto"/>
        </w:rPr>
        <w:tab/>
      </w:r>
      <w:r w:rsidR="00B65D9B">
        <w:rPr>
          <w:color w:val="auto"/>
        </w:rPr>
        <w:t>The solution to this</w:t>
      </w:r>
      <w:r w:rsidR="00D3728A">
        <w:rPr>
          <w:color w:val="auto"/>
        </w:rPr>
        <w:t xml:space="preserve"> problem can be seen as a weighted mean </w:t>
      </w:r>
      <w:r w:rsidR="00B65D9B">
        <w:rPr>
          <w:color w:val="auto"/>
        </w:rPr>
        <w:t xml:space="preserve">where each grade is weighted by the percent for which the respective exam counts. By Equation 3.4, </w:t>
      </w:r>
      <m:oMath>
        <m:f>
          <m:fPr>
            <m:ctrlPr>
              <w:rPr>
                <w:rFonts w:ascii="Cambria Math" w:hAnsi="Cambria Math"/>
                <w:i/>
                <w:color w:val="auto"/>
              </w:rPr>
            </m:ctrlPr>
          </m:fPr>
          <m:num>
            <m:r>
              <w:rPr>
                <w:rFonts w:ascii="Cambria Math" w:hAnsi="Cambria Math"/>
                <w:color w:val="auto"/>
              </w:rPr>
              <m:t>80*40 + 85*60</m:t>
            </m:r>
          </m:num>
          <m:den>
            <m:r>
              <w:rPr>
                <w:rFonts w:ascii="Cambria Math" w:hAnsi="Cambria Math"/>
                <w:color w:val="auto"/>
              </w:rPr>
              <m:t>100</m:t>
            </m:r>
          </m:den>
        </m:f>
        <m:r>
          <w:rPr>
            <w:rFonts w:ascii="Cambria Math" w:hAnsi="Cambria Math"/>
            <w:color w:val="auto"/>
          </w:rPr>
          <m:t xml:space="preserve"> </m:t>
        </m:r>
      </m:oMath>
      <w:r w:rsidR="00B65D9B">
        <w:rPr>
          <w:color w:val="auto"/>
        </w:rPr>
        <w:t xml:space="preserve">= </w:t>
      </w:r>
      <w:r w:rsidR="000111E2">
        <w:rPr>
          <w:color w:val="auto"/>
        </w:rPr>
        <w:t>83</w:t>
      </w:r>
      <w:r w:rsidR="00B65D9B">
        <w:rPr>
          <w:color w:val="auto"/>
        </w:rPr>
        <w:t>. Alternatively, this may be computed as</w:t>
      </w:r>
      <w:r w:rsidR="000111E2">
        <w:rPr>
          <w:color w:val="auto"/>
        </w:rPr>
        <w:t xml:space="preserve"> .6*85 + .4*80</w:t>
      </w:r>
      <w:r w:rsidR="00B65D9B">
        <w:rPr>
          <w:color w:val="auto"/>
        </w:rPr>
        <w:t xml:space="preserve"> = 83</w:t>
      </w:r>
      <w:r w:rsidR="000111E2">
        <w:rPr>
          <w:color w:val="auto"/>
        </w:rPr>
        <w:t>.</w:t>
      </w:r>
    </w:p>
    <w:p w14:paraId="2412036E" w14:textId="77777777" w:rsidR="00415170" w:rsidRDefault="00415170"/>
    <w:sectPr w:rsidR="00415170" w:rsidSect="004151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6A024" w14:textId="77777777" w:rsidR="00D5350B" w:rsidRDefault="00D5350B" w:rsidP="00E24765">
      <w:r>
        <w:separator/>
      </w:r>
    </w:p>
  </w:endnote>
  <w:endnote w:type="continuationSeparator" w:id="0">
    <w:p w14:paraId="7F9F5FAA" w14:textId="77777777" w:rsidR="00D5350B" w:rsidRDefault="00D5350B" w:rsidP="00E24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79786" w14:textId="77777777" w:rsidR="00D5350B" w:rsidRDefault="00D5350B" w:rsidP="00E24765">
      <w:r>
        <w:separator/>
      </w:r>
    </w:p>
  </w:footnote>
  <w:footnote w:type="continuationSeparator" w:id="0">
    <w:p w14:paraId="1A1D9126" w14:textId="77777777" w:rsidR="00D5350B" w:rsidRDefault="00D5350B" w:rsidP="00E24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0CFA"/>
    <w:multiLevelType w:val="hybridMultilevel"/>
    <w:tmpl w:val="D29E9952"/>
    <w:lvl w:ilvl="0" w:tplc="8A5215B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188620A"/>
    <w:multiLevelType w:val="hybridMultilevel"/>
    <w:tmpl w:val="D1367E82"/>
    <w:lvl w:ilvl="0" w:tplc="BF3AA55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18A34C0"/>
    <w:multiLevelType w:val="hybridMultilevel"/>
    <w:tmpl w:val="6B18F540"/>
    <w:lvl w:ilvl="0" w:tplc="7FA8E06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19568A1"/>
    <w:multiLevelType w:val="hybridMultilevel"/>
    <w:tmpl w:val="3BACC6CA"/>
    <w:lvl w:ilvl="0" w:tplc="4EEACF5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3464BC4"/>
    <w:multiLevelType w:val="hybridMultilevel"/>
    <w:tmpl w:val="5FDAC8E8"/>
    <w:lvl w:ilvl="0" w:tplc="61EAB5DC">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51F347E"/>
    <w:multiLevelType w:val="hybridMultilevel"/>
    <w:tmpl w:val="29784F1A"/>
    <w:lvl w:ilvl="0" w:tplc="189C62F0">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20476F42"/>
    <w:multiLevelType w:val="hybridMultilevel"/>
    <w:tmpl w:val="5358AA92"/>
    <w:lvl w:ilvl="0" w:tplc="2AA6776E">
      <w:start w:val="1"/>
      <w:numFmt w:val="low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7" w15:restartNumberingAfterBreak="0">
    <w:nsid w:val="20CE41B0"/>
    <w:multiLevelType w:val="hybridMultilevel"/>
    <w:tmpl w:val="3E387026"/>
    <w:lvl w:ilvl="0" w:tplc="02BA0B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1E3D25"/>
    <w:multiLevelType w:val="hybridMultilevel"/>
    <w:tmpl w:val="21F06F9E"/>
    <w:lvl w:ilvl="0" w:tplc="2BF0204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5EC05B1"/>
    <w:multiLevelType w:val="multilevel"/>
    <w:tmpl w:val="9A680C18"/>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0" w15:restartNumberingAfterBreak="0">
    <w:nsid w:val="2671780B"/>
    <w:multiLevelType w:val="hybridMultilevel"/>
    <w:tmpl w:val="A7BC5982"/>
    <w:lvl w:ilvl="0" w:tplc="ADAAE4B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5C177F8"/>
    <w:multiLevelType w:val="hybridMultilevel"/>
    <w:tmpl w:val="D1B00C3A"/>
    <w:lvl w:ilvl="0" w:tplc="F5F207F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B463F83"/>
    <w:multiLevelType w:val="hybridMultilevel"/>
    <w:tmpl w:val="91701FEA"/>
    <w:lvl w:ilvl="0" w:tplc="DD20AE86">
      <w:start w:val="1"/>
      <w:numFmt w:val="lowerLetter"/>
      <w:lvlText w:val="%1)"/>
      <w:lvlJc w:val="left"/>
      <w:pPr>
        <w:tabs>
          <w:tab w:val="num" w:pos="1080"/>
        </w:tabs>
        <w:ind w:left="1080" w:hanging="360"/>
      </w:pPr>
      <w:rPr>
        <w:rFonts w:hint="default"/>
        <w:color w:val="auto"/>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0F75D93"/>
    <w:multiLevelType w:val="hybridMultilevel"/>
    <w:tmpl w:val="2416DD5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1C65C58"/>
    <w:multiLevelType w:val="hybridMultilevel"/>
    <w:tmpl w:val="22AEC7EC"/>
    <w:lvl w:ilvl="0" w:tplc="2E3062C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F93634A"/>
    <w:multiLevelType w:val="hybridMultilevel"/>
    <w:tmpl w:val="5DBA2C94"/>
    <w:lvl w:ilvl="0" w:tplc="701A2666">
      <w:start w:val="1"/>
      <w:numFmt w:val="lowerLetter"/>
      <w:lvlText w:val="%1)"/>
      <w:lvlJc w:val="left"/>
      <w:pPr>
        <w:tabs>
          <w:tab w:val="num" w:pos="840"/>
        </w:tabs>
        <w:ind w:left="840" w:hanging="360"/>
      </w:pPr>
      <w:rPr>
        <w:rFonts w:hint="default"/>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6" w15:restartNumberingAfterBreak="0">
    <w:nsid w:val="68D50A5C"/>
    <w:multiLevelType w:val="hybridMultilevel"/>
    <w:tmpl w:val="0180D30E"/>
    <w:lvl w:ilvl="0" w:tplc="0409000F">
      <w:start w:val="1"/>
      <w:numFmt w:val="decimal"/>
      <w:lvlText w:val="%1."/>
      <w:lvlJc w:val="left"/>
      <w:pPr>
        <w:tabs>
          <w:tab w:val="num" w:pos="720"/>
        </w:tabs>
        <w:ind w:left="720" w:hanging="360"/>
      </w:pPr>
      <w:rPr>
        <w:rFonts w:hint="default"/>
      </w:rPr>
    </w:lvl>
    <w:lvl w:ilvl="1" w:tplc="3ADEB86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B492E02"/>
    <w:multiLevelType w:val="hybridMultilevel"/>
    <w:tmpl w:val="62782DE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B6836D0"/>
    <w:multiLevelType w:val="multilevel"/>
    <w:tmpl w:val="B528613E"/>
    <w:lvl w:ilvl="0">
      <w:start w:val="3"/>
      <w:numFmt w:val="decimal"/>
      <w:lvlText w:val="%1."/>
      <w:lvlJc w:val="left"/>
      <w:pPr>
        <w:tabs>
          <w:tab w:val="num" w:pos="480"/>
        </w:tabs>
        <w:ind w:left="480" w:hanging="480"/>
      </w:pPr>
      <w:rPr>
        <w:rFonts w:hint="default"/>
      </w:rPr>
    </w:lvl>
    <w:lvl w:ilvl="1">
      <w:start w:val="3"/>
      <w:numFmt w:val="decimal"/>
      <w:lvlText w:val="%1.%2."/>
      <w:lvlJc w:val="left"/>
      <w:pPr>
        <w:tabs>
          <w:tab w:val="num" w:pos="660"/>
        </w:tabs>
        <w:ind w:left="660" w:hanging="480"/>
      </w:pPr>
      <w:rPr>
        <w:rFonts w:hint="default"/>
        <w:b/>
        <w:color w:val="00000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6B992387"/>
    <w:multiLevelType w:val="hybridMultilevel"/>
    <w:tmpl w:val="894CA9DE"/>
    <w:lvl w:ilvl="0" w:tplc="030C446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72BF5F42"/>
    <w:multiLevelType w:val="hybridMultilevel"/>
    <w:tmpl w:val="E176091E"/>
    <w:lvl w:ilvl="0" w:tplc="719E3B92">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74913012"/>
    <w:multiLevelType w:val="hybridMultilevel"/>
    <w:tmpl w:val="C0FE81B8"/>
    <w:lvl w:ilvl="0" w:tplc="536E15D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76154334"/>
    <w:multiLevelType w:val="hybridMultilevel"/>
    <w:tmpl w:val="1F66DE6E"/>
    <w:lvl w:ilvl="0" w:tplc="AF2257D6">
      <w:start w:val="1"/>
      <w:numFmt w:val="lowerLetter"/>
      <w:lvlText w:val="%1)"/>
      <w:lvlJc w:val="left"/>
      <w:pPr>
        <w:tabs>
          <w:tab w:val="num" w:pos="780"/>
        </w:tabs>
        <w:ind w:left="780" w:hanging="360"/>
      </w:pPr>
      <w:rPr>
        <w:rFonts w:hint="default"/>
      </w:r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3" w15:restartNumberingAfterBreak="0">
    <w:nsid w:val="777B7A43"/>
    <w:multiLevelType w:val="hybridMultilevel"/>
    <w:tmpl w:val="FC4A3C80"/>
    <w:lvl w:ilvl="0" w:tplc="ECC4A414">
      <w:start w:val="1"/>
      <w:numFmt w:val="low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4" w15:restartNumberingAfterBreak="0">
    <w:nsid w:val="78C31C9C"/>
    <w:multiLevelType w:val="hybridMultilevel"/>
    <w:tmpl w:val="11566368"/>
    <w:lvl w:ilvl="0" w:tplc="1F8EECB2">
      <w:start w:val="1"/>
      <w:numFmt w:val="lowerLetter"/>
      <w:lvlText w:val="%1)"/>
      <w:lvlJc w:val="left"/>
      <w:pPr>
        <w:tabs>
          <w:tab w:val="num" w:pos="792"/>
        </w:tabs>
        <w:ind w:left="792" w:hanging="372"/>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5" w15:restartNumberingAfterBreak="0">
    <w:nsid w:val="792374C3"/>
    <w:multiLevelType w:val="hybridMultilevel"/>
    <w:tmpl w:val="6118612A"/>
    <w:lvl w:ilvl="0" w:tplc="642C6E2E">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6" w15:restartNumberingAfterBreak="0">
    <w:nsid w:val="7FAF2F55"/>
    <w:multiLevelType w:val="hybridMultilevel"/>
    <w:tmpl w:val="9516128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4238D0F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6"/>
  </w:num>
  <w:num w:numId="3">
    <w:abstractNumId w:val="2"/>
  </w:num>
  <w:num w:numId="4">
    <w:abstractNumId w:val="1"/>
  </w:num>
  <w:num w:numId="5">
    <w:abstractNumId w:val="21"/>
  </w:num>
  <w:num w:numId="6">
    <w:abstractNumId w:val="5"/>
  </w:num>
  <w:num w:numId="7">
    <w:abstractNumId w:val="4"/>
  </w:num>
  <w:num w:numId="8">
    <w:abstractNumId w:val="12"/>
  </w:num>
  <w:num w:numId="9">
    <w:abstractNumId w:val="20"/>
  </w:num>
  <w:num w:numId="10">
    <w:abstractNumId w:val="11"/>
  </w:num>
  <w:num w:numId="11">
    <w:abstractNumId w:val="8"/>
  </w:num>
  <w:num w:numId="12">
    <w:abstractNumId w:val="14"/>
  </w:num>
  <w:num w:numId="13">
    <w:abstractNumId w:val="10"/>
  </w:num>
  <w:num w:numId="14">
    <w:abstractNumId w:val="25"/>
  </w:num>
  <w:num w:numId="15">
    <w:abstractNumId w:val="22"/>
  </w:num>
  <w:num w:numId="16">
    <w:abstractNumId w:val="24"/>
  </w:num>
  <w:num w:numId="17">
    <w:abstractNumId w:val="18"/>
  </w:num>
  <w:num w:numId="18">
    <w:abstractNumId w:val="6"/>
  </w:num>
  <w:num w:numId="19">
    <w:abstractNumId w:val="15"/>
  </w:num>
  <w:num w:numId="20">
    <w:abstractNumId w:val="23"/>
  </w:num>
  <w:num w:numId="21">
    <w:abstractNumId w:val="9"/>
  </w:num>
  <w:num w:numId="22">
    <w:abstractNumId w:val="3"/>
  </w:num>
  <w:num w:numId="23">
    <w:abstractNumId w:val="19"/>
  </w:num>
  <w:num w:numId="24">
    <w:abstractNumId w:val="0"/>
  </w:num>
  <w:num w:numId="25">
    <w:abstractNumId w:val="7"/>
  </w:num>
  <w:num w:numId="26">
    <w:abstractNumId w:val="17"/>
  </w:num>
  <w:num w:numId="2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Hassler">
    <w15:presenceInfo w15:providerId="None" w15:userId="Andrea Hass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6C3"/>
    <w:rsid w:val="000111E2"/>
    <w:rsid w:val="00014E44"/>
    <w:rsid w:val="00015B75"/>
    <w:rsid w:val="00020B61"/>
    <w:rsid w:val="000324CD"/>
    <w:rsid w:val="000334F7"/>
    <w:rsid w:val="000471A7"/>
    <w:rsid w:val="0005534E"/>
    <w:rsid w:val="00060DB5"/>
    <w:rsid w:val="00062525"/>
    <w:rsid w:val="00066745"/>
    <w:rsid w:val="00081A45"/>
    <w:rsid w:val="0008214B"/>
    <w:rsid w:val="00093538"/>
    <w:rsid w:val="000A3183"/>
    <w:rsid w:val="000A4BBC"/>
    <w:rsid w:val="000A7B95"/>
    <w:rsid w:val="000C0EE3"/>
    <w:rsid w:val="000E32D4"/>
    <w:rsid w:val="001066BE"/>
    <w:rsid w:val="00127E20"/>
    <w:rsid w:val="00151440"/>
    <w:rsid w:val="00163688"/>
    <w:rsid w:val="001A5869"/>
    <w:rsid w:val="001A5B4D"/>
    <w:rsid w:val="001E1954"/>
    <w:rsid w:val="001E3468"/>
    <w:rsid w:val="00214258"/>
    <w:rsid w:val="002239E3"/>
    <w:rsid w:val="00235781"/>
    <w:rsid w:val="00246A8C"/>
    <w:rsid w:val="00250854"/>
    <w:rsid w:val="00251DEF"/>
    <w:rsid w:val="002626F6"/>
    <w:rsid w:val="00273104"/>
    <w:rsid w:val="00292C44"/>
    <w:rsid w:val="00293126"/>
    <w:rsid w:val="002A1D34"/>
    <w:rsid w:val="002C21E0"/>
    <w:rsid w:val="002C7A09"/>
    <w:rsid w:val="002D20FC"/>
    <w:rsid w:val="002D30A1"/>
    <w:rsid w:val="002E5070"/>
    <w:rsid w:val="002E6C80"/>
    <w:rsid w:val="003040B4"/>
    <w:rsid w:val="0030760A"/>
    <w:rsid w:val="00316951"/>
    <w:rsid w:val="003422B2"/>
    <w:rsid w:val="0034620B"/>
    <w:rsid w:val="003471F9"/>
    <w:rsid w:val="003806DD"/>
    <w:rsid w:val="003C318A"/>
    <w:rsid w:val="003F0B12"/>
    <w:rsid w:val="00404557"/>
    <w:rsid w:val="00415170"/>
    <w:rsid w:val="004273F1"/>
    <w:rsid w:val="00446703"/>
    <w:rsid w:val="00473557"/>
    <w:rsid w:val="0048221D"/>
    <w:rsid w:val="00492CD2"/>
    <w:rsid w:val="004A2FDC"/>
    <w:rsid w:val="004A437D"/>
    <w:rsid w:val="004B253B"/>
    <w:rsid w:val="004C7FD9"/>
    <w:rsid w:val="004E20F3"/>
    <w:rsid w:val="004E61B9"/>
    <w:rsid w:val="004E6483"/>
    <w:rsid w:val="004F7F3F"/>
    <w:rsid w:val="005054EA"/>
    <w:rsid w:val="00511210"/>
    <w:rsid w:val="0051252A"/>
    <w:rsid w:val="00513D4D"/>
    <w:rsid w:val="00516793"/>
    <w:rsid w:val="0052279B"/>
    <w:rsid w:val="00530B72"/>
    <w:rsid w:val="00543229"/>
    <w:rsid w:val="00562C24"/>
    <w:rsid w:val="00575311"/>
    <w:rsid w:val="0058485A"/>
    <w:rsid w:val="005A1535"/>
    <w:rsid w:val="005C3151"/>
    <w:rsid w:val="005E1343"/>
    <w:rsid w:val="005F4268"/>
    <w:rsid w:val="005F51D0"/>
    <w:rsid w:val="00605E6F"/>
    <w:rsid w:val="0062044B"/>
    <w:rsid w:val="00640837"/>
    <w:rsid w:val="006462D3"/>
    <w:rsid w:val="00666ED7"/>
    <w:rsid w:val="00670C05"/>
    <w:rsid w:val="00671A16"/>
    <w:rsid w:val="006805F2"/>
    <w:rsid w:val="00693EB7"/>
    <w:rsid w:val="006D1CF8"/>
    <w:rsid w:val="006E6D8E"/>
    <w:rsid w:val="00714F0A"/>
    <w:rsid w:val="00731645"/>
    <w:rsid w:val="0073455C"/>
    <w:rsid w:val="00734588"/>
    <w:rsid w:val="00742FED"/>
    <w:rsid w:val="00752DB2"/>
    <w:rsid w:val="00754A9A"/>
    <w:rsid w:val="00754AD3"/>
    <w:rsid w:val="00762740"/>
    <w:rsid w:val="007B466B"/>
    <w:rsid w:val="007B54C0"/>
    <w:rsid w:val="007E2CC0"/>
    <w:rsid w:val="00806C7E"/>
    <w:rsid w:val="00811971"/>
    <w:rsid w:val="00815BAD"/>
    <w:rsid w:val="00835968"/>
    <w:rsid w:val="00836F94"/>
    <w:rsid w:val="008465F8"/>
    <w:rsid w:val="00850CBF"/>
    <w:rsid w:val="00864EFA"/>
    <w:rsid w:val="008845B8"/>
    <w:rsid w:val="00884B63"/>
    <w:rsid w:val="0088698C"/>
    <w:rsid w:val="008B3D1D"/>
    <w:rsid w:val="008F16C3"/>
    <w:rsid w:val="008F26C3"/>
    <w:rsid w:val="0090026D"/>
    <w:rsid w:val="0090323B"/>
    <w:rsid w:val="009149B2"/>
    <w:rsid w:val="00927E79"/>
    <w:rsid w:val="00951293"/>
    <w:rsid w:val="00954689"/>
    <w:rsid w:val="009565D5"/>
    <w:rsid w:val="00956C73"/>
    <w:rsid w:val="00964665"/>
    <w:rsid w:val="009656E0"/>
    <w:rsid w:val="00983698"/>
    <w:rsid w:val="00985A8F"/>
    <w:rsid w:val="00986989"/>
    <w:rsid w:val="00990CAA"/>
    <w:rsid w:val="009D1E6D"/>
    <w:rsid w:val="00A06A4C"/>
    <w:rsid w:val="00A07BB6"/>
    <w:rsid w:val="00A362AD"/>
    <w:rsid w:val="00A45764"/>
    <w:rsid w:val="00A45FAF"/>
    <w:rsid w:val="00A60954"/>
    <w:rsid w:val="00A724CA"/>
    <w:rsid w:val="00AA16FB"/>
    <w:rsid w:val="00AB6CE3"/>
    <w:rsid w:val="00AC68CC"/>
    <w:rsid w:val="00AD19D2"/>
    <w:rsid w:val="00AD1D1E"/>
    <w:rsid w:val="00AE0771"/>
    <w:rsid w:val="00AE12EB"/>
    <w:rsid w:val="00AE72B2"/>
    <w:rsid w:val="00AF15E4"/>
    <w:rsid w:val="00AF3367"/>
    <w:rsid w:val="00B20930"/>
    <w:rsid w:val="00B30653"/>
    <w:rsid w:val="00B32C70"/>
    <w:rsid w:val="00B36A02"/>
    <w:rsid w:val="00B549DF"/>
    <w:rsid w:val="00B54C56"/>
    <w:rsid w:val="00B65503"/>
    <w:rsid w:val="00B65D9B"/>
    <w:rsid w:val="00BB5038"/>
    <w:rsid w:val="00BB572D"/>
    <w:rsid w:val="00BF7E74"/>
    <w:rsid w:val="00C16346"/>
    <w:rsid w:val="00C1709F"/>
    <w:rsid w:val="00C657AC"/>
    <w:rsid w:val="00C668AC"/>
    <w:rsid w:val="00C73B7A"/>
    <w:rsid w:val="00C84758"/>
    <w:rsid w:val="00C8488E"/>
    <w:rsid w:val="00CC2069"/>
    <w:rsid w:val="00CD41C2"/>
    <w:rsid w:val="00CE4009"/>
    <w:rsid w:val="00CE614F"/>
    <w:rsid w:val="00D02215"/>
    <w:rsid w:val="00D02D7C"/>
    <w:rsid w:val="00D335BF"/>
    <w:rsid w:val="00D3432C"/>
    <w:rsid w:val="00D3728A"/>
    <w:rsid w:val="00D47C61"/>
    <w:rsid w:val="00D5350B"/>
    <w:rsid w:val="00D6714B"/>
    <w:rsid w:val="00DB1A7B"/>
    <w:rsid w:val="00DC2BAB"/>
    <w:rsid w:val="00DC7658"/>
    <w:rsid w:val="00DD2E83"/>
    <w:rsid w:val="00DE4066"/>
    <w:rsid w:val="00DF36FF"/>
    <w:rsid w:val="00E014B9"/>
    <w:rsid w:val="00E24765"/>
    <w:rsid w:val="00E7309B"/>
    <w:rsid w:val="00E91AAF"/>
    <w:rsid w:val="00EB15D0"/>
    <w:rsid w:val="00EC4D06"/>
    <w:rsid w:val="00EE1ABA"/>
    <w:rsid w:val="00EE2FFB"/>
    <w:rsid w:val="00F00049"/>
    <w:rsid w:val="00F008EF"/>
    <w:rsid w:val="00F23037"/>
    <w:rsid w:val="00F3582F"/>
    <w:rsid w:val="00F4486D"/>
    <w:rsid w:val="00F550A6"/>
    <w:rsid w:val="00F62B63"/>
    <w:rsid w:val="00F67962"/>
    <w:rsid w:val="00F902BD"/>
    <w:rsid w:val="00FA040A"/>
    <w:rsid w:val="00FA7C9C"/>
    <w:rsid w:val="00FB4F3D"/>
    <w:rsid w:val="00FB5CDC"/>
    <w:rsid w:val="00FC0BFB"/>
    <w:rsid w:val="00FD453E"/>
    <w:rsid w:val="00FF17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CED0"/>
  <w15:docId w15:val="{FDADDBB2-D319-4C99-9F63-CFE7D0DB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Style 12"/>
    <w:qFormat/>
    <w:rsid w:val="008F16C3"/>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qFormat/>
    <w:rsid w:val="008F16C3"/>
    <w:pPr>
      <w:keepNext/>
      <w:outlineLvl w:val="0"/>
    </w:pPr>
    <w:rPr>
      <w:b/>
      <w:kern w:val="28"/>
      <w:szCs w:val="20"/>
    </w:rPr>
  </w:style>
  <w:style w:type="paragraph" w:styleId="Heading2">
    <w:name w:val="heading 2"/>
    <w:basedOn w:val="Normal"/>
    <w:next w:val="Normal"/>
    <w:link w:val="Heading2Char"/>
    <w:qFormat/>
    <w:rsid w:val="008F16C3"/>
    <w:pPr>
      <w:keepNext/>
      <w:outlineLvl w:val="1"/>
    </w:pPr>
    <w:rPr>
      <w:b/>
      <w:color w:val="000000"/>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16C3"/>
    <w:rPr>
      <w:rFonts w:ascii="Times New Roman" w:eastAsia="Times New Roman" w:hAnsi="Times New Roman" w:cs="Times New Roman"/>
      <w:b/>
      <w:kern w:val="28"/>
      <w:sz w:val="24"/>
      <w:szCs w:val="20"/>
      <w:lang w:bidi="ar-SA"/>
    </w:rPr>
  </w:style>
  <w:style w:type="character" w:customStyle="1" w:styleId="Heading2Char">
    <w:name w:val="Heading 2 Char"/>
    <w:basedOn w:val="DefaultParagraphFont"/>
    <w:link w:val="Heading2"/>
    <w:rsid w:val="008F16C3"/>
    <w:rPr>
      <w:rFonts w:ascii="Times New Roman" w:eastAsia="Times New Roman" w:hAnsi="Times New Roman" w:cs="Times New Roman"/>
      <w:b/>
      <w:color w:val="000000"/>
      <w:kern w:val="28"/>
      <w:sz w:val="24"/>
      <w:szCs w:val="20"/>
      <w:lang w:bidi="ar-SA"/>
    </w:rPr>
  </w:style>
  <w:style w:type="paragraph" w:styleId="NormalWeb">
    <w:name w:val="Normal (Web)"/>
    <w:aliases w:val="Style 13"/>
    <w:basedOn w:val="Normal"/>
    <w:rsid w:val="008F16C3"/>
    <w:pPr>
      <w:spacing w:before="100" w:beforeAutospacing="1" w:after="100" w:afterAutospacing="1"/>
    </w:pPr>
    <w:rPr>
      <w:rFonts w:ascii="Arial" w:hAnsi="Arial" w:cs="Arial"/>
      <w:color w:val="000000"/>
      <w:sz w:val="23"/>
      <w:szCs w:val="23"/>
    </w:rPr>
  </w:style>
  <w:style w:type="paragraph" w:customStyle="1" w:styleId="Default">
    <w:name w:val="Default"/>
    <w:rsid w:val="008F16C3"/>
    <w:pPr>
      <w:widowControl w:val="0"/>
      <w:autoSpaceDE w:val="0"/>
      <w:autoSpaceDN w:val="0"/>
      <w:adjustRightInd w:val="0"/>
      <w:spacing w:after="0" w:line="240" w:lineRule="auto"/>
    </w:pPr>
    <w:rPr>
      <w:rFonts w:ascii="Times New Roman" w:eastAsia="SimSun" w:hAnsi="Times New Roman" w:cs="Times New Roman"/>
      <w:color w:val="000000"/>
      <w:sz w:val="24"/>
      <w:szCs w:val="24"/>
      <w:lang w:eastAsia="zh-CN" w:bidi="ar-SA"/>
    </w:rPr>
  </w:style>
  <w:style w:type="paragraph" w:customStyle="1" w:styleId="CM74">
    <w:name w:val="CM74"/>
    <w:basedOn w:val="Default"/>
    <w:next w:val="Default"/>
    <w:rsid w:val="008F16C3"/>
    <w:pPr>
      <w:spacing w:after="133"/>
    </w:pPr>
    <w:rPr>
      <w:color w:val="auto"/>
    </w:rPr>
  </w:style>
  <w:style w:type="paragraph" w:customStyle="1" w:styleId="SOL2">
    <w:name w:val="SOL2"/>
    <w:basedOn w:val="Normal"/>
    <w:rsid w:val="008F16C3"/>
    <w:pPr>
      <w:tabs>
        <w:tab w:val="left" w:pos="3360"/>
        <w:tab w:val="left" w:pos="5880"/>
      </w:tabs>
      <w:spacing w:line="230" w:lineRule="exact"/>
      <w:ind w:left="1105" w:hanging="265"/>
      <w:jc w:val="both"/>
    </w:pPr>
    <w:rPr>
      <w:sz w:val="18"/>
      <w:szCs w:val="20"/>
    </w:rPr>
  </w:style>
  <w:style w:type="paragraph" w:styleId="BalloonText">
    <w:name w:val="Balloon Text"/>
    <w:basedOn w:val="Normal"/>
    <w:link w:val="BalloonTextChar"/>
    <w:uiPriority w:val="99"/>
    <w:semiHidden/>
    <w:unhideWhenUsed/>
    <w:rsid w:val="008F16C3"/>
    <w:rPr>
      <w:rFonts w:ascii="Tahoma" w:hAnsi="Tahoma" w:cs="Tahoma"/>
      <w:sz w:val="16"/>
      <w:szCs w:val="16"/>
    </w:rPr>
  </w:style>
  <w:style w:type="character" w:customStyle="1" w:styleId="BalloonTextChar">
    <w:name w:val="Balloon Text Char"/>
    <w:basedOn w:val="DefaultParagraphFont"/>
    <w:link w:val="BalloonText"/>
    <w:uiPriority w:val="99"/>
    <w:semiHidden/>
    <w:rsid w:val="008F16C3"/>
    <w:rPr>
      <w:rFonts w:ascii="Tahoma" w:eastAsia="Times New Roman" w:hAnsi="Tahoma" w:cs="Tahoma"/>
      <w:sz w:val="16"/>
      <w:szCs w:val="16"/>
      <w:lang w:bidi="ar-SA"/>
    </w:rPr>
  </w:style>
  <w:style w:type="paragraph" w:styleId="ListParagraph">
    <w:name w:val="List Paragraph"/>
    <w:basedOn w:val="Normal"/>
    <w:uiPriority w:val="34"/>
    <w:qFormat/>
    <w:rsid w:val="00BB5038"/>
    <w:pPr>
      <w:ind w:left="720"/>
      <w:contextualSpacing/>
    </w:pPr>
  </w:style>
  <w:style w:type="paragraph" w:customStyle="1" w:styleId="A">
    <w:name w:val="A"/>
    <w:basedOn w:val="Normal"/>
    <w:rsid w:val="009565D5"/>
    <w:pPr>
      <w:spacing w:before="240" w:after="130" w:line="260" w:lineRule="exact"/>
      <w:ind w:right="605"/>
    </w:pPr>
    <w:rPr>
      <w:caps/>
      <w:spacing w:val="5"/>
      <w:sz w:val="20"/>
      <w:szCs w:val="20"/>
    </w:rPr>
  </w:style>
  <w:style w:type="character" w:styleId="CommentReference">
    <w:name w:val="annotation reference"/>
    <w:basedOn w:val="DefaultParagraphFont"/>
    <w:uiPriority w:val="99"/>
    <w:semiHidden/>
    <w:unhideWhenUsed/>
    <w:rsid w:val="00F00049"/>
    <w:rPr>
      <w:sz w:val="16"/>
      <w:szCs w:val="16"/>
    </w:rPr>
  </w:style>
  <w:style w:type="paragraph" w:styleId="CommentText">
    <w:name w:val="annotation text"/>
    <w:basedOn w:val="Normal"/>
    <w:link w:val="CommentTextChar"/>
    <w:uiPriority w:val="99"/>
    <w:semiHidden/>
    <w:unhideWhenUsed/>
    <w:rsid w:val="00F00049"/>
    <w:rPr>
      <w:sz w:val="20"/>
      <w:szCs w:val="20"/>
    </w:rPr>
  </w:style>
  <w:style w:type="character" w:customStyle="1" w:styleId="CommentTextChar">
    <w:name w:val="Comment Text Char"/>
    <w:basedOn w:val="DefaultParagraphFont"/>
    <w:link w:val="CommentText"/>
    <w:uiPriority w:val="99"/>
    <w:semiHidden/>
    <w:rsid w:val="00F00049"/>
    <w:rPr>
      <w:rFonts w:ascii="Times New Roman" w:eastAsia="Times New Roman"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F00049"/>
    <w:rPr>
      <w:b/>
      <w:bCs/>
    </w:rPr>
  </w:style>
  <w:style w:type="character" w:customStyle="1" w:styleId="CommentSubjectChar">
    <w:name w:val="Comment Subject Char"/>
    <w:basedOn w:val="CommentTextChar"/>
    <w:link w:val="CommentSubject"/>
    <w:uiPriority w:val="99"/>
    <w:semiHidden/>
    <w:rsid w:val="00F00049"/>
    <w:rPr>
      <w:rFonts w:ascii="Times New Roman" w:eastAsia="Times New Roman" w:hAnsi="Times New Roman" w:cs="Times New Roman"/>
      <w:b/>
      <w:bCs/>
      <w:sz w:val="20"/>
      <w:szCs w:val="20"/>
      <w:lang w:bidi="ar-SA"/>
    </w:rPr>
  </w:style>
  <w:style w:type="paragraph" w:customStyle="1" w:styleId="XMH">
    <w:name w:val="XMH"/>
    <w:basedOn w:val="Normal"/>
    <w:rsid w:val="00F00049"/>
    <w:pPr>
      <w:spacing w:before="85" w:line="240" w:lineRule="exact"/>
      <w:ind w:left="900"/>
    </w:pPr>
    <w:rPr>
      <w:sz w:val="18"/>
      <w:szCs w:val="20"/>
    </w:rPr>
  </w:style>
  <w:style w:type="character" w:customStyle="1" w:styleId="im">
    <w:name w:val="im"/>
    <w:basedOn w:val="DefaultParagraphFont"/>
    <w:rsid w:val="00FA040A"/>
  </w:style>
  <w:style w:type="character" w:styleId="Strong">
    <w:name w:val="Strong"/>
    <w:basedOn w:val="DefaultParagraphFont"/>
    <w:uiPriority w:val="22"/>
    <w:qFormat/>
    <w:rsid w:val="00E24765"/>
    <w:rPr>
      <w:b/>
      <w:bCs/>
    </w:rPr>
  </w:style>
  <w:style w:type="paragraph" w:styleId="Header">
    <w:name w:val="header"/>
    <w:basedOn w:val="Normal"/>
    <w:link w:val="HeaderChar"/>
    <w:uiPriority w:val="99"/>
    <w:unhideWhenUsed/>
    <w:rsid w:val="00E24765"/>
    <w:pPr>
      <w:tabs>
        <w:tab w:val="center" w:pos="4680"/>
        <w:tab w:val="right" w:pos="9360"/>
      </w:tabs>
    </w:pPr>
  </w:style>
  <w:style w:type="character" w:customStyle="1" w:styleId="HeaderChar">
    <w:name w:val="Header Char"/>
    <w:basedOn w:val="DefaultParagraphFont"/>
    <w:link w:val="Header"/>
    <w:uiPriority w:val="99"/>
    <w:rsid w:val="00E24765"/>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E24765"/>
    <w:pPr>
      <w:tabs>
        <w:tab w:val="center" w:pos="4680"/>
        <w:tab w:val="right" w:pos="9360"/>
      </w:tabs>
    </w:pPr>
  </w:style>
  <w:style w:type="character" w:customStyle="1" w:styleId="FooterChar">
    <w:name w:val="Footer Char"/>
    <w:basedOn w:val="DefaultParagraphFont"/>
    <w:link w:val="Footer"/>
    <w:uiPriority w:val="99"/>
    <w:rsid w:val="00E24765"/>
    <w:rPr>
      <w:rFonts w:ascii="Times New Roman" w:eastAsia="Times New Roman" w:hAnsi="Times New Roman" w:cs="Times New Roman"/>
      <w:sz w:val="24"/>
      <w:szCs w:val="24"/>
      <w:lang w:bidi="ar-SA"/>
    </w:rPr>
  </w:style>
  <w:style w:type="paragraph" w:styleId="Revision">
    <w:name w:val="Revision"/>
    <w:hidden/>
    <w:uiPriority w:val="99"/>
    <w:semiHidden/>
    <w:rsid w:val="00B65503"/>
    <w:pPr>
      <w:spacing w:after="0"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929723">
      <w:bodyDiv w:val="1"/>
      <w:marLeft w:val="0"/>
      <w:marRight w:val="0"/>
      <w:marTop w:val="0"/>
      <w:marBottom w:val="0"/>
      <w:divBdr>
        <w:top w:val="none" w:sz="0" w:space="0" w:color="auto"/>
        <w:left w:val="none" w:sz="0" w:space="0" w:color="auto"/>
        <w:bottom w:val="none" w:sz="0" w:space="0" w:color="auto"/>
        <w:right w:val="none" w:sz="0" w:space="0" w:color="auto"/>
      </w:divBdr>
      <w:divsChild>
        <w:div w:id="430514554">
          <w:marLeft w:val="0"/>
          <w:marRight w:val="0"/>
          <w:marTop w:val="0"/>
          <w:marBottom w:val="0"/>
          <w:divBdr>
            <w:top w:val="none" w:sz="0" w:space="0" w:color="auto"/>
            <w:left w:val="none" w:sz="0" w:space="0" w:color="auto"/>
            <w:bottom w:val="none" w:sz="0" w:space="0" w:color="auto"/>
            <w:right w:val="none" w:sz="0" w:space="0" w:color="auto"/>
          </w:divBdr>
        </w:div>
        <w:div w:id="1466661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oleObject" Target="embeddings/oleObject2.bin"/><Relationship Id="rId39" Type="http://schemas.openxmlformats.org/officeDocument/2006/relationships/image" Target="media/image24.wmf"/><Relationship Id="rId21" Type="http://schemas.openxmlformats.org/officeDocument/2006/relationships/image" Target="media/image15.png"/><Relationship Id="rId34" Type="http://schemas.openxmlformats.org/officeDocument/2006/relationships/oleObject" Target="embeddings/oleObject7.bin"/><Relationship Id="rId42" Type="http://schemas.openxmlformats.org/officeDocument/2006/relationships/image" Target="media/image26.wmf"/><Relationship Id="rId47" Type="http://schemas.microsoft.com/office/2011/relationships/people" Target="peop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0.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wmf"/><Relationship Id="rId32" Type="http://schemas.openxmlformats.org/officeDocument/2006/relationships/oleObject" Target="embeddings/oleObject5.bin"/><Relationship Id="rId37" Type="http://schemas.openxmlformats.org/officeDocument/2006/relationships/image" Target="media/image23.wmf"/><Relationship Id="rId40" Type="http://schemas.openxmlformats.org/officeDocument/2006/relationships/oleObject" Target="embeddings/oleObject10.bin"/><Relationship Id="rId45" Type="http://schemas.openxmlformats.org/officeDocument/2006/relationships/image" Target="media/image28.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oleObject" Target="embeddings/oleObject3.bin"/><Relationship Id="rId36" Type="http://schemas.openxmlformats.org/officeDocument/2006/relationships/oleObject" Target="embeddings/oleObject8.bin"/><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wmf"/><Relationship Id="rId44"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wmf"/><Relationship Id="rId30" Type="http://schemas.openxmlformats.org/officeDocument/2006/relationships/oleObject" Target="embeddings/oleObject4.bin"/><Relationship Id="rId35" Type="http://schemas.openxmlformats.org/officeDocument/2006/relationships/image" Target="media/image22.wmf"/><Relationship Id="rId43" Type="http://schemas.openxmlformats.org/officeDocument/2006/relationships/oleObject" Target="embeddings/oleObject11.bin"/><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1.bin"/><Relationship Id="rId33" Type="http://schemas.openxmlformats.org/officeDocument/2006/relationships/oleObject" Target="embeddings/oleObject6.bin"/><Relationship Id="rId38" Type="http://schemas.openxmlformats.org/officeDocument/2006/relationships/oleObject" Target="embeddings/oleObject9.bin"/><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24</Pages>
  <Words>5493</Words>
  <Characters>31316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Drew University</Company>
  <LinksUpToDate>false</LinksUpToDate>
  <CharactersWithSpaces>36736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Abramowitz</dc:creator>
  <cp:lastModifiedBy>Daphna Harel</cp:lastModifiedBy>
  <cp:revision>25</cp:revision>
  <dcterms:created xsi:type="dcterms:W3CDTF">2019-04-08T02:37:00Z</dcterms:created>
  <dcterms:modified xsi:type="dcterms:W3CDTF">2019-06-18T15:48:00Z</dcterms:modified>
</cp:coreProperties>
</file>