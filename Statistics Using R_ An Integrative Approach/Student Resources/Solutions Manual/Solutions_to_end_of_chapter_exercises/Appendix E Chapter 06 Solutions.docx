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08CFB" w14:textId="77777777" w:rsidR="00EC6EAB" w:rsidRPr="006C59AF" w:rsidRDefault="00EC6EAB" w:rsidP="00BB0E3D">
      <w:pPr>
        <w:pStyle w:val="Default"/>
        <w:outlineLvl w:val="0"/>
        <w:rPr>
          <w:b/>
          <w:color w:val="auto"/>
        </w:rPr>
      </w:pPr>
      <w:r w:rsidRPr="006C59AF">
        <w:rPr>
          <w:b/>
          <w:color w:val="auto"/>
        </w:rPr>
        <w:t xml:space="preserve">CHAPTER 6 </w:t>
      </w:r>
      <w:r>
        <w:rPr>
          <w:b/>
          <w:color w:val="auto"/>
        </w:rPr>
        <w:t>SOLUTIONS</w:t>
      </w:r>
    </w:p>
    <w:p w14:paraId="5D7D7B08" w14:textId="77777777" w:rsidR="00EC6EAB" w:rsidRPr="006C59AF" w:rsidRDefault="00EC6EAB" w:rsidP="00EC6EAB">
      <w:pPr>
        <w:pStyle w:val="Default"/>
        <w:rPr>
          <w:i/>
          <w:color w:val="auto"/>
        </w:rPr>
      </w:pPr>
    </w:p>
    <w:p w14:paraId="31E5D9DE"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59E3EC11" w14:textId="7CEF403B" w:rsidR="00902FD6" w:rsidRDefault="00EC6EAB" w:rsidP="00B62BF3">
      <w:pPr>
        <w:pStyle w:val="Default"/>
        <w:numPr>
          <w:ilvl w:val="0"/>
          <w:numId w:val="3"/>
        </w:numPr>
        <w:tabs>
          <w:tab w:val="clear" w:pos="720"/>
          <w:tab w:val="num" w:pos="1080"/>
        </w:tabs>
        <w:ind w:left="1080"/>
        <w:rPr>
          <w:color w:val="auto"/>
        </w:rPr>
      </w:pPr>
      <w:r w:rsidRPr="006C59AF">
        <w:rPr>
          <w:color w:val="auto"/>
        </w:rPr>
        <w:t xml:space="preserve">Because </w:t>
      </w:r>
      <w:r w:rsidR="00B62BF3">
        <w:rPr>
          <w:color w:val="auto"/>
        </w:rPr>
        <w:t>educexpe</w:t>
      </w:r>
      <w:r w:rsidR="00B62BF3" w:rsidRPr="006C59AF">
        <w:rPr>
          <w:color w:val="auto"/>
        </w:rPr>
        <w:t xml:space="preserve"> </w:t>
      </w:r>
      <w:r w:rsidRPr="006C59AF">
        <w:rPr>
          <w:color w:val="auto"/>
        </w:rPr>
        <w:t xml:space="preserve">and </w:t>
      </w:r>
      <w:r w:rsidR="00B62BF3">
        <w:rPr>
          <w:color w:val="auto"/>
        </w:rPr>
        <w:t>teachpay</w:t>
      </w:r>
      <w:r w:rsidR="00B62BF3" w:rsidRPr="006C59AF">
        <w:rPr>
          <w:color w:val="auto"/>
        </w:rPr>
        <w:t xml:space="preserve"> </w:t>
      </w:r>
      <w:r w:rsidRPr="006C59AF">
        <w:rPr>
          <w:color w:val="auto"/>
        </w:rPr>
        <w:t xml:space="preserve">are both </w:t>
      </w:r>
      <w:r w:rsidR="00C11698">
        <w:rPr>
          <w:color w:val="auto"/>
        </w:rPr>
        <w:t>scale</w:t>
      </w:r>
      <w:r w:rsidR="00902FD6">
        <w:rPr>
          <w:color w:val="auto"/>
        </w:rPr>
        <w:t>-</w:t>
      </w:r>
      <w:r w:rsidR="00C11698">
        <w:rPr>
          <w:color w:val="auto"/>
        </w:rPr>
        <w:t xml:space="preserve"> or </w:t>
      </w:r>
      <w:r w:rsidRPr="006C59AF">
        <w:rPr>
          <w:color w:val="auto"/>
        </w:rPr>
        <w:t xml:space="preserve">ratio-leveled variables, their level of measurement is appropriate.  Furthermore, the scatterplot indicates that the pattern of points is effectively approximated by a line.  </w:t>
      </w:r>
      <w:r w:rsidR="00B62BF3">
        <w:rPr>
          <w:color w:val="auto"/>
        </w:rPr>
        <w:t xml:space="preserve">The </w:t>
      </w:r>
      <w:r w:rsidR="00902FD6">
        <w:rPr>
          <w:color w:val="auto"/>
        </w:rPr>
        <w:t xml:space="preserve">R </w:t>
      </w:r>
      <w:r w:rsidR="00B62BF3">
        <w:rPr>
          <w:color w:val="auto"/>
        </w:rPr>
        <w:t>command</w:t>
      </w:r>
      <w:r w:rsidR="00902FD6">
        <w:rPr>
          <w:color w:val="auto"/>
        </w:rPr>
        <w:t>s</w:t>
      </w:r>
      <w:r w:rsidR="00B62BF3">
        <w:rPr>
          <w:color w:val="auto"/>
        </w:rPr>
        <w:t xml:space="preserve"> to generate the scatterplot with regression line superimposed </w:t>
      </w:r>
      <w:r w:rsidR="00902FD6">
        <w:rPr>
          <w:color w:val="auto"/>
        </w:rPr>
        <w:t>are:</w:t>
      </w:r>
    </w:p>
    <w:p w14:paraId="17E440E3" w14:textId="0180238E" w:rsidR="005A70CC" w:rsidRPr="009417FF" w:rsidRDefault="005A70CC" w:rsidP="009417FF">
      <w:pPr>
        <w:pStyle w:val="Default"/>
        <w:ind w:left="1080"/>
        <w:rPr>
          <w:b/>
          <w:color w:val="auto"/>
        </w:rPr>
      </w:pPr>
      <w:r w:rsidRPr="009417FF">
        <w:rPr>
          <w:b/>
          <w:color w:val="auto"/>
        </w:rPr>
        <w:t>plot(States$educexpe~States$teachpay, xlab = "Average Teacher Salary", ylab = "Average Expenditure per Pupil")</w:t>
      </w:r>
    </w:p>
    <w:p w14:paraId="2A9A0FD8" w14:textId="77777777" w:rsidR="005A70CC" w:rsidRDefault="005A70CC" w:rsidP="009417FF">
      <w:pPr>
        <w:pStyle w:val="Default"/>
        <w:ind w:left="1080"/>
        <w:rPr>
          <w:b/>
          <w:color w:val="auto"/>
        </w:rPr>
      </w:pPr>
      <w:r w:rsidRPr="009417FF">
        <w:rPr>
          <w:b/>
          <w:color w:val="auto"/>
        </w:rPr>
        <w:t>abline(lm(States$educexpe~States$teachpay))</w:t>
      </w:r>
    </w:p>
    <w:p w14:paraId="735EA0F7" w14:textId="7870B94E" w:rsidR="00EC6EAB" w:rsidRPr="006C59AF" w:rsidRDefault="00EC6EAB" w:rsidP="009417FF">
      <w:pPr>
        <w:pStyle w:val="Default"/>
        <w:ind w:left="1080"/>
        <w:rPr>
          <w:color w:val="auto"/>
        </w:rPr>
      </w:pPr>
    </w:p>
    <w:p w14:paraId="10521939" w14:textId="4B2BA5AD" w:rsidR="00803C85" w:rsidRDefault="005A70CC">
      <w:pPr>
        <w:autoSpaceDE w:val="0"/>
        <w:autoSpaceDN w:val="0"/>
        <w:adjustRightInd w:val="0"/>
        <w:ind w:left="360"/>
        <w:jc w:val="center"/>
        <w:rPr>
          <w:rFonts w:eastAsiaTheme="minorHAnsi"/>
          <w:lang w:bidi="he-IL"/>
        </w:rPr>
      </w:pPr>
      <w:r w:rsidRPr="009417FF">
        <w:rPr>
          <w:rFonts w:eastAsiaTheme="minorHAnsi"/>
          <w:noProof/>
        </w:rPr>
        <w:drawing>
          <wp:inline distT="0" distB="0" distL="0" distR="0" wp14:anchorId="3580ACBD" wp14:editId="246FA0B5">
            <wp:extent cx="3709035" cy="3069915"/>
            <wp:effectExtent l="0" t="0" r="0" b="3810"/>
            <wp:docPr id="5" name="Picture 5" descr="../../../Desktop/Screen%20Shot%202019-07-13%20at%207.57.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ktop/Screen%20Shot%202019-07-13%20at%207.57.07%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36" cy="3079931"/>
                    </a:xfrm>
                    <a:prstGeom prst="rect">
                      <a:avLst/>
                    </a:prstGeom>
                    <a:noFill/>
                    <a:ln>
                      <a:noFill/>
                    </a:ln>
                  </pic:spPr>
                </pic:pic>
              </a:graphicData>
            </a:graphic>
          </wp:inline>
        </w:drawing>
      </w:r>
      <w:bookmarkStart w:id="0" w:name="_GoBack"/>
      <w:bookmarkEnd w:id="0"/>
    </w:p>
    <w:p w14:paraId="389E4BFE" w14:textId="566C4484" w:rsidR="006A10F1" w:rsidRDefault="005376DF" w:rsidP="00B62BF3">
      <w:pPr>
        <w:pStyle w:val="Default"/>
        <w:numPr>
          <w:ilvl w:val="0"/>
          <w:numId w:val="3"/>
        </w:numPr>
        <w:tabs>
          <w:tab w:val="clear" w:pos="720"/>
          <w:tab w:val="num" w:pos="1080"/>
        </w:tabs>
        <w:ind w:left="1080"/>
        <w:rPr>
          <w:color w:val="auto"/>
        </w:rPr>
      </w:pPr>
      <w:r w:rsidRPr="005376DF">
        <w:rPr>
          <w:noProof/>
          <w:color w:val="auto"/>
          <w:position w:val="-4"/>
        </w:rPr>
        <w:object w:dxaOrig="220" w:dyaOrig="320" w14:anchorId="527EF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 style="width:11.1pt;height:16pt;mso-width-percent:0;mso-height-percent:0;mso-width-percent:0;mso-height-percent:0" o:ole="">
            <v:imagedata r:id="rId6" o:title=""/>
          </v:shape>
          <o:OLEObject Type="Embed" ProgID="Equation.3" ShapeID="_x0000_i1092" DrawAspect="Content" ObjectID="_1628577495" r:id="rId7"/>
        </w:object>
      </w:r>
      <w:r w:rsidR="00EC6EAB" w:rsidRPr="006C59AF">
        <w:rPr>
          <w:color w:val="auto"/>
        </w:rPr>
        <w:t>=</w:t>
      </w:r>
      <w:r w:rsidR="00451D35" w:rsidRPr="006C59AF">
        <w:rPr>
          <w:color w:val="auto"/>
        </w:rPr>
        <w:t xml:space="preserve"> – </w:t>
      </w:r>
      <w:r w:rsidR="00451D35">
        <w:rPr>
          <w:color w:val="auto"/>
        </w:rPr>
        <w:t>3372.988</w:t>
      </w:r>
      <w:r w:rsidR="00EC6EAB" w:rsidRPr="006C59AF">
        <w:rPr>
          <w:color w:val="auto"/>
        </w:rPr>
        <w:t xml:space="preserve"> </w:t>
      </w:r>
      <w:r w:rsidR="00451D35">
        <w:rPr>
          <w:color w:val="auto"/>
        </w:rPr>
        <w:t xml:space="preserve">+ </w:t>
      </w:r>
      <w:r w:rsidR="00EC6EAB" w:rsidRPr="006C59AF">
        <w:rPr>
          <w:color w:val="auto"/>
        </w:rPr>
        <w:t>.</w:t>
      </w:r>
      <w:r w:rsidR="00C11698">
        <w:rPr>
          <w:color w:val="auto"/>
        </w:rPr>
        <w:t>276</w:t>
      </w:r>
      <w:r w:rsidR="00EC6EAB" w:rsidRPr="006C59AF">
        <w:rPr>
          <w:color w:val="auto"/>
        </w:rPr>
        <w:t>(</w:t>
      </w:r>
      <w:r w:rsidR="00B62BF3">
        <w:rPr>
          <w:color w:val="auto"/>
        </w:rPr>
        <w:t>teachpay</w:t>
      </w:r>
      <w:r w:rsidR="00EC6EAB" w:rsidRPr="006C59AF">
        <w:rPr>
          <w:color w:val="auto"/>
        </w:rPr>
        <w:t>).</w:t>
      </w:r>
      <w:r w:rsidR="00B62BF3">
        <w:rPr>
          <w:color w:val="auto"/>
        </w:rPr>
        <w:t xml:space="preserve"> The </w:t>
      </w:r>
      <w:r w:rsidR="006A10F1">
        <w:rPr>
          <w:color w:val="auto"/>
        </w:rPr>
        <w:t>R</w:t>
      </w:r>
      <w:r w:rsidR="00B62BF3">
        <w:rPr>
          <w:color w:val="auto"/>
        </w:rPr>
        <w:t xml:space="preserve"> command</w:t>
      </w:r>
      <w:r w:rsidR="006A10F1">
        <w:rPr>
          <w:color w:val="auto"/>
        </w:rPr>
        <w:t>s</w:t>
      </w:r>
      <w:r w:rsidR="00B62BF3">
        <w:rPr>
          <w:color w:val="auto"/>
        </w:rPr>
        <w:t xml:space="preserve"> to conduct the regression analysis </w:t>
      </w:r>
      <w:r w:rsidR="006A10F1">
        <w:rPr>
          <w:color w:val="auto"/>
        </w:rPr>
        <w:t>and display the results are:</w:t>
      </w:r>
    </w:p>
    <w:p w14:paraId="2BD6102A" w14:textId="128D7052" w:rsidR="00D931D9" w:rsidRPr="009417FF" w:rsidRDefault="00D931D9" w:rsidP="009417FF">
      <w:pPr>
        <w:pStyle w:val="Default"/>
        <w:ind w:left="1080"/>
        <w:rPr>
          <w:b/>
          <w:color w:val="auto"/>
        </w:rPr>
      </w:pPr>
      <w:r w:rsidRPr="009417FF">
        <w:rPr>
          <w:b/>
          <w:color w:val="auto"/>
        </w:rPr>
        <w:t>model = lm(States$educexpe~States$teachpay)</w:t>
      </w:r>
    </w:p>
    <w:p w14:paraId="4E36DA46" w14:textId="67CE6858" w:rsidR="00D931D9" w:rsidRDefault="00D931D9" w:rsidP="009417FF">
      <w:pPr>
        <w:pStyle w:val="Default"/>
        <w:ind w:left="1080"/>
        <w:rPr>
          <w:color w:val="auto"/>
        </w:rPr>
      </w:pPr>
      <w:r w:rsidRPr="009417FF">
        <w:rPr>
          <w:b/>
          <w:color w:val="auto"/>
        </w:rPr>
        <w:t>summary(model)</w:t>
      </w:r>
    </w:p>
    <w:p w14:paraId="2960800E" w14:textId="39510368" w:rsidR="00803C85" w:rsidRDefault="00B62BF3" w:rsidP="009417FF">
      <w:pPr>
        <w:pStyle w:val="Default"/>
        <w:ind w:left="1080"/>
        <w:rPr>
          <w:color w:val="auto"/>
        </w:rPr>
      </w:pPr>
      <w:r>
        <w:rPr>
          <w:color w:val="auto"/>
        </w:rPr>
        <w:t>The part of the resulting output that is used to obtain the regression equation is</w:t>
      </w:r>
      <w:r w:rsidR="002A3C28">
        <w:rPr>
          <w:color w:val="auto"/>
        </w:rPr>
        <w:t xml:space="preserve"> displayed below.</w:t>
      </w:r>
    </w:p>
    <w:p w14:paraId="761D5DA4" w14:textId="4A9B1554" w:rsidR="00EC6EAB" w:rsidRPr="006C59AF" w:rsidRDefault="00EB0514" w:rsidP="009417FF">
      <w:pPr>
        <w:autoSpaceDE w:val="0"/>
        <w:autoSpaceDN w:val="0"/>
        <w:adjustRightInd w:val="0"/>
        <w:ind w:left="720"/>
        <w:jc w:val="center"/>
        <w:rPr>
          <w:rFonts w:ascii="System" w:hAnsi="System" w:cs="System"/>
          <w:b/>
          <w:bCs/>
          <w:sz w:val="20"/>
          <w:szCs w:val="20"/>
        </w:rPr>
      </w:pPr>
      <w:r w:rsidRPr="009417FF">
        <w:rPr>
          <w:rFonts w:ascii="System" w:hAnsi="System" w:cs="System"/>
          <w:b/>
          <w:bCs/>
          <w:noProof/>
          <w:sz w:val="20"/>
          <w:szCs w:val="20"/>
        </w:rPr>
        <w:drawing>
          <wp:inline distT="0" distB="0" distL="0" distR="0" wp14:anchorId="6AF0E0D2" wp14:editId="35EDC53C">
            <wp:extent cx="4852035" cy="835842"/>
            <wp:effectExtent l="0" t="0" r="0" b="2540"/>
            <wp:docPr id="6" name="Picture 6" descr="../../../Desktop/Screen%20Shot%202019-07-13%20at%208.13.1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ktop/Screen%20Shot%202019-07-13%20at%208.13.11%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613" cy="844555"/>
                    </a:xfrm>
                    <a:prstGeom prst="rect">
                      <a:avLst/>
                    </a:prstGeom>
                    <a:noFill/>
                    <a:ln>
                      <a:noFill/>
                    </a:ln>
                  </pic:spPr>
                </pic:pic>
              </a:graphicData>
            </a:graphic>
          </wp:inline>
        </w:drawing>
      </w:r>
    </w:p>
    <w:p w14:paraId="5F9E647F" w14:textId="77777777" w:rsidR="00803C85" w:rsidRDefault="00EC6EAB">
      <w:pPr>
        <w:pStyle w:val="Default"/>
        <w:numPr>
          <w:ilvl w:val="0"/>
          <w:numId w:val="3"/>
        </w:numPr>
        <w:tabs>
          <w:tab w:val="clear" w:pos="720"/>
          <w:tab w:val="num" w:pos="1080"/>
        </w:tabs>
        <w:ind w:left="1080"/>
        <w:rPr>
          <w:color w:val="auto"/>
        </w:rPr>
      </w:pPr>
      <w:r w:rsidRPr="006C59AF">
        <w:rPr>
          <w:color w:val="auto"/>
        </w:rPr>
        <w:t>A one dollar increase in the average annual salary for public school teachers corresponds to a .</w:t>
      </w:r>
      <w:r w:rsidR="00C11698">
        <w:rPr>
          <w:color w:val="auto"/>
        </w:rPr>
        <w:t>276</w:t>
      </w:r>
      <w:r w:rsidR="00C11698" w:rsidRPr="006C59AF">
        <w:rPr>
          <w:color w:val="auto"/>
        </w:rPr>
        <w:t xml:space="preserve"> </w:t>
      </w:r>
      <w:r w:rsidRPr="006C59AF">
        <w:rPr>
          <w:color w:val="auto"/>
        </w:rPr>
        <w:t xml:space="preserve">dollar (almost </w:t>
      </w:r>
      <w:r w:rsidR="00C11698">
        <w:rPr>
          <w:color w:val="auto"/>
        </w:rPr>
        <w:t>28</w:t>
      </w:r>
      <w:r w:rsidR="00C11698" w:rsidRPr="006C59AF">
        <w:rPr>
          <w:color w:val="auto"/>
        </w:rPr>
        <w:t xml:space="preserve"> </w:t>
      </w:r>
      <w:r w:rsidRPr="006C59AF">
        <w:rPr>
          <w:color w:val="auto"/>
        </w:rPr>
        <w:t>cents) increase in the expenditure per pupil for the state, on average.</w:t>
      </w:r>
    </w:p>
    <w:p w14:paraId="5A824928" w14:textId="77777777" w:rsidR="00EC6EAB" w:rsidRPr="006C59AF" w:rsidRDefault="00EC6EAB" w:rsidP="00EC6EAB">
      <w:pPr>
        <w:pStyle w:val="Default"/>
        <w:numPr>
          <w:ilvl w:val="0"/>
          <w:numId w:val="3"/>
        </w:numPr>
        <w:tabs>
          <w:tab w:val="clear" w:pos="720"/>
          <w:tab w:val="num" w:pos="1080"/>
        </w:tabs>
        <w:ind w:left="1080"/>
        <w:rPr>
          <w:color w:val="auto"/>
        </w:rPr>
      </w:pPr>
      <w:r w:rsidRPr="006C59AF">
        <w:rPr>
          <w:color w:val="auto"/>
        </w:rPr>
        <w:t>In this case the intercept is not meaningful because there are no states for which the average annual salary for teachers is close to $0.</w:t>
      </w:r>
    </w:p>
    <w:p w14:paraId="533D6862" w14:textId="5627D7D1" w:rsidR="00803C85" w:rsidRDefault="005376DF">
      <w:pPr>
        <w:pStyle w:val="Default"/>
        <w:numPr>
          <w:ilvl w:val="0"/>
          <w:numId w:val="3"/>
        </w:numPr>
        <w:tabs>
          <w:tab w:val="clear" w:pos="720"/>
          <w:tab w:val="num" w:pos="1080"/>
        </w:tabs>
        <w:ind w:left="1080"/>
        <w:rPr>
          <w:color w:val="auto"/>
        </w:rPr>
      </w:pPr>
      <w:r w:rsidRPr="005376DF">
        <w:rPr>
          <w:noProof/>
          <w:color w:val="auto"/>
          <w:position w:val="-4"/>
        </w:rPr>
        <w:object w:dxaOrig="220" w:dyaOrig="320" w14:anchorId="19BF35E2">
          <v:shape id="_x0000_i1091" type="#_x0000_t75" alt="" style="width:11.1pt;height:16pt;mso-width-percent:0;mso-height-percent:0;mso-width-percent:0;mso-height-percent:0" o:ole="">
            <v:imagedata r:id="rId6" o:title=""/>
          </v:shape>
          <o:OLEObject Type="Embed" ProgID="Equation.3" ShapeID="_x0000_i1091" DrawAspect="Content" ObjectID="_1628577496" r:id="rId9"/>
        </w:object>
      </w:r>
      <w:r w:rsidR="00EC6EAB" w:rsidRPr="006C59AF">
        <w:rPr>
          <w:color w:val="auto"/>
        </w:rPr>
        <w:t>=</w:t>
      </w:r>
      <w:r w:rsidR="00451D35">
        <w:rPr>
          <w:color w:val="auto"/>
        </w:rPr>
        <w:t xml:space="preserve"> </w:t>
      </w:r>
      <w:r w:rsidR="00451D35" w:rsidRPr="006C59AF">
        <w:rPr>
          <w:color w:val="auto"/>
        </w:rPr>
        <w:t xml:space="preserve">– </w:t>
      </w:r>
      <w:r w:rsidR="00451D35">
        <w:rPr>
          <w:color w:val="auto"/>
        </w:rPr>
        <w:t>3372.988</w:t>
      </w:r>
      <w:r w:rsidR="00EC6EAB" w:rsidRPr="006C59AF">
        <w:rPr>
          <w:color w:val="auto"/>
        </w:rPr>
        <w:t xml:space="preserve"> </w:t>
      </w:r>
      <w:r w:rsidR="00451D35">
        <w:rPr>
          <w:color w:val="auto"/>
        </w:rPr>
        <w:t xml:space="preserve">+ </w:t>
      </w:r>
      <w:r w:rsidR="00EC6EAB" w:rsidRPr="006C59AF">
        <w:rPr>
          <w:color w:val="auto"/>
        </w:rPr>
        <w:t>.</w:t>
      </w:r>
      <w:r w:rsidR="00C11698">
        <w:rPr>
          <w:color w:val="auto"/>
        </w:rPr>
        <w:t>276</w:t>
      </w:r>
      <w:r w:rsidR="00EC6EAB" w:rsidRPr="006C59AF">
        <w:rPr>
          <w:color w:val="auto"/>
        </w:rPr>
        <w:t>(40000) = $7,</w:t>
      </w:r>
      <w:r w:rsidR="00C11698">
        <w:rPr>
          <w:color w:val="auto"/>
        </w:rPr>
        <w:t>667.01</w:t>
      </w:r>
      <w:r w:rsidR="00EC6EAB" w:rsidRPr="006C59AF">
        <w:rPr>
          <w:color w:val="auto"/>
        </w:rPr>
        <w:t>.</w:t>
      </w:r>
    </w:p>
    <w:p w14:paraId="75DA642B" w14:textId="77777777" w:rsidR="00803C85" w:rsidRDefault="00EC6EAB">
      <w:pPr>
        <w:pStyle w:val="Default"/>
        <w:numPr>
          <w:ilvl w:val="0"/>
          <w:numId w:val="3"/>
        </w:numPr>
        <w:tabs>
          <w:tab w:val="clear" w:pos="720"/>
          <w:tab w:val="num" w:pos="1080"/>
        </w:tabs>
        <w:ind w:left="1080"/>
        <w:rPr>
          <w:color w:val="auto"/>
        </w:rPr>
      </w:pPr>
      <w:r w:rsidRPr="006C59AF">
        <w:rPr>
          <w:color w:val="auto"/>
        </w:rPr>
        <w:lastRenderedPageBreak/>
        <w:t xml:space="preserve">No.  The value </w:t>
      </w:r>
      <w:r w:rsidR="00C11698">
        <w:rPr>
          <w:color w:val="auto"/>
        </w:rPr>
        <w:t>8</w:t>
      </w:r>
      <w:r w:rsidR="00C11698" w:rsidRPr="006C59AF">
        <w:rPr>
          <w:color w:val="auto"/>
        </w:rPr>
        <w:t>0</w:t>
      </w:r>
      <w:r w:rsidRPr="006C59AF">
        <w:rPr>
          <w:color w:val="auto"/>
        </w:rPr>
        <w:t>,000 is well beyond the largest value of the data from which the model was created.</w:t>
      </w:r>
    </w:p>
    <w:p w14:paraId="5641CD64" w14:textId="48384067" w:rsidR="00803C85" w:rsidRDefault="00B62BF3">
      <w:pPr>
        <w:pStyle w:val="Default"/>
        <w:numPr>
          <w:ilvl w:val="0"/>
          <w:numId w:val="3"/>
        </w:numPr>
        <w:tabs>
          <w:tab w:val="clear" w:pos="720"/>
          <w:tab w:val="num" w:pos="1080"/>
        </w:tabs>
        <w:ind w:left="1080"/>
        <w:rPr>
          <w:color w:val="auto"/>
        </w:rPr>
      </w:pPr>
      <w:r>
        <w:rPr>
          <w:color w:val="auto"/>
        </w:rPr>
        <w:t xml:space="preserve">The output indicates that </w:t>
      </w:r>
      <w:r w:rsidR="00B57426" w:rsidRPr="00B57426">
        <w:rPr>
          <w:i/>
          <w:iCs/>
          <w:color w:val="auto"/>
        </w:rPr>
        <w:t>R</w:t>
      </w:r>
      <w:r>
        <w:rPr>
          <w:color w:val="auto"/>
        </w:rPr>
        <w:t xml:space="preserve">-squared = </w:t>
      </w:r>
      <w:r w:rsidRPr="00B62BF3">
        <w:rPr>
          <w:color w:val="auto"/>
        </w:rPr>
        <w:t>.514</w:t>
      </w:r>
      <w:r>
        <w:rPr>
          <w:color w:val="auto"/>
        </w:rPr>
        <w:t xml:space="preserve">.  Taking the square root, we have </w:t>
      </w:r>
      <w:r w:rsidR="00B57426" w:rsidRPr="00B57426">
        <w:rPr>
          <w:i/>
          <w:iCs/>
          <w:color w:val="auto"/>
        </w:rPr>
        <w:t>R</w:t>
      </w:r>
      <w:r w:rsidR="00EC6EAB" w:rsidRPr="006C59AF">
        <w:rPr>
          <w:color w:val="auto"/>
        </w:rPr>
        <w:t xml:space="preserve"> = .</w:t>
      </w:r>
      <w:r w:rsidR="00C11698">
        <w:rPr>
          <w:color w:val="auto"/>
        </w:rPr>
        <w:t>72</w:t>
      </w:r>
      <w:r w:rsidR="0000740F">
        <w:rPr>
          <w:color w:val="auto"/>
        </w:rPr>
        <w:t>,</w:t>
      </w:r>
      <w:r w:rsidR="00C11698" w:rsidRPr="006C59AF">
        <w:rPr>
          <w:color w:val="auto"/>
        </w:rPr>
        <w:t xml:space="preserve"> </w:t>
      </w:r>
      <w:r w:rsidR="00EC6EAB" w:rsidRPr="006C59AF">
        <w:rPr>
          <w:color w:val="auto"/>
        </w:rPr>
        <w:t>indicating that the correlation between the actual and predicted educational expenditures is strong.</w:t>
      </w:r>
    </w:p>
    <w:p w14:paraId="35715443" w14:textId="77777777" w:rsidR="00EC6EAB" w:rsidRPr="006C59AF" w:rsidRDefault="00EC6EAB" w:rsidP="00EC6EAB">
      <w:pPr>
        <w:pStyle w:val="Default"/>
        <w:ind w:left="1080"/>
        <w:rPr>
          <w:color w:val="auto"/>
        </w:rPr>
      </w:pPr>
    </w:p>
    <w:p w14:paraId="57BA6D7F"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657A4867" w14:textId="2A6DC4C4" w:rsidR="00A65811" w:rsidRDefault="00010D4E" w:rsidP="009417FF">
      <w:pPr>
        <w:pStyle w:val="Default"/>
        <w:numPr>
          <w:ilvl w:val="0"/>
          <w:numId w:val="7"/>
        </w:numPr>
        <w:tabs>
          <w:tab w:val="clear" w:pos="1080"/>
        </w:tabs>
        <w:rPr>
          <w:color w:val="auto"/>
        </w:rPr>
      </w:pPr>
      <w:r>
        <w:rPr>
          <w:color w:val="auto"/>
        </w:rPr>
        <w:t xml:space="preserve">Looking at </w:t>
      </w:r>
      <w:r w:rsidR="00A65811">
        <w:rPr>
          <w:color w:val="auto"/>
        </w:rPr>
        <w:t>scatterplots of teachpay with each of the three variables</w:t>
      </w:r>
      <w:r>
        <w:rPr>
          <w:color w:val="auto"/>
        </w:rPr>
        <w:t>, a</w:t>
      </w:r>
      <w:r w:rsidR="00EC6EAB" w:rsidRPr="006C59AF">
        <w:rPr>
          <w:color w:val="auto"/>
        </w:rPr>
        <w:t xml:space="preserve">lthough the first two scatterplots </w:t>
      </w:r>
      <w:r w:rsidR="00847BD7">
        <w:rPr>
          <w:color w:val="auto"/>
        </w:rPr>
        <w:t xml:space="preserve">do not depict a strong </w:t>
      </w:r>
      <w:r w:rsidR="00EC6EAB" w:rsidRPr="006C59AF">
        <w:rPr>
          <w:color w:val="auto"/>
        </w:rPr>
        <w:t>linear</w:t>
      </w:r>
      <w:r w:rsidR="00847BD7">
        <w:rPr>
          <w:color w:val="auto"/>
        </w:rPr>
        <w:t xml:space="preserve"> relationship</w:t>
      </w:r>
      <w:r w:rsidR="00EC6EAB" w:rsidRPr="006C59AF">
        <w:rPr>
          <w:color w:val="auto"/>
        </w:rPr>
        <w:t>, there is not a simple curve that provides a better fit than the regression line.  A line gives a good fit to the third scatterplot.</w:t>
      </w:r>
      <w:r w:rsidR="00847BD7">
        <w:rPr>
          <w:color w:val="auto"/>
        </w:rPr>
        <w:t xml:space="preserve"> In all three cases, regression is appropriate.</w:t>
      </w:r>
      <w:r>
        <w:rPr>
          <w:color w:val="auto"/>
        </w:rPr>
        <w:t xml:space="preserve">  The </w:t>
      </w:r>
      <w:r w:rsidR="00A65811">
        <w:rPr>
          <w:color w:val="auto"/>
        </w:rPr>
        <w:t xml:space="preserve">first </w:t>
      </w:r>
      <w:r>
        <w:rPr>
          <w:color w:val="auto"/>
        </w:rPr>
        <w:t xml:space="preserve">scatterplot was obtained using the </w:t>
      </w:r>
      <w:r w:rsidR="00A65811">
        <w:rPr>
          <w:color w:val="auto"/>
        </w:rPr>
        <w:t xml:space="preserve">R </w:t>
      </w:r>
      <w:r>
        <w:rPr>
          <w:color w:val="auto"/>
        </w:rPr>
        <w:t>command</w:t>
      </w:r>
      <w:r w:rsidR="00A65811">
        <w:rPr>
          <w:color w:val="auto"/>
        </w:rPr>
        <w:t>s:</w:t>
      </w:r>
    </w:p>
    <w:p w14:paraId="1CF3905C" w14:textId="77777777" w:rsidR="009A1D16" w:rsidRPr="009417FF" w:rsidRDefault="009A1D16" w:rsidP="009417FF">
      <w:pPr>
        <w:pStyle w:val="Default"/>
        <w:ind w:left="1080"/>
        <w:rPr>
          <w:b/>
          <w:color w:val="auto"/>
        </w:rPr>
      </w:pPr>
      <w:r w:rsidRPr="009417FF">
        <w:rPr>
          <w:b/>
          <w:color w:val="auto"/>
        </w:rPr>
        <w:t>plot(States$teachpay~States$stuteach, xlab = "Average Student-Teacher Ratio", ylab = "Average Teacher Salary")</w:t>
      </w:r>
    </w:p>
    <w:p w14:paraId="26079534" w14:textId="51A768B9" w:rsidR="00EC6EAB" w:rsidRPr="006C59AF" w:rsidRDefault="009A1D16" w:rsidP="009417FF">
      <w:pPr>
        <w:pStyle w:val="Default"/>
        <w:ind w:left="1080"/>
        <w:rPr>
          <w:color w:val="auto"/>
        </w:rPr>
      </w:pPr>
      <w:r w:rsidRPr="009417FF">
        <w:rPr>
          <w:b/>
          <w:color w:val="auto"/>
        </w:rPr>
        <w:t>abline(lm(States$teachpay~States$stuteach))</w:t>
      </w:r>
    </w:p>
    <w:p w14:paraId="0BF3AD3B" w14:textId="77777777" w:rsidR="00EC6EAB" w:rsidRPr="006C59AF" w:rsidRDefault="00EC6EAB" w:rsidP="00010D4E">
      <w:pPr>
        <w:pStyle w:val="Default"/>
        <w:jc w:val="center"/>
        <w:rPr>
          <w:rFonts w:ascii="Arial" w:hAnsi="Arial" w:cs="Arial"/>
          <w:color w:val="auto"/>
          <w:sz w:val="14"/>
          <w:szCs w:val="14"/>
        </w:rPr>
      </w:pPr>
    </w:p>
    <w:p w14:paraId="1E4972E6" w14:textId="1E6959D9" w:rsidR="00EC6EAB" w:rsidRPr="006C59AF" w:rsidRDefault="00010D4E" w:rsidP="00EC6EAB">
      <w:pPr>
        <w:pStyle w:val="Default"/>
        <w:jc w:val="center"/>
        <w:rPr>
          <w:rFonts w:ascii="Arial" w:hAnsi="Arial" w:cs="Arial"/>
          <w:color w:val="auto"/>
          <w:sz w:val="14"/>
          <w:szCs w:val="14"/>
        </w:rPr>
      </w:pPr>
      <w:r w:rsidRPr="00010D4E" w:rsidDel="00010D4E">
        <w:rPr>
          <w:rFonts w:ascii="Arial" w:hAnsi="Arial" w:cs="Arial"/>
          <w:color w:val="auto"/>
          <w:sz w:val="14"/>
          <w:szCs w:val="14"/>
        </w:rPr>
        <w:t xml:space="preserve"> </w:t>
      </w:r>
      <w:r w:rsidR="009A1D16" w:rsidRPr="009417FF">
        <w:rPr>
          <w:rFonts w:ascii="Arial" w:hAnsi="Arial" w:cs="Arial"/>
          <w:noProof/>
          <w:color w:val="auto"/>
          <w:sz w:val="14"/>
          <w:szCs w:val="14"/>
          <w:lang w:eastAsia="en-US"/>
        </w:rPr>
        <w:drawing>
          <wp:inline distT="0" distB="0" distL="0" distR="0" wp14:anchorId="68BDB0FD" wp14:editId="60EDC4CA">
            <wp:extent cx="2908935" cy="2378850"/>
            <wp:effectExtent l="0" t="0" r="12065" b="8890"/>
            <wp:docPr id="7" name="Picture 7" descr="../../../Desktop/Screen%20Shot%202019-07-13%20at%208.26.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ktop/Screen%20Shot%202019-07-13%20at%208.26.50%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718" cy="2382761"/>
                    </a:xfrm>
                    <a:prstGeom prst="rect">
                      <a:avLst/>
                    </a:prstGeom>
                    <a:noFill/>
                    <a:ln>
                      <a:noFill/>
                    </a:ln>
                  </pic:spPr>
                </pic:pic>
              </a:graphicData>
            </a:graphic>
          </wp:inline>
        </w:drawing>
      </w:r>
    </w:p>
    <w:p w14:paraId="02C99975" w14:textId="77777777" w:rsidR="00EC6EAB" w:rsidRPr="006C59AF" w:rsidRDefault="00EC6EAB" w:rsidP="00EC6EAB">
      <w:pPr>
        <w:pStyle w:val="Default"/>
        <w:numPr>
          <w:ilvl w:val="0"/>
          <w:numId w:val="7"/>
        </w:numPr>
        <w:rPr>
          <w:color w:val="auto"/>
        </w:rPr>
      </w:pPr>
      <w:r w:rsidRPr="006C59AF">
        <w:rPr>
          <w:color w:val="auto"/>
        </w:rPr>
        <w:t>Educational expenditure per pupil.  It is most strongly correlated with teacher salary.</w:t>
      </w:r>
    </w:p>
    <w:p w14:paraId="0B10BDF4" w14:textId="77777777" w:rsidR="00EC6EAB" w:rsidRPr="006C59AF" w:rsidRDefault="00EC6EAB" w:rsidP="00010D4E">
      <w:pPr>
        <w:pStyle w:val="Default"/>
        <w:numPr>
          <w:ilvl w:val="0"/>
          <w:numId w:val="7"/>
        </w:numPr>
        <w:rPr>
          <w:color w:val="auto"/>
        </w:rPr>
      </w:pPr>
      <w:r w:rsidRPr="006C59AF">
        <w:rPr>
          <w:color w:val="auto"/>
        </w:rPr>
        <w:t xml:space="preserve">Because </w:t>
      </w:r>
      <w:r w:rsidR="00010D4E">
        <w:rPr>
          <w:color w:val="auto"/>
        </w:rPr>
        <w:t>region</w:t>
      </w:r>
      <w:r w:rsidR="00010D4E" w:rsidRPr="006C59AF">
        <w:rPr>
          <w:color w:val="auto"/>
        </w:rPr>
        <w:t xml:space="preserve"> </w:t>
      </w:r>
      <w:r w:rsidRPr="006C59AF">
        <w:rPr>
          <w:color w:val="auto"/>
        </w:rPr>
        <w:t>is nominal with more than two categories, there is no inherent ordering of the variable, as a linear model requires.</w:t>
      </w:r>
    </w:p>
    <w:p w14:paraId="1C53DFB6" w14:textId="77777777" w:rsidR="00EC6EAB" w:rsidRPr="006C59AF" w:rsidRDefault="00EC6EAB" w:rsidP="00EC6EAB">
      <w:pPr>
        <w:pStyle w:val="Default"/>
        <w:ind w:left="1080"/>
        <w:rPr>
          <w:color w:val="auto"/>
        </w:rPr>
      </w:pPr>
    </w:p>
    <w:p w14:paraId="58B9F7B6"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5B576926" w14:textId="2C688B40" w:rsidR="002A3C28" w:rsidRPr="009417FF" w:rsidRDefault="00EC6EAB" w:rsidP="009417FF">
      <w:pPr>
        <w:pStyle w:val="Default"/>
        <w:numPr>
          <w:ilvl w:val="0"/>
          <w:numId w:val="8"/>
        </w:numPr>
        <w:tabs>
          <w:tab w:val="clear" w:pos="1080"/>
        </w:tabs>
        <w:rPr>
          <w:b/>
          <w:bCs/>
          <w:color w:val="auto"/>
        </w:rPr>
      </w:pPr>
      <w:r w:rsidRPr="006C59AF">
        <w:rPr>
          <w:color w:val="auto"/>
        </w:rPr>
        <w:t>Because both variables are interval</w:t>
      </w:r>
      <w:r w:rsidR="002A3C28">
        <w:rPr>
          <w:color w:val="auto"/>
        </w:rPr>
        <w:t>,</w:t>
      </w:r>
      <w:r w:rsidRPr="006C59AF">
        <w:rPr>
          <w:color w:val="auto"/>
        </w:rPr>
        <w:t xml:space="preserve"> the level of measure is appropriate.  Furthermore, the pattern of points in the scatterplot is sufficiently modeled by a line.</w:t>
      </w:r>
      <w:r w:rsidR="007118A9" w:rsidRPr="007118A9">
        <w:rPr>
          <w:color w:val="auto"/>
        </w:rPr>
        <w:t xml:space="preserve"> </w:t>
      </w:r>
      <w:r w:rsidR="007118A9">
        <w:rPr>
          <w:color w:val="auto"/>
        </w:rPr>
        <w:t xml:space="preserve">The </w:t>
      </w:r>
      <w:r w:rsidR="002A3C28">
        <w:rPr>
          <w:color w:val="auto"/>
        </w:rPr>
        <w:t>R</w:t>
      </w:r>
      <w:r w:rsidR="007118A9">
        <w:rPr>
          <w:color w:val="auto"/>
        </w:rPr>
        <w:t xml:space="preserve"> command</w:t>
      </w:r>
      <w:r w:rsidR="002A3C28">
        <w:rPr>
          <w:color w:val="auto"/>
        </w:rPr>
        <w:t>s</w:t>
      </w:r>
      <w:r w:rsidR="007118A9">
        <w:rPr>
          <w:color w:val="auto"/>
        </w:rPr>
        <w:t xml:space="preserve"> to generate the scatterplot with regression line superimposed </w:t>
      </w:r>
      <w:r w:rsidR="002A3C28">
        <w:rPr>
          <w:color w:val="auto"/>
        </w:rPr>
        <w:t>are:</w:t>
      </w:r>
      <w:r w:rsidR="007118A9">
        <w:rPr>
          <w:color w:val="auto"/>
        </w:rPr>
        <w:t xml:space="preserve"> </w:t>
      </w:r>
    </w:p>
    <w:p w14:paraId="545A68F2" w14:textId="4369CC98" w:rsidR="002A3C28" w:rsidRPr="002A3C28" w:rsidRDefault="002A3C28" w:rsidP="009417FF">
      <w:pPr>
        <w:pStyle w:val="Default"/>
        <w:ind w:left="1080"/>
        <w:rPr>
          <w:b/>
          <w:bCs/>
          <w:color w:val="auto"/>
        </w:rPr>
      </w:pPr>
      <w:r w:rsidRPr="002A3C28">
        <w:rPr>
          <w:b/>
          <w:bCs/>
          <w:color w:val="auto"/>
        </w:rPr>
        <w:t>plot(NELS$achmat12~NELS$ses, xlab = "Socioeconomic Status", ylab = "Twelfth-Grade Math Achievement")</w:t>
      </w:r>
    </w:p>
    <w:p w14:paraId="7160F152" w14:textId="41B2F1E4" w:rsidR="00EC6EAB" w:rsidRPr="006C59AF" w:rsidRDefault="002A3C28" w:rsidP="009417FF">
      <w:pPr>
        <w:pStyle w:val="Default"/>
        <w:ind w:left="1080"/>
        <w:rPr>
          <w:color w:val="auto"/>
        </w:rPr>
      </w:pPr>
      <w:r w:rsidRPr="002A3C28">
        <w:rPr>
          <w:b/>
          <w:bCs/>
          <w:color w:val="auto"/>
        </w:rPr>
        <w:t>abline(lm(NELS$achmat12~NELS$ses))</w:t>
      </w:r>
    </w:p>
    <w:p w14:paraId="302938C9" w14:textId="6C9EECD6" w:rsidR="002A3C28" w:rsidRPr="006C59AF" w:rsidRDefault="002A3C28" w:rsidP="00EC6EAB">
      <w:pPr>
        <w:pStyle w:val="Default"/>
        <w:ind w:left="1080"/>
        <w:jc w:val="center"/>
        <w:rPr>
          <w:color w:val="auto"/>
        </w:rPr>
      </w:pPr>
      <w:r w:rsidRPr="009417FF">
        <w:rPr>
          <w:noProof/>
          <w:color w:val="auto"/>
        </w:rPr>
        <w:lastRenderedPageBreak/>
        <w:drawing>
          <wp:inline distT="0" distB="0" distL="0" distR="0" wp14:anchorId="2B2E908A" wp14:editId="3A611435">
            <wp:extent cx="3366135" cy="2694060"/>
            <wp:effectExtent l="0" t="0" r="12065" b="0"/>
            <wp:docPr id="8" name="Picture 8" descr="../../../Desktop/Screen%20Shot%202019-08-16%20at%204.57.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ktop/Screen%20Shot%202019-08-16%20at%204.57.31%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514" cy="2724776"/>
                    </a:xfrm>
                    <a:prstGeom prst="rect">
                      <a:avLst/>
                    </a:prstGeom>
                    <a:noFill/>
                    <a:ln>
                      <a:noFill/>
                    </a:ln>
                  </pic:spPr>
                </pic:pic>
              </a:graphicData>
            </a:graphic>
          </wp:inline>
        </w:drawing>
      </w:r>
    </w:p>
    <w:p w14:paraId="3046EA50" w14:textId="7FA6FD6E" w:rsidR="002A3C28" w:rsidRDefault="005376DF" w:rsidP="002A3C28">
      <w:pPr>
        <w:pStyle w:val="Default"/>
        <w:numPr>
          <w:ilvl w:val="0"/>
          <w:numId w:val="8"/>
        </w:numPr>
        <w:rPr>
          <w:color w:val="auto"/>
        </w:rPr>
      </w:pPr>
      <w:ins w:id="1" w:author="Andrea Hassler" w:date="2019-08-16T17:05:00Z">
        <w:r w:rsidRPr="005376DF">
          <w:rPr>
            <w:i/>
            <w:noProof/>
            <w:color w:val="auto"/>
            <w:position w:val="-4"/>
          </w:rPr>
          <w:object w:dxaOrig="220" w:dyaOrig="320" w14:anchorId="05F5583E">
            <v:shape id="_x0000_i1090" type="#_x0000_t75" alt="" style="width:11.1pt;height:16pt;mso-width-percent:0;mso-height-percent:0;mso-width-percent:0;mso-height-percent:0" o:ole="">
              <v:imagedata r:id="rId12" o:title=""/>
            </v:shape>
            <o:OLEObject Type="Embed" ProgID="Equation.3" ShapeID="_x0000_i1090" DrawAspect="Content" ObjectID="_1628577497" r:id="rId13"/>
          </w:object>
        </w:r>
      </w:ins>
      <w:r w:rsidR="002A3C28" w:rsidRPr="006C59AF">
        <w:rPr>
          <w:i/>
          <w:color w:val="auto"/>
        </w:rPr>
        <w:t>=</w:t>
      </w:r>
      <w:r w:rsidR="002A3C28" w:rsidRPr="006C59AF">
        <w:rPr>
          <w:color w:val="auto"/>
        </w:rPr>
        <w:t xml:space="preserve"> </w:t>
      </w:r>
      <w:r w:rsidR="00451D35" w:rsidRPr="006C59AF">
        <w:rPr>
          <w:color w:val="auto"/>
        </w:rPr>
        <w:t>50.123</w:t>
      </w:r>
      <w:r w:rsidR="00451D35">
        <w:rPr>
          <w:color w:val="auto"/>
        </w:rPr>
        <w:t xml:space="preserve"> + </w:t>
      </w:r>
      <w:r w:rsidR="002A3C28" w:rsidRPr="006C59AF">
        <w:rPr>
          <w:color w:val="auto"/>
        </w:rPr>
        <w:t>.368(</w:t>
      </w:r>
      <w:r w:rsidR="002A3C28">
        <w:rPr>
          <w:color w:val="auto"/>
        </w:rPr>
        <w:t>ses</w:t>
      </w:r>
      <w:r w:rsidR="00451D35">
        <w:rPr>
          <w:color w:val="auto"/>
        </w:rPr>
        <w:t>)</w:t>
      </w:r>
      <w:r w:rsidR="002A3C28" w:rsidRPr="006C59AF">
        <w:rPr>
          <w:color w:val="auto"/>
        </w:rPr>
        <w:t>.</w:t>
      </w:r>
      <w:r w:rsidR="002A3C28">
        <w:rPr>
          <w:color w:val="auto"/>
        </w:rPr>
        <w:t xml:space="preserve"> The R commands to conduct the regression analysis and display the results are:</w:t>
      </w:r>
    </w:p>
    <w:p w14:paraId="2B97C3D9" w14:textId="77777777" w:rsidR="002A3C28" w:rsidRPr="002A3C28" w:rsidRDefault="002A3C28" w:rsidP="009417FF">
      <w:pPr>
        <w:pStyle w:val="Default"/>
        <w:ind w:left="1080"/>
        <w:rPr>
          <w:b/>
          <w:color w:val="auto"/>
        </w:rPr>
      </w:pPr>
      <w:r w:rsidRPr="002A3C28">
        <w:rPr>
          <w:b/>
          <w:color w:val="auto"/>
        </w:rPr>
        <w:t>model = lm(NELS$achmat12~NELS$ses)</w:t>
      </w:r>
    </w:p>
    <w:p w14:paraId="78412BED" w14:textId="77777777" w:rsidR="002A3C28" w:rsidRDefault="002A3C28" w:rsidP="009417FF">
      <w:pPr>
        <w:pStyle w:val="Default"/>
        <w:ind w:left="1080"/>
        <w:rPr>
          <w:b/>
          <w:color w:val="auto"/>
        </w:rPr>
      </w:pPr>
      <w:r w:rsidRPr="002A3C28">
        <w:rPr>
          <w:b/>
          <w:color w:val="auto"/>
        </w:rPr>
        <w:t>summary(model)</w:t>
      </w:r>
    </w:p>
    <w:p w14:paraId="62E39679" w14:textId="77777777" w:rsidR="002A3C28" w:rsidRDefault="002A3C28" w:rsidP="009417FF">
      <w:pPr>
        <w:pStyle w:val="Default"/>
        <w:ind w:left="1080"/>
        <w:rPr>
          <w:color w:val="auto"/>
        </w:rPr>
      </w:pPr>
      <w:r>
        <w:rPr>
          <w:color w:val="auto"/>
        </w:rPr>
        <w:t>The part of the resulting output that is used to obtain the regression equation is displayed below.</w:t>
      </w:r>
    </w:p>
    <w:p w14:paraId="176B60D1" w14:textId="38705D72" w:rsidR="00EC6EAB" w:rsidRDefault="009C0FD3" w:rsidP="009417FF">
      <w:pPr>
        <w:pStyle w:val="Default"/>
        <w:ind w:left="1080"/>
        <w:rPr>
          <w:color w:val="auto"/>
        </w:rPr>
      </w:pPr>
      <w:r w:rsidRPr="009417FF">
        <w:rPr>
          <w:i/>
          <w:noProof/>
          <w:color w:val="auto"/>
          <w:lang w:eastAsia="en-US"/>
        </w:rPr>
        <w:drawing>
          <wp:inline distT="0" distB="0" distL="0" distR="0" wp14:anchorId="61D96C90" wp14:editId="459C1830">
            <wp:extent cx="5080635" cy="950108"/>
            <wp:effectExtent l="0" t="0" r="0" b="0"/>
            <wp:docPr id="10" name="Picture 10" descr="../../../Desktop/Screen%20Shot%202019-08-16%20at%205.07.0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ktop/Screen%20Shot%202019-08-16%20at%205.07.00%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6124" cy="962355"/>
                    </a:xfrm>
                    <a:prstGeom prst="rect">
                      <a:avLst/>
                    </a:prstGeom>
                    <a:noFill/>
                    <a:ln>
                      <a:noFill/>
                    </a:ln>
                  </pic:spPr>
                </pic:pic>
              </a:graphicData>
            </a:graphic>
          </wp:inline>
        </w:drawing>
      </w:r>
    </w:p>
    <w:p w14:paraId="4F116F0B" w14:textId="309B25FB" w:rsidR="00EC6EAB" w:rsidRPr="006C59AF" w:rsidRDefault="00EC6EAB" w:rsidP="007118A9">
      <w:pPr>
        <w:pStyle w:val="Default"/>
        <w:numPr>
          <w:ilvl w:val="0"/>
          <w:numId w:val="8"/>
        </w:numPr>
        <w:rPr>
          <w:color w:val="auto"/>
        </w:rPr>
      </w:pPr>
      <w:r w:rsidRPr="006C59AF">
        <w:rPr>
          <w:color w:val="auto"/>
        </w:rPr>
        <w:t xml:space="preserve">Each one point increase in </w:t>
      </w:r>
      <w:r w:rsidR="007118A9">
        <w:rPr>
          <w:color w:val="auto"/>
        </w:rPr>
        <w:t>ses</w:t>
      </w:r>
      <w:r w:rsidR="007118A9" w:rsidRPr="006C59AF">
        <w:rPr>
          <w:color w:val="auto"/>
        </w:rPr>
        <w:t xml:space="preserve"> </w:t>
      </w:r>
      <w:r w:rsidRPr="006C59AF">
        <w:rPr>
          <w:color w:val="auto"/>
        </w:rPr>
        <w:t>is associated with a .368</w:t>
      </w:r>
      <w:r w:rsidR="009C0FD3">
        <w:rPr>
          <w:color w:val="auto"/>
        </w:rPr>
        <w:t>-</w:t>
      </w:r>
      <w:r w:rsidRPr="006C59AF">
        <w:rPr>
          <w:color w:val="auto"/>
        </w:rPr>
        <w:t>point increase in twelfth</w:t>
      </w:r>
      <w:r w:rsidR="009C0FD3">
        <w:rPr>
          <w:color w:val="auto"/>
        </w:rPr>
        <w:t>-</w:t>
      </w:r>
      <w:r w:rsidRPr="006C59AF">
        <w:rPr>
          <w:color w:val="auto"/>
        </w:rPr>
        <w:t>grade math achievement, on average.</w:t>
      </w:r>
    </w:p>
    <w:p w14:paraId="6ADDCE1D" w14:textId="4B0CDAFC" w:rsidR="00EC6EAB" w:rsidRPr="006C59AF" w:rsidRDefault="00EC6EAB" w:rsidP="007118A9">
      <w:pPr>
        <w:pStyle w:val="Default"/>
        <w:numPr>
          <w:ilvl w:val="0"/>
          <w:numId w:val="8"/>
        </w:numPr>
        <w:rPr>
          <w:color w:val="auto"/>
        </w:rPr>
      </w:pPr>
      <w:r w:rsidRPr="006C59AF">
        <w:rPr>
          <w:color w:val="auto"/>
        </w:rPr>
        <w:t xml:space="preserve">A person with </w:t>
      </w:r>
      <w:r w:rsidR="007118A9">
        <w:rPr>
          <w:color w:val="auto"/>
        </w:rPr>
        <w:t>ses</w:t>
      </w:r>
      <w:r w:rsidR="007118A9" w:rsidRPr="006C59AF">
        <w:rPr>
          <w:color w:val="auto"/>
        </w:rPr>
        <w:t xml:space="preserve"> </w:t>
      </w:r>
      <w:r w:rsidRPr="006C59AF">
        <w:rPr>
          <w:rFonts w:ascii="Times New Roman" w:hAnsi="Times New Roman" w:cs="Times New Roman"/>
          <w:color w:val="auto"/>
        </w:rPr>
        <w:t>=</w:t>
      </w:r>
      <w:r w:rsidRPr="006C59AF">
        <w:rPr>
          <w:color w:val="auto"/>
        </w:rPr>
        <w:t xml:space="preserve"> 0 is predicted to score 50.123 in twelfth</w:t>
      </w:r>
      <w:r w:rsidR="009C0FD3">
        <w:rPr>
          <w:color w:val="auto"/>
        </w:rPr>
        <w:t>-</w:t>
      </w:r>
      <w:r w:rsidRPr="006C59AF">
        <w:rPr>
          <w:color w:val="auto"/>
        </w:rPr>
        <w:t>grade math achievement.</w:t>
      </w:r>
    </w:p>
    <w:p w14:paraId="5A39158F" w14:textId="77777777" w:rsidR="00EC6EAB" w:rsidRPr="006C59AF" w:rsidRDefault="00EC6EAB" w:rsidP="00EC6EAB">
      <w:pPr>
        <w:pStyle w:val="Default"/>
        <w:numPr>
          <w:ilvl w:val="0"/>
          <w:numId w:val="8"/>
        </w:numPr>
        <w:rPr>
          <w:color w:val="auto"/>
        </w:rPr>
      </w:pPr>
      <w:r w:rsidRPr="006C59AF">
        <w:rPr>
          <w:color w:val="auto"/>
        </w:rPr>
        <w:t>57.483.</w:t>
      </w:r>
    </w:p>
    <w:p w14:paraId="5AFD05DC" w14:textId="61A79F7F" w:rsidR="00EC6EAB" w:rsidRPr="006C59AF" w:rsidRDefault="00EC6EAB" w:rsidP="00EC6EAB">
      <w:pPr>
        <w:numPr>
          <w:ilvl w:val="0"/>
          <w:numId w:val="8"/>
        </w:numPr>
      </w:pPr>
      <w:r w:rsidRPr="006C59AF">
        <w:t>59.69.</w:t>
      </w:r>
      <w:r w:rsidR="00C54247">
        <w:t xml:space="preserve"> The command to obtain the achmat12 score for the first student is </w:t>
      </w:r>
      <w:r w:rsidR="00C54247" w:rsidRPr="009417FF">
        <w:rPr>
          <w:b/>
        </w:rPr>
        <w:t>NELS$achmat12[NELS$id==1]</w:t>
      </w:r>
      <w:r w:rsidR="00C54247">
        <w:t>.</w:t>
      </w:r>
    </w:p>
    <w:p w14:paraId="37D6ACE1" w14:textId="29C5F070" w:rsidR="00EC6EAB" w:rsidRDefault="00EC6EAB" w:rsidP="00EC6EAB">
      <w:pPr>
        <w:numPr>
          <w:ilvl w:val="0"/>
          <w:numId w:val="8"/>
        </w:numPr>
      </w:pPr>
      <w:r w:rsidRPr="006C59AF">
        <w:t>58.59.</w:t>
      </w:r>
      <w:r w:rsidR="007118A9">
        <w:t xml:space="preserve">  To obtain this value, run the following </w:t>
      </w:r>
      <w:r w:rsidR="00C54247">
        <w:t xml:space="preserve">R </w:t>
      </w:r>
      <w:r w:rsidR="007118A9">
        <w:t>commands.</w:t>
      </w:r>
    </w:p>
    <w:p w14:paraId="14985B85" w14:textId="77777777" w:rsidR="00C54247" w:rsidRPr="00C54247" w:rsidRDefault="00C54247" w:rsidP="009417FF">
      <w:pPr>
        <w:ind w:left="1080"/>
        <w:rPr>
          <w:rFonts w:asciiTheme="majorBidi" w:eastAsia="SimSun" w:hAnsiTheme="majorBidi" w:cstheme="majorBidi"/>
          <w:b/>
          <w:color w:val="000000"/>
          <w:lang w:eastAsia="zh-CN"/>
        </w:rPr>
      </w:pPr>
      <w:r w:rsidRPr="00C54247">
        <w:rPr>
          <w:rFonts w:asciiTheme="majorBidi" w:eastAsia="SimSun" w:hAnsiTheme="majorBidi" w:cstheme="majorBidi"/>
          <w:b/>
          <w:color w:val="000000"/>
          <w:lang w:eastAsia="zh-CN"/>
        </w:rPr>
        <w:t>yhat = predict(model)</w:t>
      </w:r>
    </w:p>
    <w:p w14:paraId="09232639" w14:textId="71F18746" w:rsidR="004C1F2C" w:rsidRDefault="00C54247">
      <w:pPr>
        <w:pStyle w:val="ListParagraph"/>
        <w:ind w:left="1080"/>
      </w:pPr>
      <w:r w:rsidRPr="00C54247">
        <w:rPr>
          <w:rFonts w:asciiTheme="majorBidi" w:hAnsiTheme="majorBidi" w:cstheme="majorBidi"/>
          <w:b/>
        </w:rPr>
        <w:t>yhat[NELS$id==1]</w:t>
      </w:r>
    </w:p>
    <w:p w14:paraId="247E0CC9" w14:textId="77777777" w:rsidR="00EC6EAB" w:rsidRPr="006C59AF" w:rsidRDefault="00EC6EAB" w:rsidP="00EC6EAB">
      <w:pPr>
        <w:pStyle w:val="Default"/>
        <w:ind w:left="1080"/>
        <w:rPr>
          <w:color w:val="auto"/>
        </w:rPr>
      </w:pPr>
    </w:p>
    <w:p w14:paraId="12BD37B7"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4908959F" w14:textId="59DF8F60" w:rsidR="00FF0B7C" w:rsidRDefault="00EC6EAB" w:rsidP="00FD6CAE">
      <w:pPr>
        <w:pStyle w:val="Default"/>
        <w:numPr>
          <w:ilvl w:val="0"/>
          <w:numId w:val="6"/>
        </w:numPr>
        <w:rPr>
          <w:color w:val="auto"/>
        </w:rPr>
      </w:pPr>
      <w:r w:rsidRPr="006C59AF">
        <w:rPr>
          <w:color w:val="auto"/>
        </w:rPr>
        <w:t>Although the shape of the data is not exactly linear, there is no other simple curve that does a better job of approximating the data</w:t>
      </w:r>
      <w:r w:rsidR="00FD6CAE">
        <w:rPr>
          <w:color w:val="auto"/>
        </w:rPr>
        <w:t>, so a linear model is appropriate</w:t>
      </w:r>
      <w:r w:rsidRPr="006C59AF">
        <w:rPr>
          <w:color w:val="auto"/>
        </w:rPr>
        <w:t>.</w:t>
      </w:r>
      <w:r w:rsidR="00FD6CAE">
        <w:rPr>
          <w:color w:val="auto"/>
        </w:rPr>
        <w:t xml:space="preserve">  The </w:t>
      </w:r>
      <w:r w:rsidR="00BB0E3D">
        <w:rPr>
          <w:color w:val="auto"/>
        </w:rPr>
        <w:t>R</w:t>
      </w:r>
      <w:r w:rsidR="00FD6CAE">
        <w:rPr>
          <w:color w:val="auto"/>
        </w:rPr>
        <w:t xml:space="preserve"> command</w:t>
      </w:r>
      <w:r w:rsidR="00FF0B7C">
        <w:rPr>
          <w:color w:val="auto"/>
        </w:rPr>
        <w:t>s</w:t>
      </w:r>
      <w:r w:rsidR="00FD6CAE">
        <w:rPr>
          <w:color w:val="auto"/>
        </w:rPr>
        <w:t xml:space="preserve"> to generate the scatterplot with regression line superimposed </w:t>
      </w:r>
      <w:r w:rsidR="00FF0B7C">
        <w:rPr>
          <w:color w:val="auto"/>
        </w:rPr>
        <w:t>are:</w:t>
      </w:r>
    </w:p>
    <w:p w14:paraId="1E2E72F6" w14:textId="708C34F5" w:rsidR="00FF0B7C" w:rsidRPr="009417FF" w:rsidRDefault="00FF0B7C" w:rsidP="009417FF">
      <w:pPr>
        <w:pStyle w:val="Default"/>
        <w:ind w:left="1080"/>
        <w:rPr>
          <w:b/>
          <w:color w:val="auto"/>
        </w:rPr>
      </w:pPr>
      <w:r w:rsidRPr="009417FF">
        <w:rPr>
          <w:b/>
          <w:color w:val="auto"/>
        </w:rPr>
        <w:t>plot(Impeach$conserva~Impeach$supportc, xlab = "State's Voter Support for Clinton", ylab = "Conservatism")</w:t>
      </w:r>
    </w:p>
    <w:p w14:paraId="000F1FE8" w14:textId="5607EBED" w:rsidR="00EC6EAB" w:rsidRPr="006C59AF" w:rsidRDefault="00FF0B7C" w:rsidP="009417FF">
      <w:pPr>
        <w:pStyle w:val="Default"/>
        <w:ind w:left="1080"/>
        <w:rPr>
          <w:color w:val="auto"/>
        </w:rPr>
      </w:pPr>
      <w:r w:rsidRPr="009417FF">
        <w:rPr>
          <w:b/>
          <w:color w:val="auto"/>
        </w:rPr>
        <w:t>abline(lm(Impeach$conserva~Impeach$supportc))</w:t>
      </w:r>
    </w:p>
    <w:p w14:paraId="5F47B223" w14:textId="543B5607" w:rsidR="00EC6EAB" w:rsidRPr="006C59AF" w:rsidRDefault="00FF0B7C" w:rsidP="00EC6EAB">
      <w:pPr>
        <w:pStyle w:val="Default"/>
        <w:jc w:val="center"/>
        <w:rPr>
          <w:rFonts w:ascii="Arial" w:hAnsi="Arial" w:cs="Arial"/>
          <w:color w:val="auto"/>
          <w:sz w:val="14"/>
          <w:szCs w:val="14"/>
        </w:rPr>
      </w:pPr>
      <w:r w:rsidRPr="009417FF">
        <w:rPr>
          <w:rFonts w:ascii="Arial" w:hAnsi="Arial" w:cs="Arial"/>
          <w:noProof/>
          <w:color w:val="auto"/>
          <w:sz w:val="14"/>
          <w:szCs w:val="14"/>
          <w:lang w:eastAsia="en-US"/>
        </w:rPr>
        <w:lastRenderedPageBreak/>
        <w:drawing>
          <wp:inline distT="0" distB="0" distL="0" distR="0" wp14:anchorId="0651E4C9" wp14:editId="509B8374">
            <wp:extent cx="3366135" cy="2696290"/>
            <wp:effectExtent l="0" t="0" r="12065" b="0"/>
            <wp:docPr id="11" name="Picture 11" descr="../../../Desktop/Screen%20Shot%202019-08-16%20at%205.23.2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ktop/Screen%20Shot%202019-08-16%20at%205.23.21%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264" cy="2697995"/>
                    </a:xfrm>
                    <a:prstGeom prst="rect">
                      <a:avLst/>
                    </a:prstGeom>
                    <a:noFill/>
                    <a:ln>
                      <a:noFill/>
                    </a:ln>
                  </pic:spPr>
                </pic:pic>
              </a:graphicData>
            </a:graphic>
          </wp:inline>
        </w:drawing>
      </w:r>
    </w:p>
    <w:p w14:paraId="5C89E505" w14:textId="66F9CCDD" w:rsidR="00EC6EAB" w:rsidRPr="006C59AF" w:rsidRDefault="00EC6EAB" w:rsidP="00FD6CAE">
      <w:pPr>
        <w:pStyle w:val="Default"/>
        <w:numPr>
          <w:ilvl w:val="0"/>
          <w:numId w:val="6"/>
        </w:numPr>
        <w:rPr>
          <w:color w:val="auto"/>
        </w:rPr>
      </w:pPr>
      <w:r w:rsidRPr="006C59AF">
        <w:rPr>
          <w:color w:val="auto"/>
        </w:rPr>
        <w:t xml:space="preserve">The value of the correlation, </w:t>
      </w:r>
      <w:r w:rsidRPr="006C59AF">
        <w:rPr>
          <w:i/>
          <w:color w:val="auto"/>
        </w:rPr>
        <w:t>r</w:t>
      </w:r>
      <w:r w:rsidRPr="006C59AF">
        <w:rPr>
          <w:color w:val="auto"/>
        </w:rPr>
        <w:t xml:space="preserve"> </w:t>
      </w:r>
      <w:r w:rsidRPr="006C59AF">
        <w:rPr>
          <w:rFonts w:ascii="Times New Roman" w:hAnsi="Times New Roman" w:cs="Times New Roman"/>
          <w:color w:val="auto"/>
        </w:rPr>
        <w:t>= -</w:t>
      </w:r>
      <w:r w:rsidRPr="006C59AF">
        <w:rPr>
          <w:color w:val="auto"/>
        </w:rPr>
        <w:t>.447, can be found using a correlation analysis</w:t>
      </w:r>
      <w:r w:rsidR="009123C9">
        <w:rPr>
          <w:color w:val="auto"/>
        </w:rPr>
        <w:t xml:space="preserve"> with the command </w:t>
      </w:r>
      <w:r w:rsidR="009123C9" w:rsidRPr="009417FF">
        <w:rPr>
          <w:b/>
          <w:color w:val="auto"/>
        </w:rPr>
        <w:t>cor(Impeach$conserva,Impeach$supportc)</w:t>
      </w:r>
      <w:r w:rsidR="009123C9">
        <w:rPr>
          <w:color w:val="auto"/>
        </w:rPr>
        <w:t>.</w:t>
      </w:r>
    </w:p>
    <w:p w14:paraId="3123E568" w14:textId="6FF2AFB6" w:rsidR="00EC6EAB" w:rsidRPr="006C59AF" w:rsidRDefault="00EC6EAB" w:rsidP="00EC6EAB">
      <w:pPr>
        <w:pStyle w:val="Default"/>
        <w:numPr>
          <w:ilvl w:val="0"/>
          <w:numId w:val="6"/>
        </w:numPr>
        <w:rPr>
          <w:color w:val="auto"/>
        </w:rPr>
      </w:pPr>
      <w:r w:rsidRPr="006C59AF">
        <w:rPr>
          <w:i/>
          <w:color w:val="auto"/>
        </w:rPr>
        <w:t>R</w:t>
      </w:r>
      <w:r w:rsidRPr="006C59AF">
        <w:rPr>
          <w:color w:val="auto"/>
        </w:rPr>
        <w:t xml:space="preserve"> </w:t>
      </w:r>
      <w:r w:rsidRPr="006C59AF">
        <w:rPr>
          <w:rFonts w:ascii="Times New Roman" w:hAnsi="Times New Roman" w:cs="Times New Roman"/>
          <w:color w:val="auto"/>
        </w:rPr>
        <w:t>=</w:t>
      </w:r>
      <w:r w:rsidRPr="006C59AF">
        <w:rPr>
          <w:color w:val="auto"/>
        </w:rPr>
        <w:t xml:space="preserve"> .447. That represents a moderate to strong goodness of fit.</w:t>
      </w:r>
      <w:r w:rsidR="00FB2E80">
        <w:rPr>
          <w:color w:val="auto"/>
        </w:rPr>
        <w:t xml:space="preserve"> In simple linear regression, </w:t>
      </w:r>
      <w:r w:rsidR="00FB2E80" w:rsidRPr="00FB2E80">
        <w:rPr>
          <w:i/>
          <w:color w:val="auto"/>
        </w:rPr>
        <w:t>R</w:t>
      </w:r>
      <w:r w:rsidR="00FB2E80" w:rsidRPr="00FB2E80">
        <w:rPr>
          <w:color w:val="auto"/>
        </w:rPr>
        <w:t xml:space="preserve"> = |</w:t>
      </w:r>
      <w:r w:rsidR="00FB2E80" w:rsidRPr="00FB2E80">
        <w:rPr>
          <w:i/>
          <w:color w:val="auto"/>
        </w:rPr>
        <w:t>r</w:t>
      </w:r>
      <w:r w:rsidR="00FB2E80" w:rsidRPr="00FB2E80">
        <w:rPr>
          <w:color w:val="auto"/>
        </w:rPr>
        <w:t>|,</w:t>
      </w:r>
      <w:r w:rsidR="00FB2E80">
        <w:rPr>
          <w:color w:val="auto"/>
        </w:rPr>
        <w:t xml:space="preserve"> but we can also obtain this value by taking the positive square root of the </w:t>
      </w:r>
      <w:r w:rsidR="00FB2E80">
        <w:rPr>
          <w:i/>
          <w:color w:val="auto"/>
        </w:rPr>
        <w:t>R</w:t>
      </w:r>
      <w:r w:rsidR="00FB2E80">
        <w:rPr>
          <w:color w:val="auto"/>
        </w:rPr>
        <w:t xml:space="preserve">-squared value given in the regression output as “Multiple R-squared”: </w:t>
      </w:r>
      <w:r w:rsidR="00FB2E80" w:rsidRPr="00FB2E80">
        <w:rPr>
          <w:color w:val="auto"/>
        </w:rPr>
        <w:t>0.1995</w:t>
      </w:r>
      <w:r w:rsidR="00FB2E80">
        <w:rPr>
          <w:color w:val="auto"/>
        </w:rPr>
        <w:t>.</w:t>
      </w:r>
    </w:p>
    <w:p w14:paraId="49249289" w14:textId="2BABB486" w:rsidR="00EC6EAB" w:rsidRPr="006C59AF" w:rsidRDefault="005376DF" w:rsidP="00FD6CAE">
      <w:pPr>
        <w:pStyle w:val="Default"/>
        <w:numPr>
          <w:ilvl w:val="0"/>
          <w:numId w:val="6"/>
        </w:numPr>
        <w:rPr>
          <w:color w:val="auto"/>
        </w:rPr>
      </w:pPr>
      <w:r w:rsidRPr="005376DF">
        <w:rPr>
          <w:noProof/>
          <w:color w:val="auto"/>
          <w:position w:val="-4"/>
        </w:rPr>
        <w:object w:dxaOrig="220" w:dyaOrig="320" w14:anchorId="15686ECC">
          <v:shape id="_x0000_i1089" type="#_x0000_t75" alt="" style="width:11.1pt;height:16pt;mso-width-percent:0;mso-height-percent:0;mso-width-percent:0;mso-height-percent:0" o:ole="">
            <v:imagedata r:id="rId16" o:title=""/>
          </v:shape>
          <o:OLEObject Type="Embed" ProgID="Equation.3" ShapeID="_x0000_i1089" DrawAspect="Content" ObjectID="_1628577498" r:id="rId17"/>
        </w:object>
      </w:r>
      <w:r w:rsidR="00EC6EAB" w:rsidRPr="006C59AF">
        <w:rPr>
          <w:rFonts w:ascii="Times New Roman" w:hAnsi="Times New Roman" w:cs="Times New Roman"/>
          <w:color w:val="auto"/>
        </w:rPr>
        <w:t xml:space="preserve">= </w:t>
      </w:r>
      <w:r w:rsidR="00451D35" w:rsidRPr="006C59AF">
        <w:rPr>
          <w:color w:val="auto"/>
        </w:rPr>
        <w:t>164.911</w:t>
      </w:r>
      <w:r w:rsidR="00451D35">
        <w:rPr>
          <w:color w:val="auto"/>
        </w:rPr>
        <w:t xml:space="preserve"> </w:t>
      </w:r>
      <w:r w:rsidR="00EC6EAB" w:rsidRPr="006C59AF">
        <w:rPr>
          <w:rFonts w:ascii="Times New Roman" w:hAnsi="Times New Roman" w:cs="Times New Roman"/>
          <w:color w:val="auto"/>
        </w:rPr>
        <w:t>-</w:t>
      </w:r>
      <w:r w:rsidR="00451D35">
        <w:rPr>
          <w:rFonts w:ascii="Times New Roman" w:hAnsi="Times New Roman" w:cs="Times New Roman"/>
          <w:color w:val="auto"/>
        </w:rPr>
        <w:t xml:space="preserve"> </w:t>
      </w:r>
      <w:r w:rsidR="00EC6EAB" w:rsidRPr="006C59AF">
        <w:rPr>
          <w:color w:val="auto"/>
        </w:rPr>
        <w:t>2.488</w:t>
      </w:r>
      <w:r w:rsidR="00EC6EAB" w:rsidRPr="009417FF">
        <w:rPr>
          <w:i/>
          <w:color w:val="auto"/>
        </w:rPr>
        <w:t>(</w:t>
      </w:r>
      <w:r w:rsidR="00FB2E80">
        <w:rPr>
          <w:i/>
          <w:color w:val="auto"/>
        </w:rPr>
        <w:t>X</w:t>
      </w:r>
      <w:r w:rsidR="00451D35">
        <w:rPr>
          <w:i/>
          <w:color w:val="auto"/>
        </w:rPr>
        <w:t>)</w:t>
      </w:r>
      <w:r w:rsidR="00EC6EAB" w:rsidRPr="006C59AF">
        <w:rPr>
          <w:color w:val="auto"/>
        </w:rPr>
        <w:t>.</w:t>
      </w:r>
    </w:p>
    <w:p w14:paraId="1B165DC0" w14:textId="2E87DEE2" w:rsidR="00EC6EAB" w:rsidRPr="006C59AF" w:rsidRDefault="00EC6EAB" w:rsidP="00EC6EAB">
      <w:pPr>
        <w:pStyle w:val="Default"/>
        <w:numPr>
          <w:ilvl w:val="0"/>
          <w:numId w:val="6"/>
        </w:numPr>
        <w:rPr>
          <w:color w:val="auto"/>
        </w:rPr>
      </w:pPr>
      <w:r w:rsidRPr="006C59AF">
        <w:rPr>
          <w:color w:val="auto"/>
        </w:rPr>
        <w:t>Each one</w:t>
      </w:r>
      <w:r w:rsidR="00FB2E80">
        <w:rPr>
          <w:color w:val="auto"/>
        </w:rPr>
        <w:t>-</w:t>
      </w:r>
      <w:r w:rsidRPr="006C59AF">
        <w:rPr>
          <w:color w:val="auto"/>
        </w:rPr>
        <w:t>percent</w:t>
      </w:r>
      <w:r w:rsidR="00FB2E80">
        <w:rPr>
          <w:color w:val="auto"/>
        </w:rPr>
        <w:t>age</w:t>
      </w:r>
      <w:r w:rsidRPr="006C59AF">
        <w:rPr>
          <w:color w:val="auto"/>
        </w:rPr>
        <w:t xml:space="preserve"> increase in the state voter support for Clinton is associated with a 2.488</w:t>
      </w:r>
      <w:r w:rsidR="00FB2E80">
        <w:rPr>
          <w:color w:val="auto"/>
        </w:rPr>
        <w:t>-</w:t>
      </w:r>
      <w:r w:rsidRPr="006C59AF">
        <w:rPr>
          <w:color w:val="auto"/>
        </w:rPr>
        <w:t>point decrease in that state’s senator’s conservatism rating, on average.</w:t>
      </w:r>
    </w:p>
    <w:p w14:paraId="44174945" w14:textId="63797D23" w:rsidR="00EC6EAB" w:rsidRPr="006C59AF" w:rsidRDefault="00EC6EAB" w:rsidP="00FD6CAE">
      <w:pPr>
        <w:pStyle w:val="Default"/>
        <w:numPr>
          <w:ilvl w:val="0"/>
          <w:numId w:val="6"/>
        </w:numPr>
        <w:rPr>
          <w:color w:val="auto"/>
        </w:rPr>
      </w:pPr>
      <w:r w:rsidRPr="006C59AF">
        <w:rPr>
          <w:color w:val="auto"/>
        </w:rPr>
        <w:t xml:space="preserve">Because there were no states with no voter support for Clinton, there was no data collected near </w:t>
      </w:r>
      <w:r w:rsidR="00FD6CAE">
        <w:rPr>
          <w:color w:val="auto"/>
        </w:rPr>
        <w:t>supportc</w:t>
      </w:r>
      <w:r w:rsidR="00FD6CAE" w:rsidRPr="006C59AF">
        <w:rPr>
          <w:color w:val="auto"/>
        </w:rPr>
        <w:t xml:space="preserve"> </w:t>
      </w:r>
      <w:r w:rsidRPr="006C59AF">
        <w:rPr>
          <w:rFonts w:ascii="Times New Roman" w:hAnsi="Times New Roman" w:cs="Times New Roman"/>
          <w:color w:val="auto"/>
        </w:rPr>
        <w:t>=</w:t>
      </w:r>
      <w:r w:rsidRPr="006C59AF">
        <w:rPr>
          <w:color w:val="auto"/>
        </w:rPr>
        <w:t xml:space="preserve"> 0 (</w:t>
      </w:r>
      <w:r w:rsidR="00FB2E80">
        <w:rPr>
          <w:color w:val="auto"/>
        </w:rPr>
        <w:t>t</w:t>
      </w:r>
      <w:r w:rsidRPr="006C59AF">
        <w:rPr>
          <w:color w:val="auto"/>
        </w:rPr>
        <w:t>he lowest support level was larger than 30)</w:t>
      </w:r>
      <w:r w:rsidR="00FB2E80">
        <w:rPr>
          <w:color w:val="auto"/>
        </w:rPr>
        <w:t>,</w:t>
      </w:r>
      <w:r w:rsidRPr="006C59AF">
        <w:rPr>
          <w:color w:val="auto"/>
        </w:rPr>
        <w:t xml:space="preserve"> </w:t>
      </w:r>
      <w:r w:rsidR="00FB2E80">
        <w:rPr>
          <w:color w:val="auto"/>
        </w:rPr>
        <w:t>so</w:t>
      </w:r>
      <w:r w:rsidRPr="006C59AF">
        <w:rPr>
          <w:color w:val="auto"/>
        </w:rPr>
        <w:t xml:space="preserve"> the value of the intercept is not meaningful.</w:t>
      </w:r>
    </w:p>
    <w:p w14:paraId="4C62B096" w14:textId="2F58719A" w:rsidR="00EC6EAB" w:rsidRPr="006C59AF" w:rsidRDefault="005376DF" w:rsidP="00EC6EAB">
      <w:pPr>
        <w:pStyle w:val="Default"/>
        <w:numPr>
          <w:ilvl w:val="0"/>
          <w:numId w:val="6"/>
        </w:numPr>
        <w:rPr>
          <w:color w:val="auto"/>
        </w:rPr>
      </w:pPr>
      <w:r w:rsidRPr="005376DF">
        <w:rPr>
          <w:noProof/>
          <w:color w:val="auto"/>
          <w:position w:val="-4"/>
        </w:rPr>
        <w:object w:dxaOrig="220" w:dyaOrig="320" w14:anchorId="626F4673">
          <v:shape id="_x0000_i1088" type="#_x0000_t75" alt="" style="width:11.1pt;height:16pt;mso-width-percent:0;mso-height-percent:0;mso-width-percent:0;mso-height-percent:0" o:ole="">
            <v:imagedata r:id="rId16" o:title=""/>
          </v:shape>
          <o:OLEObject Type="Embed" ProgID="Equation.3" ShapeID="_x0000_i1088" DrawAspect="Content" ObjectID="_1628577499" r:id="rId18"/>
        </w:object>
      </w:r>
      <w:r w:rsidR="00EC6EAB" w:rsidRPr="006C59AF">
        <w:rPr>
          <w:rFonts w:ascii="Times New Roman" w:hAnsi="Times New Roman" w:cs="Times New Roman"/>
          <w:color w:val="auto"/>
        </w:rPr>
        <w:t xml:space="preserve">= </w:t>
      </w:r>
      <w:r w:rsidR="00451D35" w:rsidRPr="006C59AF">
        <w:rPr>
          <w:color w:val="auto"/>
        </w:rPr>
        <w:t xml:space="preserve">164.911 </w:t>
      </w:r>
      <w:r w:rsidR="00EC6EAB" w:rsidRPr="006C59AF">
        <w:rPr>
          <w:rFonts w:ascii="Times New Roman" w:hAnsi="Times New Roman" w:cs="Times New Roman"/>
          <w:color w:val="auto"/>
        </w:rPr>
        <w:t>-</w:t>
      </w:r>
      <w:r w:rsidR="00451D35">
        <w:rPr>
          <w:rFonts w:ascii="Times New Roman" w:hAnsi="Times New Roman" w:cs="Times New Roman"/>
          <w:color w:val="auto"/>
        </w:rPr>
        <w:t xml:space="preserve"> </w:t>
      </w:r>
      <w:r w:rsidR="00EC6EAB" w:rsidRPr="006C59AF">
        <w:rPr>
          <w:color w:val="auto"/>
        </w:rPr>
        <w:t>2.488(50) = 40.51.</w:t>
      </w:r>
    </w:p>
    <w:p w14:paraId="011D4024" w14:textId="77777777" w:rsidR="00EC6EAB" w:rsidRPr="006C59AF" w:rsidRDefault="00EC6EAB" w:rsidP="00EC6EAB">
      <w:pPr>
        <w:pStyle w:val="Default"/>
        <w:ind w:left="1080"/>
        <w:rPr>
          <w:color w:val="auto"/>
        </w:rPr>
      </w:pPr>
    </w:p>
    <w:p w14:paraId="5A3249CB"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5645CABC" w14:textId="5E9E7EE9" w:rsidR="00EC6EAB" w:rsidRPr="006C59AF" w:rsidRDefault="00EC6EAB" w:rsidP="00EC6EAB">
      <w:pPr>
        <w:pStyle w:val="Default"/>
        <w:numPr>
          <w:ilvl w:val="0"/>
          <w:numId w:val="4"/>
        </w:numPr>
        <w:rPr>
          <w:rFonts w:ascii="Times New Roman" w:hAnsi="Times New Roman" w:cs="Times New Roman"/>
          <w:color w:val="auto"/>
        </w:rPr>
      </w:pPr>
      <w:r w:rsidRPr="006C59AF">
        <w:rPr>
          <w:rFonts w:ascii="Times New Roman" w:hAnsi="Times New Roman" w:cs="Times New Roman"/>
          <w:color w:val="auto"/>
        </w:rPr>
        <w:t>Yes. The variables are both ratio</w:t>
      </w:r>
      <w:r w:rsidR="00784F96">
        <w:rPr>
          <w:rFonts w:ascii="Times New Roman" w:hAnsi="Times New Roman" w:cs="Times New Roman"/>
          <w:color w:val="auto"/>
        </w:rPr>
        <w:t>-</w:t>
      </w:r>
      <w:r w:rsidRPr="006C59AF">
        <w:rPr>
          <w:rFonts w:ascii="Times New Roman" w:hAnsi="Times New Roman" w:cs="Times New Roman"/>
          <w:color w:val="auto"/>
        </w:rPr>
        <w:t>leveled and the data in the scatterplot are effectively modeled by a line. There are a few outliers that warrant further investigation, however.</w:t>
      </w:r>
    </w:p>
    <w:p w14:paraId="4E7F795E" w14:textId="63C614AC" w:rsidR="00EC6EAB" w:rsidRPr="006C59AF" w:rsidRDefault="00EC6EAB" w:rsidP="00EC6EAB">
      <w:pPr>
        <w:pStyle w:val="Default"/>
        <w:numPr>
          <w:ilvl w:val="0"/>
          <w:numId w:val="4"/>
        </w:numPr>
        <w:rPr>
          <w:rFonts w:ascii="Times New Roman" w:hAnsi="Times New Roman" w:cs="Times New Roman"/>
          <w:color w:val="auto"/>
        </w:rPr>
      </w:pPr>
      <w:r w:rsidRPr="006C59AF">
        <w:rPr>
          <w:rFonts w:ascii="Times New Roman" w:hAnsi="Times New Roman" w:cs="Times New Roman"/>
          <w:color w:val="auto"/>
        </w:rPr>
        <w:t>The slope of the regression line is positive, indicating that the correlation is</w:t>
      </w:r>
      <w:r w:rsidR="00784F96">
        <w:rPr>
          <w:rFonts w:ascii="Times New Roman" w:hAnsi="Times New Roman" w:cs="Times New Roman"/>
          <w:color w:val="auto"/>
        </w:rPr>
        <w:t xml:space="preserve"> positive</w:t>
      </w:r>
      <w:r w:rsidRPr="006C59AF">
        <w:rPr>
          <w:rFonts w:ascii="Times New Roman" w:hAnsi="Times New Roman" w:cs="Times New Roman"/>
          <w:color w:val="auto"/>
        </w:rPr>
        <w:t xml:space="preserve"> as well. Thus</w:t>
      </w:r>
      <w:r w:rsidR="00784F96">
        <w:rPr>
          <w:rFonts w:ascii="Times New Roman" w:hAnsi="Times New Roman" w:cs="Times New Roman"/>
          <w:color w:val="auto"/>
        </w:rPr>
        <w:t>,</w:t>
      </w:r>
      <w:r w:rsidRPr="006C59AF">
        <w:rPr>
          <w:rFonts w:ascii="Times New Roman" w:hAnsi="Times New Roman" w:cs="Times New Roman"/>
          <w:color w:val="auto"/>
        </w:rPr>
        <w:t xml:space="preserve"> adults with relatively high BMI tend also to have relatively high diastolic blood pressure.</w:t>
      </w:r>
    </w:p>
    <w:p w14:paraId="0B5FFAA5" w14:textId="77777777" w:rsidR="00EC6EAB" w:rsidRPr="006C59AF" w:rsidRDefault="00EC6EAB" w:rsidP="00EC6EAB">
      <w:pPr>
        <w:pStyle w:val="Default"/>
        <w:numPr>
          <w:ilvl w:val="0"/>
          <w:numId w:val="4"/>
        </w:numPr>
        <w:rPr>
          <w:rFonts w:ascii="Times New Roman" w:hAnsi="Times New Roman" w:cs="Times New Roman"/>
          <w:color w:val="auto"/>
        </w:rPr>
      </w:pPr>
      <w:r w:rsidRPr="006C59AF">
        <w:rPr>
          <w:rFonts w:ascii="Times New Roman" w:hAnsi="Times New Roman" w:cs="Times New Roman"/>
          <w:color w:val="auto"/>
        </w:rPr>
        <w:t>Approximately 75 mmHg.</w:t>
      </w:r>
    </w:p>
    <w:p w14:paraId="7C1F4A34" w14:textId="4113F14A" w:rsidR="00EC6EAB" w:rsidRPr="006C59AF" w:rsidRDefault="00EC6EAB" w:rsidP="00EC6EAB">
      <w:pPr>
        <w:pStyle w:val="Default"/>
        <w:numPr>
          <w:ilvl w:val="0"/>
          <w:numId w:val="4"/>
        </w:numPr>
        <w:rPr>
          <w:rFonts w:ascii="Times New Roman" w:hAnsi="Times New Roman" w:cs="Times New Roman"/>
          <w:color w:val="auto"/>
        </w:rPr>
      </w:pPr>
      <w:r w:rsidRPr="006C59AF">
        <w:rPr>
          <w:rFonts w:ascii="Times New Roman" w:hAnsi="Times New Roman" w:cs="Times New Roman"/>
          <w:color w:val="auto"/>
        </w:rPr>
        <w:t>Because 50 is above the highest value of BMI measured in the dataset, it is inappropriate to extrapolate the model to that extreme.</w:t>
      </w:r>
    </w:p>
    <w:p w14:paraId="576EAAEB" w14:textId="77777777" w:rsidR="00EC6EAB" w:rsidRPr="006C59AF" w:rsidRDefault="00EC6EAB" w:rsidP="00EC6EAB">
      <w:pPr>
        <w:pStyle w:val="Default"/>
        <w:ind w:left="1080"/>
        <w:rPr>
          <w:rFonts w:ascii="Times New Roman" w:hAnsi="Times New Roman" w:cs="Times New Roman"/>
          <w:color w:val="auto"/>
        </w:rPr>
      </w:pPr>
    </w:p>
    <w:p w14:paraId="4B9FE74A"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74772FFD" w14:textId="1E3E7458" w:rsidR="00784F96" w:rsidRDefault="00E72AC3" w:rsidP="00EC6EAB">
      <w:pPr>
        <w:pStyle w:val="Default"/>
        <w:numPr>
          <w:ilvl w:val="0"/>
          <w:numId w:val="5"/>
        </w:numPr>
        <w:rPr>
          <w:color w:val="auto"/>
        </w:rPr>
      </w:pPr>
      <w:r>
        <w:rPr>
          <w:color w:val="auto"/>
        </w:rPr>
        <w:t xml:space="preserve">The </w:t>
      </w:r>
      <w:r w:rsidR="00BB0E3D">
        <w:rPr>
          <w:color w:val="auto"/>
        </w:rPr>
        <w:t>R</w:t>
      </w:r>
      <w:r>
        <w:rPr>
          <w:color w:val="auto"/>
        </w:rPr>
        <w:t xml:space="preserve"> command</w:t>
      </w:r>
      <w:r w:rsidR="00784F96">
        <w:rPr>
          <w:color w:val="auto"/>
        </w:rPr>
        <w:t>s</w:t>
      </w:r>
      <w:r>
        <w:rPr>
          <w:color w:val="auto"/>
        </w:rPr>
        <w:t xml:space="preserve"> used to generate the </w:t>
      </w:r>
      <w:r w:rsidR="00784F96">
        <w:rPr>
          <w:color w:val="auto"/>
        </w:rPr>
        <w:t>scatterplot for diastolic blood pressure is given below, along with both scatterplots.</w:t>
      </w:r>
    </w:p>
    <w:p w14:paraId="31434920" w14:textId="410B4F5A" w:rsidR="00784F96" w:rsidRPr="009417FF" w:rsidRDefault="00784F96" w:rsidP="009417FF">
      <w:pPr>
        <w:pStyle w:val="Default"/>
        <w:ind w:left="1080"/>
        <w:rPr>
          <w:b/>
          <w:color w:val="auto"/>
        </w:rPr>
      </w:pPr>
      <w:r w:rsidRPr="009417FF">
        <w:rPr>
          <w:b/>
          <w:color w:val="auto"/>
        </w:rPr>
        <w:t xml:space="preserve">plot(Framingham$DIABP1~Framingham$BMI1, xlab="Initial Body Mass </w:t>
      </w:r>
      <w:r w:rsidRPr="009417FF">
        <w:rPr>
          <w:b/>
          <w:color w:val="auto"/>
        </w:rPr>
        <w:lastRenderedPageBreak/>
        <w:t>Index", ylab="Initial Diastolic Blood Pressure")</w:t>
      </w:r>
    </w:p>
    <w:p w14:paraId="5D101352" w14:textId="77777777" w:rsidR="00784F96" w:rsidRDefault="00784F96" w:rsidP="009417FF">
      <w:pPr>
        <w:pStyle w:val="Default"/>
        <w:ind w:left="1080"/>
        <w:rPr>
          <w:b/>
          <w:color w:val="auto"/>
        </w:rPr>
      </w:pPr>
      <w:r w:rsidRPr="009417FF">
        <w:rPr>
          <w:b/>
          <w:color w:val="auto"/>
        </w:rPr>
        <w:t>abline(lm(Framingham$DIABP1~Framingham$BMI1))</w:t>
      </w:r>
    </w:p>
    <w:p w14:paraId="5078EDA1" w14:textId="52E4E6F7" w:rsidR="00EC6EAB" w:rsidRPr="006C59AF" w:rsidRDefault="00784F96" w:rsidP="009417FF">
      <w:pPr>
        <w:pStyle w:val="Default"/>
        <w:ind w:left="1080"/>
        <w:jc w:val="center"/>
        <w:rPr>
          <w:color w:val="auto"/>
        </w:rPr>
      </w:pPr>
      <w:r w:rsidRPr="009417FF">
        <w:rPr>
          <w:noProof/>
          <w:color w:val="auto"/>
          <w:lang w:eastAsia="en-US"/>
        </w:rPr>
        <w:drawing>
          <wp:inline distT="0" distB="0" distL="0" distR="0" wp14:anchorId="37990D10" wp14:editId="091612F2">
            <wp:extent cx="3315335" cy="2623082"/>
            <wp:effectExtent l="0" t="0" r="0" b="0"/>
            <wp:docPr id="12" name="Picture 12" descr="../../../Desktop/Screen%20Shot%202019-08-16%20at%205.47.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ktop/Screen%20Shot%202019-08-16%20at%205.47.07%20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8540" cy="2625618"/>
                    </a:xfrm>
                    <a:prstGeom prst="rect">
                      <a:avLst/>
                    </a:prstGeom>
                    <a:noFill/>
                    <a:ln>
                      <a:noFill/>
                    </a:ln>
                  </pic:spPr>
                </pic:pic>
              </a:graphicData>
            </a:graphic>
          </wp:inline>
        </w:drawing>
      </w:r>
      <w:r w:rsidRPr="009417FF">
        <w:rPr>
          <w:noProof/>
          <w:color w:val="auto"/>
          <w:lang w:eastAsia="en-US"/>
        </w:rPr>
        <w:drawing>
          <wp:inline distT="0" distB="0" distL="0" distR="0" wp14:anchorId="3AB14D40" wp14:editId="0B3E3ED1">
            <wp:extent cx="3264535" cy="2604440"/>
            <wp:effectExtent l="0" t="0" r="12065" b="12065"/>
            <wp:docPr id="13" name="Picture 13" descr="../../../Desktop/Screen%20Shot%202019-08-16%20at%205.54.5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ktop/Screen%20Shot%202019-08-16%20at%205.54.58%20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0710" cy="2625322"/>
                    </a:xfrm>
                    <a:prstGeom prst="rect">
                      <a:avLst/>
                    </a:prstGeom>
                    <a:noFill/>
                    <a:ln>
                      <a:noFill/>
                    </a:ln>
                  </pic:spPr>
                </pic:pic>
              </a:graphicData>
            </a:graphic>
          </wp:inline>
        </w:drawing>
      </w:r>
    </w:p>
    <w:p w14:paraId="3EB481FF" w14:textId="4F0687F8" w:rsidR="00EC6EAB" w:rsidRPr="006C59AF" w:rsidRDefault="00EC6EAB" w:rsidP="00EC6EAB">
      <w:pPr>
        <w:pStyle w:val="Default"/>
        <w:numPr>
          <w:ilvl w:val="0"/>
          <w:numId w:val="5"/>
        </w:numPr>
        <w:rPr>
          <w:color w:val="auto"/>
        </w:rPr>
      </w:pPr>
      <w:r w:rsidRPr="006C59AF">
        <w:rPr>
          <w:color w:val="auto"/>
        </w:rPr>
        <w:t>The relationship between body mass index and diastolic blood pressure will have the higher Pearson</w:t>
      </w:r>
      <w:r w:rsidR="00B26873">
        <w:rPr>
          <w:color w:val="auto"/>
        </w:rPr>
        <w:t>’</w:t>
      </w:r>
      <w:r w:rsidRPr="006C59AF">
        <w:rPr>
          <w:color w:val="auto"/>
        </w:rPr>
        <w:t xml:space="preserve">s </w:t>
      </w:r>
      <w:r w:rsidR="00B57426" w:rsidRPr="00B57426">
        <w:rPr>
          <w:i/>
          <w:iCs/>
          <w:color w:val="auto"/>
        </w:rPr>
        <w:t>r</w:t>
      </w:r>
      <w:r w:rsidRPr="006C59AF">
        <w:rPr>
          <w:color w:val="auto"/>
        </w:rPr>
        <w:t xml:space="preserve"> value because the data points, overall, conform more closely to the regression line.</w:t>
      </w:r>
    </w:p>
    <w:p w14:paraId="2DEBEEAD" w14:textId="74A0D638" w:rsidR="00EC6EAB" w:rsidRPr="006C59AF" w:rsidRDefault="00EC6EAB" w:rsidP="00EC6EAB">
      <w:pPr>
        <w:pStyle w:val="Default"/>
        <w:numPr>
          <w:ilvl w:val="0"/>
          <w:numId w:val="5"/>
        </w:numPr>
        <w:rPr>
          <w:color w:val="auto"/>
        </w:rPr>
      </w:pPr>
      <w:r w:rsidRPr="006C59AF">
        <w:rPr>
          <w:color w:val="auto"/>
        </w:rPr>
        <w:t>Because the slope of the regression line between BMI and blood pressure is steeper than that between BMI and heart rate, a one</w:t>
      </w:r>
      <w:r w:rsidR="00B26873">
        <w:rPr>
          <w:color w:val="auto"/>
        </w:rPr>
        <w:t>-u</w:t>
      </w:r>
      <w:r w:rsidRPr="006C59AF">
        <w:rPr>
          <w:color w:val="auto"/>
        </w:rPr>
        <w:t>nit increase in BMI is associated with a greater increase in diastolic blood pressure.</w:t>
      </w:r>
    </w:p>
    <w:p w14:paraId="4F3030EC" w14:textId="77777777" w:rsidR="00EC6EAB" w:rsidRPr="006C59AF" w:rsidRDefault="00EC6EAB" w:rsidP="00EC6EAB">
      <w:pPr>
        <w:pStyle w:val="Default"/>
        <w:ind w:left="1080"/>
        <w:rPr>
          <w:color w:val="auto"/>
        </w:rPr>
      </w:pPr>
    </w:p>
    <w:p w14:paraId="06D1B1EB"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35A3323A" w14:textId="59471AC1" w:rsidR="00EC6EAB" w:rsidRDefault="00150BE8" w:rsidP="00EC6EAB">
      <w:pPr>
        <w:pStyle w:val="Default"/>
        <w:numPr>
          <w:ilvl w:val="1"/>
          <w:numId w:val="3"/>
        </w:numPr>
        <w:tabs>
          <w:tab w:val="clear" w:pos="1440"/>
          <w:tab w:val="num" w:pos="1080"/>
        </w:tabs>
        <w:ind w:left="1080"/>
        <w:rPr>
          <w:color w:val="auto"/>
        </w:rPr>
      </w:pPr>
      <w:r>
        <w:rPr>
          <w:color w:val="auto"/>
        </w:rPr>
        <w:t xml:space="preserve">The </w:t>
      </w:r>
      <w:r w:rsidR="00BB0E3D">
        <w:rPr>
          <w:color w:val="auto"/>
        </w:rPr>
        <w:t>R</w:t>
      </w:r>
      <w:r>
        <w:rPr>
          <w:color w:val="auto"/>
        </w:rPr>
        <w:t xml:space="preserve"> command</w:t>
      </w:r>
      <w:r w:rsidR="002545DF">
        <w:rPr>
          <w:color w:val="auto"/>
        </w:rPr>
        <w:t>s</w:t>
      </w:r>
      <w:r>
        <w:rPr>
          <w:color w:val="auto"/>
        </w:rPr>
        <w:t xml:space="preserve"> below may be used to generate the scatterplot</w:t>
      </w:r>
      <w:r w:rsidR="00B367C9">
        <w:rPr>
          <w:color w:val="auto"/>
        </w:rPr>
        <w:t xml:space="preserve"> for women</w:t>
      </w:r>
      <w:r>
        <w:rPr>
          <w:color w:val="auto"/>
        </w:rPr>
        <w:t>.</w:t>
      </w:r>
    </w:p>
    <w:p w14:paraId="1779BCAB" w14:textId="77777777" w:rsidR="00CF7237" w:rsidRPr="009417FF" w:rsidRDefault="00CF7237" w:rsidP="00CF7237">
      <w:pPr>
        <w:pStyle w:val="Default"/>
        <w:ind w:left="1080"/>
        <w:rPr>
          <w:b/>
          <w:color w:val="auto"/>
        </w:rPr>
      </w:pPr>
      <w:r w:rsidRPr="009417FF">
        <w:rPr>
          <w:b/>
          <w:color w:val="auto"/>
        </w:rPr>
        <w:t>plot(Framingham$SYSBP1[Framingham$SEX=="Women"]~Framingham$AGE1[Framingham$SEX=="Women"], xlab = "Age", ylab = "Systolic Blood Pressure", main = "Women")</w:t>
      </w:r>
    </w:p>
    <w:p w14:paraId="1CA0D291" w14:textId="3447A1B2" w:rsidR="00B367C9" w:rsidRDefault="00CF7237" w:rsidP="009417FF">
      <w:pPr>
        <w:pStyle w:val="Default"/>
        <w:ind w:left="1080"/>
        <w:rPr>
          <w:color w:val="auto"/>
        </w:rPr>
      </w:pPr>
      <w:r w:rsidRPr="009417FF">
        <w:rPr>
          <w:b/>
          <w:color w:val="auto"/>
        </w:rPr>
        <w:t>abline(lm(Framingham$SYSBP1[Framingham$SEX=="Women"]~Framingham$AGE1[Framingham$SEX=="Women"]))</w:t>
      </w:r>
    </w:p>
    <w:p w14:paraId="33C716E1" w14:textId="77777777" w:rsidR="000C453F" w:rsidRDefault="000C453F" w:rsidP="009417FF">
      <w:pPr>
        <w:pStyle w:val="Default"/>
        <w:ind w:left="1080"/>
        <w:jc w:val="center"/>
        <w:rPr>
          <w:rFonts w:asciiTheme="majorBidi" w:hAnsiTheme="majorBidi" w:cstheme="majorBidi"/>
          <w:b/>
        </w:rPr>
      </w:pPr>
      <w:r w:rsidRPr="009417FF">
        <w:rPr>
          <w:rFonts w:asciiTheme="majorBidi" w:hAnsiTheme="majorBidi" w:cstheme="majorBidi"/>
          <w:b/>
          <w:noProof/>
          <w:lang w:eastAsia="en-US"/>
        </w:rPr>
        <w:lastRenderedPageBreak/>
        <w:drawing>
          <wp:inline distT="0" distB="0" distL="0" distR="0" wp14:anchorId="601FDBC6" wp14:editId="77B34766">
            <wp:extent cx="4051935" cy="3250644"/>
            <wp:effectExtent l="0" t="0" r="12065" b="635"/>
            <wp:docPr id="14" name="Picture 14" descr="../../../Desktop/Screen%20Shot%202019-08-16%20at%206.53.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sktop/Screen%20Shot%202019-08-16%20at%206.53.57%20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351" cy="3270231"/>
                    </a:xfrm>
                    <a:prstGeom prst="rect">
                      <a:avLst/>
                    </a:prstGeom>
                    <a:noFill/>
                    <a:ln>
                      <a:noFill/>
                    </a:ln>
                  </pic:spPr>
                </pic:pic>
              </a:graphicData>
            </a:graphic>
          </wp:inline>
        </w:drawing>
      </w:r>
    </w:p>
    <w:p w14:paraId="227E5BA2" w14:textId="42797B71" w:rsidR="004C1F2C" w:rsidRDefault="000C453F" w:rsidP="009417FF">
      <w:pPr>
        <w:pStyle w:val="Default"/>
        <w:ind w:left="1080"/>
        <w:jc w:val="center"/>
      </w:pPr>
      <w:r w:rsidRPr="009417FF">
        <w:rPr>
          <w:rFonts w:asciiTheme="majorBidi" w:hAnsiTheme="majorBidi" w:cstheme="majorBidi"/>
          <w:b/>
          <w:noProof/>
        </w:rPr>
        <w:drawing>
          <wp:inline distT="0" distB="0" distL="0" distR="0" wp14:anchorId="49AAA3AB" wp14:editId="0A8D1460">
            <wp:extent cx="3967268" cy="3180180"/>
            <wp:effectExtent l="0" t="0" r="0" b="0"/>
            <wp:docPr id="15" name="Picture 15" descr="../../../Desktop/Screen%20Shot%202019-08-16%20at%206.54.1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sktop/Screen%20Shot%202019-08-16%20at%206.54.11%20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2687" cy="3208572"/>
                    </a:xfrm>
                    <a:prstGeom prst="rect">
                      <a:avLst/>
                    </a:prstGeom>
                    <a:noFill/>
                    <a:ln>
                      <a:noFill/>
                    </a:ln>
                  </pic:spPr>
                </pic:pic>
              </a:graphicData>
            </a:graphic>
          </wp:inline>
        </w:drawing>
      </w:r>
    </w:p>
    <w:p w14:paraId="66CC80DA" w14:textId="77777777" w:rsidR="00EC6EAB" w:rsidRPr="006C59AF" w:rsidRDefault="00EC6EAB" w:rsidP="00EC6EAB">
      <w:pPr>
        <w:pStyle w:val="Default"/>
        <w:numPr>
          <w:ilvl w:val="1"/>
          <w:numId w:val="3"/>
        </w:numPr>
        <w:tabs>
          <w:tab w:val="clear" w:pos="1440"/>
          <w:tab w:val="num" w:pos="1080"/>
        </w:tabs>
        <w:ind w:left="1080"/>
        <w:rPr>
          <w:color w:val="auto"/>
        </w:rPr>
      </w:pPr>
      <w:r w:rsidRPr="006C59AF">
        <w:rPr>
          <w:color w:val="auto"/>
        </w:rPr>
        <w:t>The two regression equations are:</w:t>
      </w:r>
    </w:p>
    <w:p w14:paraId="4E780FF9" w14:textId="06381496" w:rsidR="00EC6EAB" w:rsidRPr="006C59AF" w:rsidRDefault="00EC6EAB" w:rsidP="00FC0346">
      <w:pPr>
        <w:pStyle w:val="Default"/>
        <w:ind w:left="1080"/>
        <w:rPr>
          <w:color w:val="auto"/>
        </w:rPr>
      </w:pPr>
      <w:r w:rsidRPr="006C59AF">
        <w:rPr>
          <w:color w:val="auto"/>
        </w:rPr>
        <w:t xml:space="preserve">For </w:t>
      </w:r>
      <w:r w:rsidR="00C96D7F">
        <w:rPr>
          <w:color w:val="auto"/>
        </w:rPr>
        <w:t>wo</w:t>
      </w:r>
      <w:r w:rsidRPr="006C59AF">
        <w:rPr>
          <w:color w:val="auto"/>
        </w:rPr>
        <w:t>men</w:t>
      </w:r>
      <w:r w:rsidR="00A17FB3">
        <w:rPr>
          <w:color w:val="auto"/>
        </w:rPr>
        <w:t>:</w:t>
      </w:r>
      <w:r w:rsidRPr="006C59AF">
        <w:rPr>
          <w:color w:val="auto"/>
        </w:rPr>
        <w:t xml:space="preserve"> </w:t>
      </w:r>
      <w:r w:rsidR="005376DF" w:rsidRPr="005376DF">
        <w:rPr>
          <w:noProof/>
          <w:color w:val="auto"/>
          <w:position w:val="-4"/>
        </w:rPr>
        <w:object w:dxaOrig="220" w:dyaOrig="320" w14:anchorId="45F82C4E">
          <v:shape id="_x0000_i1087" type="#_x0000_t75" alt="" style="width:11.1pt;height:16pt;mso-width-percent:0;mso-height-percent:0;mso-width-percent:0;mso-height-percent:0" o:ole="">
            <v:imagedata r:id="rId16" o:title=""/>
          </v:shape>
          <o:OLEObject Type="Embed" ProgID="Equation.3" ShapeID="_x0000_i1087" DrawAspect="Content" ObjectID="_1628577500" r:id="rId23"/>
        </w:object>
      </w:r>
      <w:r w:rsidRPr="006C59AF">
        <w:rPr>
          <w:color w:val="auto"/>
        </w:rPr>
        <w:t xml:space="preserve">= </w:t>
      </w:r>
      <w:r w:rsidR="00451D35">
        <w:rPr>
          <w:color w:val="auto"/>
        </w:rPr>
        <w:t xml:space="preserve">54.587 + </w:t>
      </w:r>
      <w:r w:rsidR="00A17FB3">
        <w:rPr>
          <w:color w:val="auto"/>
        </w:rPr>
        <w:t>1.540</w:t>
      </w:r>
      <w:r w:rsidRPr="006C59AF">
        <w:rPr>
          <w:color w:val="auto"/>
        </w:rPr>
        <w:t>(</w:t>
      </w:r>
      <w:r w:rsidR="00FC0346">
        <w:rPr>
          <w:color w:val="auto"/>
        </w:rPr>
        <w:t>AGE1</w:t>
      </w:r>
      <w:r w:rsidRPr="006C59AF">
        <w:rPr>
          <w:color w:val="auto"/>
        </w:rPr>
        <w:t>)</w:t>
      </w:r>
    </w:p>
    <w:p w14:paraId="6F09A90F" w14:textId="0CC8CDC8" w:rsidR="00EC6EAB" w:rsidRDefault="00EC6EAB" w:rsidP="00EC6EAB">
      <w:pPr>
        <w:pStyle w:val="Default"/>
        <w:ind w:left="1080"/>
        <w:rPr>
          <w:color w:val="auto"/>
        </w:rPr>
      </w:pPr>
      <w:r w:rsidRPr="006C59AF">
        <w:rPr>
          <w:color w:val="auto"/>
        </w:rPr>
        <w:t>For men</w:t>
      </w:r>
      <w:r w:rsidR="00A17FB3">
        <w:rPr>
          <w:color w:val="auto"/>
        </w:rPr>
        <w:t>:</w:t>
      </w:r>
      <w:r w:rsidRPr="006C59AF">
        <w:rPr>
          <w:color w:val="auto"/>
        </w:rPr>
        <w:t xml:space="preserve"> </w:t>
      </w:r>
      <w:r w:rsidR="005376DF" w:rsidRPr="005376DF">
        <w:rPr>
          <w:noProof/>
          <w:color w:val="auto"/>
          <w:position w:val="-4"/>
        </w:rPr>
        <w:object w:dxaOrig="220" w:dyaOrig="320" w14:anchorId="5CC8904A">
          <v:shape id="_x0000_i1086" type="#_x0000_t75" alt="" style="width:11.1pt;height:16pt;mso-width-percent:0;mso-height-percent:0;mso-width-percent:0;mso-height-percent:0" o:ole="">
            <v:imagedata r:id="rId16" o:title=""/>
          </v:shape>
          <o:OLEObject Type="Embed" ProgID="Equation.3" ShapeID="_x0000_i1086" DrawAspect="Content" ObjectID="_1628577501" r:id="rId24"/>
        </w:object>
      </w:r>
      <w:r w:rsidRPr="006C59AF">
        <w:rPr>
          <w:color w:val="auto"/>
        </w:rPr>
        <w:t xml:space="preserve">= </w:t>
      </w:r>
      <w:r w:rsidR="00451D35">
        <w:rPr>
          <w:color w:val="auto"/>
        </w:rPr>
        <w:t xml:space="preserve">105.301 + </w:t>
      </w:r>
      <w:r w:rsidR="00A17FB3">
        <w:rPr>
          <w:color w:val="auto"/>
        </w:rPr>
        <w:t>0.526</w:t>
      </w:r>
      <w:r w:rsidRPr="006C59AF">
        <w:rPr>
          <w:color w:val="auto"/>
        </w:rPr>
        <w:t>(AGE1)</w:t>
      </w:r>
    </w:p>
    <w:p w14:paraId="60A789FA" w14:textId="08E8F460" w:rsidR="0087441D" w:rsidRDefault="00FC0346" w:rsidP="00EC6EAB">
      <w:pPr>
        <w:pStyle w:val="Default"/>
        <w:ind w:left="1080"/>
        <w:rPr>
          <w:color w:val="auto"/>
        </w:rPr>
      </w:pPr>
      <w:r>
        <w:rPr>
          <w:color w:val="auto"/>
        </w:rPr>
        <w:t xml:space="preserve">The </w:t>
      </w:r>
      <w:r w:rsidR="00BB0E3D">
        <w:rPr>
          <w:color w:val="auto"/>
        </w:rPr>
        <w:t>R</w:t>
      </w:r>
      <w:r>
        <w:rPr>
          <w:color w:val="auto"/>
        </w:rPr>
        <w:t xml:space="preserve"> command</w:t>
      </w:r>
      <w:r w:rsidR="00C96D7F">
        <w:rPr>
          <w:color w:val="auto"/>
        </w:rPr>
        <w:t>s</w:t>
      </w:r>
      <w:r w:rsidR="0087441D">
        <w:rPr>
          <w:color w:val="auto"/>
        </w:rPr>
        <w:t xml:space="preserve"> to obtain the</w:t>
      </w:r>
      <w:r w:rsidR="00C96D7F">
        <w:rPr>
          <w:color w:val="auto"/>
        </w:rPr>
        <w:t xml:space="preserve"> regression output for women is</w:t>
      </w:r>
      <w:r w:rsidR="0087441D">
        <w:rPr>
          <w:color w:val="auto"/>
        </w:rPr>
        <w:t>:</w:t>
      </w:r>
    </w:p>
    <w:p w14:paraId="2BA6D03C" w14:textId="77777777" w:rsidR="00C96D7F" w:rsidRDefault="00C96D7F" w:rsidP="00FC0346">
      <w:pPr>
        <w:pStyle w:val="Default"/>
        <w:ind w:left="1080"/>
        <w:rPr>
          <w:rFonts w:ascii="Times New Roman" w:hAnsi="Times New Roman" w:cs="Times New Roman"/>
          <w:b/>
        </w:rPr>
      </w:pPr>
      <w:r w:rsidRPr="00C96D7F">
        <w:rPr>
          <w:rFonts w:ascii="Times New Roman" w:hAnsi="Times New Roman" w:cs="Times New Roman"/>
          <w:b/>
        </w:rPr>
        <w:t>w_model = lm(Framingham$SYSBP1[Framingham$SEX=="Women"]</w:t>
      </w:r>
      <w:r>
        <w:rPr>
          <w:rFonts w:ascii="Times New Roman" w:hAnsi="Times New Roman" w:cs="Times New Roman"/>
          <w:b/>
        </w:rPr>
        <w:t xml:space="preserve"> </w:t>
      </w:r>
      <w:r w:rsidRPr="00C96D7F">
        <w:rPr>
          <w:rFonts w:ascii="Times New Roman" w:hAnsi="Times New Roman" w:cs="Times New Roman"/>
          <w:b/>
        </w:rPr>
        <w:t>~</w:t>
      </w:r>
      <w:r>
        <w:rPr>
          <w:rFonts w:ascii="Times New Roman" w:hAnsi="Times New Roman" w:cs="Times New Roman"/>
          <w:b/>
        </w:rPr>
        <w:t xml:space="preserve"> </w:t>
      </w:r>
      <w:r w:rsidRPr="00C96D7F">
        <w:rPr>
          <w:rFonts w:ascii="Times New Roman" w:hAnsi="Times New Roman" w:cs="Times New Roman"/>
          <w:b/>
        </w:rPr>
        <w:t>Framingham$AGE1[Framingham$SEX=="Women"])</w:t>
      </w:r>
    </w:p>
    <w:p w14:paraId="16651A75" w14:textId="51670081" w:rsidR="0087441D" w:rsidRDefault="00C96D7F" w:rsidP="00FC0346">
      <w:pPr>
        <w:pStyle w:val="Default"/>
        <w:ind w:left="1080"/>
        <w:rPr>
          <w:color w:val="auto"/>
        </w:rPr>
      </w:pPr>
      <w:r>
        <w:rPr>
          <w:rFonts w:ascii="Times New Roman" w:hAnsi="Times New Roman" w:cs="Times New Roman"/>
          <w:b/>
        </w:rPr>
        <w:t>summary(w_model)</w:t>
      </w:r>
    </w:p>
    <w:p w14:paraId="3FB4BDCA" w14:textId="310A26E2" w:rsidR="0087441D" w:rsidRPr="006C59AF" w:rsidRDefault="0087441D" w:rsidP="00FC0346">
      <w:pPr>
        <w:pStyle w:val="Default"/>
        <w:ind w:left="1080"/>
        <w:rPr>
          <w:color w:val="auto"/>
        </w:rPr>
      </w:pPr>
      <w:r>
        <w:rPr>
          <w:color w:val="auto"/>
        </w:rPr>
        <w:t xml:space="preserve">The </w:t>
      </w:r>
      <w:r w:rsidR="005D3115">
        <w:rPr>
          <w:color w:val="auto"/>
        </w:rPr>
        <w:t>relevant portion</w:t>
      </w:r>
      <w:r w:rsidR="00A17FB3">
        <w:rPr>
          <w:color w:val="auto"/>
        </w:rPr>
        <w:t>s</w:t>
      </w:r>
      <w:r w:rsidR="005D3115">
        <w:rPr>
          <w:color w:val="auto"/>
        </w:rPr>
        <w:t xml:space="preserve"> of the </w:t>
      </w:r>
      <w:r w:rsidR="00FC0346">
        <w:rPr>
          <w:color w:val="auto"/>
        </w:rPr>
        <w:t>resulting output</w:t>
      </w:r>
      <w:r w:rsidR="00A17FB3">
        <w:rPr>
          <w:color w:val="auto"/>
        </w:rPr>
        <w:t>s</w:t>
      </w:r>
      <w:r w:rsidR="00FC0346">
        <w:rPr>
          <w:color w:val="auto"/>
        </w:rPr>
        <w:t xml:space="preserve"> </w:t>
      </w:r>
      <w:r w:rsidR="00C96D7F">
        <w:rPr>
          <w:color w:val="auto"/>
        </w:rPr>
        <w:t xml:space="preserve">for each sex </w:t>
      </w:r>
      <w:r w:rsidR="00A17FB3">
        <w:rPr>
          <w:color w:val="auto"/>
        </w:rPr>
        <w:t>are</w:t>
      </w:r>
      <w:r w:rsidR="00C96D7F">
        <w:rPr>
          <w:color w:val="auto"/>
        </w:rPr>
        <w:t xml:space="preserve"> shown below.</w:t>
      </w:r>
    </w:p>
    <w:p w14:paraId="0A050D93" w14:textId="77777777" w:rsidR="00A17FB3" w:rsidRDefault="00A17FB3" w:rsidP="00EC6EAB">
      <w:pPr>
        <w:autoSpaceDE w:val="0"/>
        <w:autoSpaceDN w:val="0"/>
        <w:adjustRightInd w:val="0"/>
        <w:jc w:val="center"/>
        <w:rPr>
          <w:rFonts w:ascii="System" w:hAnsi="System" w:cs="System"/>
          <w:b/>
          <w:bCs/>
          <w:sz w:val="20"/>
          <w:szCs w:val="20"/>
        </w:rPr>
      </w:pPr>
      <w:r w:rsidRPr="009417FF">
        <w:rPr>
          <w:rFonts w:ascii="System" w:hAnsi="System" w:cs="System"/>
          <w:b/>
          <w:bCs/>
          <w:noProof/>
          <w:sz w:val="20"/>
          <w:szCs w:val="20"/>
        </w:rPr>
        <w:lastRenderedPageBreak/>
        <w:drawing>
          <wp:inline distT="0" distB="0" distL="0" distR="0" wp14:anchorId="45109114" wp14:editId="51E77E88">
            <wp:extent cx="5309235" cy="632660"/>
            <wp:effectExtent l="0" t="0" r="0" b="2540"/>
            <wp:docPr id="16" name="Picture 16" descr="../../../Desktop/Screen%20Shot%202019-08-16%20at%207.01.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sktop/Screen%20Shot%202019-08-16%20at%207.01.50%20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3288" cy="639101"/>
                    </a:xfrm>
                    <a:prstGeom prst="rect">
                      <a:avLst/>
                    </a:prstGeom>
                    <a:noFill/>
                    <a:ln>
                      <a:noFill/>
                    </a:ln>
                  </pic:spPr>
                </pic:pic>
              </a:graphicData>
            </a:graphic>
          </wp:inline>
        </w:drawing>
      </w:r>
    </w:p>
    <w:p w14:paraId="13E1CC92" w14:textId="542F71A4" w:rsidR="00EC6EAB" w:rsidRPr="006C59AF" w:rsidRDefault="00A17FB3" w:rsidP="00EC6EAB">
      <w:pPr>
        <w:autoSpaceDE w:val="0"/>
        <w:autoSpaceDN w:val="0"/>
        <w:adjustRightInd w:val="0"/>
        <w:jc w:val="center"/>
        <w:rPr>
          <w:rFonts w:ascii="System" w:hAnsi="System" w:cs="System"/>
          <w:b/>
          <w:bCs/>
          <w:sz w:val="20"/>
          <w:szCs w:val="20"/>
        </w:rPr>
      </w:pPr>
      <w:r w:rsidRPr="009417FF">
        <w:rPr>
          <w:rFonts w:ascii="System" w:hAnsi="System" w:cs="System"/>
          <w:b/>
          <w:bCs/>
          <w:noProof/>
          <w:sz w:val="20"/>
          <w:szCs w:val="20"/>
        </w:rPr>
        <w:drawing>
          <wp:inline distT="0" distB="0" distL="0" distR="0" wp14:anchorId="30E9CA59" wp14:editId="0C6C7C8F">
            <wp:extent cx="5309235" cy="660104"/>
            <wp:effectExtent l="0" t="0" r="0" b="635"/>
            <wp:docPr id="17" name="Picture 17" descr="../../../Desktop/Screen%20Shot%202019-08-16%20at%207.02.0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sktop/Screen%20Shot%202019-08-16%20at%207.02.05%20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6818" cy="669750"/>
                    </a:xfrm>
                    <a:prstGeom prst="rect">
                      <a:avLst/>
                    </a:prstGeom>
                    <a:noFill/>
                    <a:ln>
                      <a:noFill/>
                    </a:ln>
                  </pic:spPr>
                </pic:pic>
              </a:graphicData>
            </a:graphic>
          </wp:inline>
        </w:drawing>
      </w:r>
    </w:p>
    <w:p w14:paraId="5871BCE0" w14:textId="6BE93E8C" w:rsidR="00EC6EAB" w:rsidRPr="006C59AF" w:rsidRDefault="00EC6EAB" w:rsidP="00EC6EAB">
      <w:pPr>
        <w:pStyle w:val="Default"/>
        <w:numPr>
          <w:ilvl w:val="1"/>
          <w:numId w:val="3"/>
        </w:numPr>
        <w:tabs>
          <w:tab w:val="clear" w:pos="1440"/>
          <w:tab w:val="num" w:pos="1080"/>
        </w:tabs>
        <w:ind w:left="1080"/>
        <w:rPr>
          <w:color w:val="auto"/>
        </w:rPr>
      </w:pPr>
      <w:r w:rsidRPr="006C59AF">
        <w:rPr>
          <w:color w:val="auto"/>
        </w:rPr>
        <w:t>For men, a one</w:t>
      </w:r>
      <w:r w:rsidR="00A17FB3">
        <w:rPr>
          <w:color w:val="auto"/>
        </w:rPr>
        <w:t>-</w:t>
      </w:r>
      <w:r w:rsidRPr="006C59AF">
        <w:rPr>
          <w:color w:val="auto"/>
        </w:rPr>
        <w:t>year increase in age is associated with a .</w:t>
      </w:r>
      <w:r w:rsidR="00A17FB3">
        <w:rPr>
          <w:color w:val="auto"/>
        </w:rPr>
        <w:t>526-</w:t>
      </w:r>
      <w:r w:rsidRPr="006C59AF">
        <w:rPr>
          <w:color w:val="auto"/>
        </w:rPr>
        <w:t>point increase in systolic blood pressure, on average.  For women, a one</w:t>
      </w:r>
      <w:r w:rsidR="00A17FB3">
        <w:rPr>
          <w:color w:val="auto"/>
        </w:rPr>
        <w:t>-</w:t>
      </w:r>
      <w:r w:rsidRPr="006C59AF">
        <w:rPr>
          <w:color w:val="auto"/>
        </w:rPr>
        <w:t>year increase in age is associated with a 1.</w:t>
      </w:r>
      <w:r w:rsidR="00A17FB3">
        <w:rPr>
          <w:color w:val="auto"/>
        </w:rPr>
        <w:t>540-</w:t>
      </w:r>
      <w:r w:rsidRPr="006C59AF">
        <w:rPr>
          <w:color w:val="auto"/>
        </w:rPr>
        <w:t>point increase in systolic blood pressure, on average.  Blood pressure is increasing faster with age for women than it is for men.</w:t>
      </w:r>
    </w:p>
    <w:p w14:paraId="1E67D44A" w14:textId="74F274F2" w:rsidR="00EC6EAB" w:rsidRPr="006C59AF" w:rsidRDefault="00EC6EAB" w:rsidP="00EC6EAB">
      <w:pPr>
        <w:pStyle w:val="Default"/>
        <w:numPr>
          <w:ilvl w:val="1"/>
          <w:numId w:val="3"/>
        </w:numPr>
        <w:tabs>
          <w:tab w:val="clear" w:pos="1440"/>
          <w:tab w:val="num" w:pos="1080"/>
        </w:tabs>
        <w:ind w:left="1080"/>
        <w:rPr>
          <w:color w:val="auto"/>
        </w:rPr>
      </w:pPr>
      <w:r w:rsidRPr="006C59AF">
        <w:rPr>
          <w:color w:val="auto"/>
        </w:rPr>
        <w:t xml:space="preserve">For </w:t>
      </w:r>
      <w:r w:rsidR="0069799B">
        <w:rPr>
          <w:color w:val="auto"/>
        </w:rPr>
        <w:t>wo</w:t>
      </w:r>
      <w:r w:rsidRPr="006C59AF">
        <w:rPr>
          <w:color w:val="auto"/>
        </w:rPr>
        <w:t xml:space="preserve">men, </w:t>
      </w:r>
      <w:r w:rsidR="00B57426" w:rsidRPr="00B57426">
        <w:rPr>
          <w:i/>
          <w:iCs/>
          <w:color w:val="auto"/>
        </w:rPr>
        <w:t>R</w:t>
      </w:r>
      <w:r w:rsidRPr="006C59AF">
        <w:rPr>
          <w:color w:val="auto"/>
        </w:rPr>
        <w:t xml:space="preserve"> = .</w:t>
      </w:r>
      <w:r w:rsidR="0069799B">
        <w:rPr>
          <w:color w:val="auto"/>
        </w:rPr>
        <w:t>55</w:t>
      </w:r>
      <w:r w:rsidRPr="006C59AF">
        <w:rPr>
          <w:color w:val="auto"/>
        </w:rPr>
        <w:t xml:space="preserve">, while for men, </w:t>
      </w:r>
      <w:r w:rsidR="00B57426" w:rsidRPr="00B57426">
        <w:rPr>
          <w:i/>
          <w:iCs/>
          <w:color w:val="auto"/>
        </w:rPr>
        <w:t>R</w:t>
      </w:r>
      <w:r w:rsidRPr="006C59AF">
        <w:rPr>
          <w:color w:val="auto"/>
        </w:rPr>
        <w:t xml:space="preserve"> = .</w:t>
      </w:r>
      <w:r w:rsidR="0069799B">
        <w:rPr>
          <w:color w:val="auto"/>
        </w:rPr>
        <w:t>2</w:t>
      </w:r>
      <w:r w:rsidRPr="006C59AF">
        <w:rPr>
          <w:color w:val="auto"/>
        </w:rPr>
        <w:t>2, indicating that the goodness of fit for the regression line for women is better than it is for men.</w:t>
      </w:r>
    </w:p>
    <w:p w14:paraId="1047D87A" w14:textId="147D56F6" w:rsidR="00EC6EAB" w:rsidRPr="006C59AF" w:rsidRDefault="00EC6EAB" w:rsidP="00EC6EAB">
      <w:pPr>
        <w:pStyle w:val="Default"/>
        <w:numPr>
          <w:ilvl w:val="1"/>
          <w:numId w:val="3"/>
        </w:numPr>
        <w:tabs>
          <w:tab w:val="clear" w:pos="1440"/>
          <w:tab w:val="num" w:pos="1080"/>
        </w:tabs>
        <w:ind w:left="1080"/>
        <w:rPr>
          <w:color w:val="auto"/>
        </w:rPr>
      </w:pPr>
      <w:r w:rsidRPr="006C59AF">
        <w:rPr>
          <w:color w:val="auto"/>
        </w:rPr>
        <w:t xml:space="preserve">For </w:t>
      </w:r>
      <w:r w:rsidR="00B65248">
        <w:rPr>
          <w:color w:val="auto"/>
        </w:rPr>
        <w:t>wo</w:t>
      </w:r>
      <w:r w:rsidRPr="006C59AF">
        <w:rPr>
          <w:color w:val="auto"/>
        </w:rPr>
        <w:t>men</w:t>
      </w:r>
      <w:r w:rsidR="00442F83">
        <w:rPr>
          <w:color w:val="auto"/>
        </w:rPr>
        <w:t>,</w:t>
      </w:r>
      <w:r w:rsidRPr="006C59AF">
        <w:rPr>
          <w:color w:val="auto"/>
        </w:rPr>
        <w:t xml:space="preserve"> </w:t>
      </w:r>
      <w:r w:rsidR="005376DF" w:rsidRPr="005376DF">
        <w:rPr>
          <w:noProof/>
          <w:color w:val="auto"/>
          <w:position w:val="-4"/>
        </w:rPr>
        <w:object w:dxaOrig="220" w:dyaOrig="320" w14:anchorId="3F404DDA">
          <v:shape id="_x0000_i1085" type="#_x0000_t75" alt="" style="width:11.1pt;height:16pt;mso-width-percent:0;mso-height-percent:0;mso-width-percent:0;mso-height-percent:0" o:ole="">
            <v:imagedata r:id="rId16" o:title=""/>
          </v:shape>
          <o:OLEObject Type="Embed" ProgID="Equation.3" ShapeID="_x0000_i1085" DrawAspect="Content" ObjectID="_1628577502" r:id="rId27"/>
        </w:object>
      </w:r>
      <w:r w:rsidRPr="006C59AF">
        <w:rPr>
          <w:color w:val="auto"/>
        </w:rPr>
        <w:t xml:space="preserve">= </w:t>
      </w:r>
      <w:r w:rsidR="00B65248" w:rsidRPr="006C59AF">
        <w:rPr>
          <w:color w:val="auto"/>
        </w:rPr>
        <w:t xml:space="preserve">= </w:t>
      </w:r>
      <w:r w:rsidR="00451D35">
        <w:rPr>
          <w:color w:val="auto"/>
        </w:rPr>
        <w:t xml:space="preserve">54.587 + </w:t>
      </w:r>
      <w:r w:rsidR="00B65248">
        <w:rPr>
          <w:color w:val="auto"/>
        </w:rPr>
        <w:t>1.540</w:t>
      </w:r>
      <w:r w:rsidR="00B65248" w:rsidRPr="006C59AF">
        <w:rPr>
          <w:color w:val="auto"/>
        </w:rPr>
        <w:t>(</w:t>
      </w:r>
      <w:r w:rsidR="00B65248">
        <w:rPr>
          <w:color w:val="auto"/>
        </w:rPr>
        <w:t>50</w:t>
      </w:r>
      <w:r w:rsidR="00451D35">
        <w:rPr>
          <w:color w:val="auto"/>
        </w:rPr>
        <w:t xml:space="preserve">) </w:t>
      </w:r>
      <w:r w:rsidR="00B65248">
        <w:rPr>
          <w:color w:val="auto"/>
        </w:rPr>
        <w:t xml:space="preserve">= </w:t>
      </w:r>
      <w:r w:rsidR="00B65248" w:rsidRPr="00B65248">
        <w:rPr>
          <w:color w:val="auto"/>
        </w:rPr>
        <w:t>131.587</w:t>
      </w:r>
      <w:r w:rsidRPr="006C59AF">
        <w:rPr>
          <w:color w:val="auto"/>
        </w:rPr>
        <w:t>.</w:t>
      </w:r>
    </w:p>
    <w:p w14:paraId="2F487FA3" w14:textId="57FAC988" w:rsidR="00EC6EAB" w:rsidRPr="006C59AF" w:rsidRDefault="00EC6EAB" w:rsidP="00EC6EAB">
      <w:pPr>
        <w:pStyle w:val="Default"/>
        <w:ind w:left="1080"/>
        <w:rPr>
          <w:color w:val="auto"/>
        </w:rPr>
      </w:pPr>
      <w:r w:rsidRPr="006C59AF">
        <w:rPr>
          <w:color w:val="auto"/>
        </w:rPr>
        <w:t>For men</w:t>
      </w:r>
      <w:r w:rsidR="00442F83">
        <w:rPr>
          <w:color w:val="auto"/>
        </w:rPr>
        <w:t>,</w:t>
      </w:r>
      <w:r w:rsidRPr="006C59AF">
        <w:rPr>
          <w:color w:val="auto"/>
        </w:rPr>
        <w:t xml:space="preserve"> </w:t>
      </w:r>
      <w:r w:rsidR="005376DF" w:rsidRPr="005376DF">
        <w:rPr>
          <w:noProof/>
          <w:color w:val="auto"/>
          <w:position w:val="-4"/>
        </w:rPr>
        <w:object w:dxaOrig="220" w:dyaOrig="320" w14:anchorId="20F78741">
          <v:shape id="_x0000_i1084" type="#_x0000_t75" alt="" style="width:11.1pt;height:16pt;mso-width-percent:0;mso-height-percent:0;mso-width-percent:0;mso-height-percent:0" o:ole="">
            <v:imagedata r:id="rId16" o:title=""/>
          </v:shape>
          <o:OLEObject Type="Embed" ProgID="Equation.3" ShapeID="_x0000_i1084" DrawAspect="Content" ObjectID="_1628577503" r:id="rId28"/>
        </w:object>
      </w:r>
      <w:r w:rsidR="00B65248" w:rsidRPr="006C59AF">
        <w:rPr>
          <w:color w:val="auto"/>
        </w:rPr>
        <w:t xml:space="preserve">= </w:t>
      </w:r>
      <w:r w:rsidR="00451D35">
        <w:rPr>
          <w:color w:val="auto"/>
        </w:rPr>
        <w:t xml:space="preserve">105.301 + </w:t>
      </w:r>
      <w:r w:rsidR="00B65248">
        <w:rPr>
          <w:color w:val="auto"/>
        </w:rPr>
        <w:t>0.526(50</w:t>
      </w:r>
      <w:r w:rsidR="00451D35">
        <w:rPr>
          <w:color w:val="auto"/>
        </w:rPr>
        <w:t>)</w:t>
      </w:r>
      <w:r w:rsidR="00B65248" w:rsidRPr="006C59AF">
        <w:rPr>
          <w:color w:val="auto"/>
        </w:rPr>
        <w:t xml:space="preserve"> </w:t>
      </w:r>
      <w:r w:rsidR="00B65248">
        <w:rPr>
          <w:color w:val="auto"/>
        </w:rPr>
        <w:t xml:space="preserve">= </w:t>
      </w:r>
      <w:r w:rsidR="00B65248" w:rsidRPr="00B65248">
        <w:rPr>
          <w:color w:val="auto"/>
        </w:rPr>
        <w:t>131.601</w:t>
      </w:r>
      <w:r w:rsidRPr="006C59AF">
        <w:rPr>
          <w:color w:val="auto"/>
        </w:rPr>
        <w:t>.</w:t>
      </w:r>
    </w:p>
    <w:p w14:paraId="0B55565A" w14:textId="77777777" w:rsidR="00EC6EAB" w:rsidRPr="006C59AF" w:rsidRDefault="00EC6EAB" w:rsidP="00EC6EAB">
      <w:pPr>
        <w:pStyle w:val="Default"/>
        <w:ind w:left="1080"/>
        <w:rPr>
          <w:color w:val="auto"/>
        </w:rPr>
      </w:pPr>
    </w:p>
    <w:p w14:paraId="63DE6EC5" w14:textId="30320769" w:rsidR="00EC6EAB" w:rsidRDefault="00944FD6" w:rsidP="00EC6EAB">
      <w:pPr>
        <w:pStyle w:val="Default"/>
        <w:numPr>
          <w:ilvl w:val="1"/>
          <w:numId w:val="2"/>
        </w:numPr>
        <w:tabs>
          <w:tab w:val="clear" w:pos="480"/>
          <w:tab w:val="num" w:pos="720"/>
        </w:tabs>
        <w:ind w:left="720" w:hanging="720"/>
        <w:rPr>
          <w:rFonts w:ascii="Times New Roman" w:hAnsi="Times New Roman" w:cs="Times New Roman"/>
          <w:color w:val="auto"/>
        </w:rPr>
      </w:pPr>
      <w:r>
        <w:rPr>
          <w:rFonts w:ascii="Times New Roman" w:hAnsi="Times New Roman" w:cs="Times New Roman"/>
          <w:color w:val="auto"/>
        </w:rPr>
        <w:t>The following R code may be used to run the model and save the predicted and residual values to the dataset:</w:t>
      </w:r>
    </w:p>
    <w:p w14:paraId="1BF1D4C9" w14:textId="77777777" w:rsidR="00944FD6" w:rsidRPr="009417FF" w:rsidRDefault="00944FD6" w:rsidP="00944FD6">
      <w:pPr>
        <w:pStyle w:val="Default"/>
        <w:ind w:left="720"/>
        <w:rPr>
          <w:rFonts w:ascii="Times New Roman" w:hAnsi="Times New Roman" w:cs="Times New Roman"/>
          <w:b/>
          <w:color w:val="auto"/>
        </w:rPr>
      </w:pPr>
      <w:r w:rsidRPr="009417FF">
        <w:rPr>
          <w:rFonts w:ascii="Times New Roman" w:hAnsi="Times New Roman" w:cs="Times New Roman"/>
          <w:b/>
          <w:color w:val="auto"/>
        </w:rPr>
        <w:t>model = lm(States$educexpe~States$teachpay)</w:t>
      </w:r>
    </w:p>
    <w:p w14:paraId="277CEEC6" w14:textId="77777777" w:rsidR="00944FD6" w:rsidRPr="009417FF" w:rsidRDefault="00944FD6" w:rsidP="00944FD6">
      <w:pPr>
        <w:pStyle w:val="Default"/>
        <w:ind w:left="720"/>
        <w:rPr>
          <w:rFonts w:ascii="Times New Roman" w:hAnsi="Times New Roman" w:cs="Times New Roman"/>
          <w:b/>
          <w:color w:val="auto"/>
        </w:rPr>
      </w:pPr>
      <w:r w:rsidRPr="009417FF">
        <w:rPr>
          <w:rFonts w:ascii="Times New Roman" w:hAnsi="Times New Roman" w:cs="Times New Roman"/>
          <w:b/>
          <w:color w:val="auto"/>
        </w:rPr>
        <w:t>States$yhat = predict(model)</w:t>
      </w:r>
    </w:p>
    <w:p w14:paraId="12465B87" w14:textId="7EE0EDE7" w:rsidR="00944FD6" w:rsidRPr="006C59AF" w:rsidRDefault="00944FD6" w:rsidP="009417FF">
      <w:pPr>
        <w:pStyle w:val="Default"/>
        <w:ind w:left="720"/>
        <w:rPr>
          <w:rFonts w:ascii="Times New Roman" w:hAnsi="Times New Roman" w:cs="Times New Roman"/>
          <w:color w:val="auto"/>
        </w:rPr>
      </w:pPr>
      <w:r w:rsidRPr="009417FF">
        <w:rPr>
          <w:rFonts w:ascii="Times New Roman" w:hAnsi="Times New Roman" w:cs="Times New Roman"/>
          <w:b/>
          <w:color w:val="auto"/>
        </w:rPr>
        <w:t>States$res = model$residual</w:t>
      </w:r>
    </w:p>
    <w:p w14:paraId="674C5E9F" w14:textId="52866434" w:rsidR="001B01A3" w:rsidRPr="00014883" w:rsidRDefault="001B01A3" w:rsidP="00EC6EAB">
      <w:pPr>
        <w:pStyle w:val="Default"/>
        <w:numPr>
          <w:ilvl w:val="0"/>
          <w:numId w:val="9"/>
        </w:numPr>
        <w:rPr>
          <w:color w:val="auto"/>
        </w:rPr>
      </w:pPr>
      <w:r>
        <w:t>$9,864.77</w:t>
      </w:r>
      <w:r w:rsidR="00944FD6">
        <w:t xml:space="preserve">, obtained with the commands </w:t>
      </w:r>
      <w:r w:rsidR="00944FD6" w:rsidRPr="009417FF">
        <w:rPr>
          <w:b/>
        </w:rPr>
        <w:t>States$yhat[States$state=="Alabama"]</w:t>
      </w:r>
      <w:r w:rsidR="00944FD6">
        <w:t xml:space="preserve"> or </w:t>
      </w:r>
      <w:r w:rsidR="00944FD6" w:rsidRPr="00F53026">
        <w:rPr>
          <w:b/>
        </w:rPr>
        <w:t>States$yhat</w:t>
      </w:r>
      <w:r w:rsidR="00944FD6">
        <w:rPr>
          <w:b/>
        </w:rPr>
        <w:t>[1]</w:t>
      </w:r>
    </w:p>
    <w:p w14:paraId="77D6D88B" w14:textId="28B5E298" w:rsidR="00EC6EAB" w:rsidRPr="006C59AF" w:rsidRDefault="00EC6EAB" w:rsidP="00EC6EAB">
      <w:pPr>
        <w:pStyle w:val="Default"/>
        <w:numPr>
          <w:ilvl w:val="0"/>
          <w:numId w:val="9"/>
        </w:numPr>
        <w:rPr>
          <w:rFonts w:ascii="Times New Roman" w:hAnsi="Times New Roman" w:cs="Times New Roman"/>
          <w:color w:val="auto"/>
        </w:rPr>
      </w:pPr>
      <w:r w:rsidRPr="006C59AF">
        <w:rPr>
          <w:rFonts w:ascii="Times New Roman" w:hAnsi="Times New Roman" w:cs="Times New Roman"/>
          <w:color w:val="auto"/>
        </w:rPr>
        <w:t>$</w:t>
      </w:r>
      <w:r w:rsidR="001B01A3">
        <w:rPr>
          <w:rFonts w:ascii="Times New Roman" w:hAnsi="Times New Roman" w:cs="Times New Roman"/>
          <w:color w:val="auto"/>
        </w:rPr>
        <w:t>8,597</w:t>
      </w:r>
      <w:r w:rsidRPr="006C59AF">
        <w:rPr>
          <w:rFonts w:ascii="Times New Roman" w:hAnsi="Times New Roman" w:cs="Times New Roman"/>
          <w:color w:val="auto"/>
        </w:rPr>
        <w:t>.</w:t>
      </w:r>
      <w:r w:rsidR="002B4959">
        <w:rPr>
          <w:rFonts w:ascii="Times New Roman" w:hAnsi="Times New Roman" w:cs="Times New Roman"/>
          <w:color w:val="auto"/>
        </w:rPr>
        <w:t>00</w:t>
      </w:r>
      <w:r w:rsidR="00944FD6">
        <w:rPr>
          <w:rFonts w:ascii="Times New Roman" w:hAnsi="Times New Roman" w:cs="Times New Roman"/>
          <w:color w:val="auto"/>
        </w:rPr>
        <w:t xml:space="preserve">, obtained with the commands </w:t>
      </w:r>
      <w:r w:rsidR="00944FD6" w:rsidRPr="009417FF">
        <w:rPr>
          <w:rFonts w:ascii="Times New Roman" w:hAnsi="Times New Roman" w:cs="Times New Roman"/>
          <w:b/>
          <w:color w:val="auto"/>
        </w:rPr>
        <w:t>States$educexpe[States$state=="Alabama"]</w:t>
      </w:r>
      <w:r w:rsidR="00944FD6">
        <w:rPr>
          <w:rFonts w:ascii="Times New Roman" w:hAnsi="Times New Roman" w:cs="Times New Roman"/>
          <w:color w:val="auto"/>
        </w:rPr>
        <w:t xml:space="preserve"> or </w:t>
      </w:r>
      <w:r w:rsidR="00944FD6" w:rsidRPr="009417FF">
        <w:rPr>
          <w:rFonts w:ascii="Times New Roman" w:hAnsi="Times New Roman" w:cs="Times New Roman"/>
          <w:b/>
          <w:color w:val="auto"/>
        </w:rPr>
        <w:t>States$educexpe[1]</w:t>
      </w:r>
    </w:p>
    <w:p w14:paraId="083E4416" w14:textId="4B125A18" w:rsidR="00EC6EAB" w:rsidRPr="006C59AF" w:rsidRDefault="00EC6EAB" w:rsidP="00EC6EAB">
      <w:pPr>
        <w:pStyle w:val="Default"/>
        <w:numPr>
          <w:ilvl w:val="0"/>
          <w:numId w:val="9"/>
        </w:numPr>
        <w:rPr>
          <w:rFonts w:ascii="Times New Roman" w:hAnsi="Times New Roman" w:cs="Times New Roman"/>
          <w:color w:val="auto"/>
        </w:rPr>
      </w:pPr>
      <w:r w:rsidRPr="006C59AF">
        <w:rPr>
          <w:rFonts w:ascii="Times New Roman" w:hAnsi="Times New Roman" w:cs="Times New Roman"/>
          <w:color w:val="auto"/>
        </w:rPr>
        <w:t>$-</w:t>
      </w:r>
      <w:r w:rsidR="001B01A3">
        <w:rPr>
          <w:rFonts w:ascii="Times New Roman" w:hAnsi="Times New Roman" w:cs="Times New Roman"/>
          <w:color w:val="auto"/>
        </w:rPr>
        <w:t>1,267</w:t>
      </w:r>
      <w:r w:rsidRPr="006C59AF">
        <w:rPr>
          <w:rFonts w:ascii="Times New Roman" w:hAnsi="Times New Roman" w:cs="Times New Roman"/>
          <w:color w:val="auto"/>
        </w:rPr>
        <w:t>.7</w:t>
      </w:r>
      <w:r w:rsidR="001B01A3">
        <w:rPr>
          <w:rFonts w:ascii="Times New Roman" w:hAnsi="Times New Roman" w:cs="Times New Roman"/>
          <w:color w:val="auto"/>
        </w:rPr>
        <w:t>7</w:t>
      </w:r>
      <w:r w:rsidR="00944FD6">
        <w:rPr>
          <w:rFonts w:ascii="Times New Roman" w:hAnsi="Times New Roman" w:cs="Times New Roman"/>
          <w:color w:val="auto"/>
        </w:rPr>
        <w:t xml:space="preserve">, by subtraction or with the command </w:t>
      </w:r>
      <w:r w:rsidR="00944FD6" w:rsidRPr="009417FF">
        <w:rPr>
          <w:rFonts w:ascii="Times New Roman" w:hAnsi="Times New Roman" w:cs="Times New Roman"/>
          <w:b/>
          <w:color w:val="auto"/>
        </w:rPr>
        <w:t>States$res[States$state=="Alabama"]</w:t>
      </w:r>
    </w:p>
    <w:p w14:paraId="57C6AF92" w14:textId="77777777" w:rsidR="00EC6EAB" w:rsidRPr="006C59AF" w:rsidRDefault="00EC6EAB" w:rsidP="00EC6EAB">
      <w:pPr>
        <w:pStyle w:val="Default"/>
        <w:numPr>
          <w:ilvl w:val="0"/>
          <w:numId w:val="9"/>
        </w:numPr>
        <w:rPr>
          <w:rFonts w:ascii="Times New Roman" w:hAnsi="Times New Roman" w:cs="Times New Roman"/>
          <w:color w:val="auto"/>
        </w:rPr>
      </w:pPr>
      <w:r w:rsidRPr="006C59AF">
        <w:rPr>
          <w:rFonts w:ascii="Times New Roman" w:hAnsi="Times New Roman" w:cs="Times New Roman"/>
          <w:color w:val="auto"/>
        </w:rPr>
        <w:t>Over-predicts.</w:t>
      </w:r>
    </w:p>
    <w:p w14:paraId="29AC327A" w14:textId="1842E3D9" w:rsidR="00EC6EAB" w:rsidRPr="006C59AF" w:rsidRDefault="008E2EEF" w:rsidP="00EC6EAB">
      <w:pPr>
        <w:pStyle w:val="Default"/>
        <w:numPr>
          <w:ilvl w:val="0"/>
          <w:numId w:val="9"/>
        </w:numPr>
        <w:rPr>
          <w:color w:val="auto"/>
        </w:rPr>
      </w:pPr>
      <w:r>
        <w:rPr>
          <w:color w:val="auto"/>
        </w:rPr>
        <w:t xml:space="preserve">The R command to find the residual of the second state (Alaska) is </w:t>
      </w:r>
      <w:r w:rsidRPr="009417FF">
        <w:rPr>
          <w:b/>
        </w:rPr>
        <w:t>States$res[States$state=="Alaska"]</w:t>
      </w:r>
      <w:r w:rsidRPr="008E2EEF" w:rsidDel="00F06C43">
        <w:rPr>
          <w:color w:val="auto"/>
        </w:rPr>
        <w:t xml:space="preserve"> </w:t>
      </w:r>
      <w:r>
        <w:rPr>
          <w:color w:val="auto"/>
        </w:rPr>
        <w:t xml:space="preserve">or </w:t>
      </w:r>
      <w:r w:rsidRPr="009417FF">
        <w:rPr>
          <w:b/>
        </w:rPr>
        <w:t>States$res[2]</w:t>
      </w:r>
      <w:r>
        <w:rPr>
          <w:color w:val="auto"/>
        </w:rPr>
        <w:t xml:space="preserve">. </w:t>
      </w:r>
      <w:r w:rsidR="001B01A3">
        <w:rPr>
          <w:color w:val="auto"/>
        </w:rPr>
        <w:t>The</w:t>
      </w:r>
      <w:r w:rsidR="00EC6EAB" w:rsidRPr="006C59AF">
        <w:rPr>
          <w:color w:val="auto"/>
        </w:rPr>
        <w:t xml:space="preserve"> larger </w:t>
      </w:r>
      <w:r w:rsidR="001B01A3">
        <w:rPr>
          <w:color w:val="auto"/>
        </w:rPr>
        <w:t xml:space="preserve">residual (in magnitude) in the </w:t>
      </w:r>
      <w:r w:rsidR="00784F96">
        <w:rPr>
          <w:color w:val="auto"/>
        </w:rPr>
        <w:t>dataset</w:t>
      </w:r>
      <w:r w:rsidR="001B01A3">
        <w:rPr>
          <w:color w:val="auto"/>
        </w:rPr>
        <w:t xml:space="preserve"> is for the second state, not the first</w:t>
      </w:r>
      <w:r w:rsidR="00EC6EAB" w:rsidRPr="006C59AF">
        <w:rPr>
          <w:color w:val="auto"/>
        </w:rPr>
        <w:t xml:space="preserve">.  The value of the residual for the first </w:t>
      </w:r>
      <w:r w:rsidR="001B01A3">
        <w:rPr>
          <w:color w:val="auto"/>
        </w:rPr>
        <w:t xml:space="preserve">state </w:t>
      </w:r>
      <w:r w:rsidR="00EC6EAB" w:rsidRPr="006C59AF">
        <w:rPr>
          <w:color w:val="auto"/>
        </w:rPr>
        <w:t>is -</w:t>
      </w:r>
      <w:r w:rsidR="001B01A3">
        <w:rPr>
          <w:color w:val="auto"/>
        </w:rPr>
        <w:t>1,267</w:t>
      </w:r>
      <w:r>
        <w:rPr>
          <w:color w:val="auto"/>
        </w:rPr>
        <w:t>.77,</w:t>
      </w:r>
      <w:r w:rsidR="00EC6EAB" w:rsidRPr="006C59AF">
        <w:rPr>
          <w:color w:val="auto"/>
        </w:rPr>
        <w:t xml:space="preserve"> </w:t>
      </w:r>
      <w:r w:rsidR="001B01A3">
        <w:rPr>
          <w:color w:val="auto"/>
        </w:rPr>
        <w:t>while</w:t>
      </w:r>
      <w:r w:rsidR="001B01A3" w:rsidRPr="006C59AF">
        <w:rPr>
          <w:color w:val="auto"/>
        </w:rPr>
        <w:t xml:space="preserve"> </w:t>
      </w:r>
      <w:r w:rsidR="00EC6EAB" w:rsidRPr="006C59AF">
        <w:rPr>
          <w:color w:val="auto"/>
        </w:rPr>
        <w:t>for the second</w:t>
      </w:r>
      <w:r w:rsidR="001B01A3">
        <w:rPr>
          <w:color w:val="auto"/>
        </w:rPr>
        <w:t>, it</w:t>
      </w:r>
      <w:r w:rsidR="00EC6EAB" w:rsidRPr="006C59AF">
        <w:rPr>
          <w:color w:val="auto"/>
        </w:rPr>
        <w:t xml:space="preserve"> is </w:t>
      </w:r>
      <w:r w:rsidR="001B01A3">
        <w:rPr>
          <w:color w:val="auto"/>
        </w:rPr>
        <w:t>3,190</w:t>
      </w:r>
      <w:r w:rsidR="00EC6EAB" w:rsidRPr="006C59AF">
        <w:rPr>
          <w:color w:val="auto"/>
        </w:rPr>
        <w:t>.</w:t>
      </w:r>
      <w:r>
        <w:rPr>
          <w:color w:val="auto"/>
        </w:rPr>
        <w:t>09.</w:t>
      </w:r>
    </w:p>
    <w:p w14:paraId="392D0DDB" w14:textId="77777777" w:rsidR="00EC6EAB" w:rsidRPr="006C59AF" w:rsidRDefault="00EC6EAB" w:rsidP="009417FF">
      <w:pPr>
        <w:pStyle w:val="Default"/>
        <w:rPr>
          <w:rFonts w:ascii="Times New Roman" w:hAnsi="Times New Roman" w:cs="Times New Roman"/>
          <w:color w:val="auto"/>
        </w:rPr>
      </w:pPr>
    </w:p>
    <w:p w14:paraId="44C9C096"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59F6C480" w14:textId="45DE1C70" w:rsidR="00D71C0A" w:rsidRPr="009417FF" w:rsidRDefault="005376DF">
      <w:pPr>
        <w:pStyle w:val="Default"/>
        <w:numPr>
          <w:ilvl w:val="0"/>
          <w:numId w:val="10"/>
        </w:numPr>
        <w:rPr>
          <w:color w:val="auto"/>
        </w:rPr>
      </w:pPr>
      <w:r w:rsidRPr="005376DF">
        <w:rPr>
          <w:noProof/>
          <w:color w:val="auto"/>
          <w:position w:val="-4"/>
        </w:rPr>
        <w:object w:dxaOrig="220" w:dyaOrig="320" w14:anchorId="388F42B8">
          <v:shape id="_x0000_i1083" type="#_x0000_t75" alt="" style="width:11.1pt;height:16pt;mso-width-percent:0;mso-height-percent:0;mso-width-percent:0;mso-height-percent:0" o:ole="">
            <v:imagedata r:id="rId29" o:title=""/>
          </v:shape>
          <o:OLEObject Type="Embed" ProgID="Equation.3" ShapeID="_x0000_i1083" DrawAspect="Content" ObjectID="_1628577504" r:id="rId30"/>
        </w:object>
      </w:r>
      <w:r w:rsidR="00EC6EAB" w:rsidRPr="006C59AF">
        <w:rPr>
          <w:color w:val="auto"/>
        </w:rPr>
        <w:t xml:space="preserve">= </w:t>
      </w:r>
      <w:r w:rsidR="00451D35" w:rsidRPr="006C59AF">
        <w:rPr>
          <w:color w:val="auto"/>
        </w:rPr>
        <w:t>86.743</w:t>
      </w:r>
      <w:r w:rsidR="00451D35">
        <w:rPr>
          <w:color w:val="auto"/>
        </w:rPr>
        <w:t xml:space="preserve"> </w:t>
      </w:r>
      <w:r w:rsidR="00EC6EAB" w:rsidRPr="006C59AF">
        <w:rPr>
          <w:color w:val="auto"/>
        </w:rPr>
        <w:t>-</w:t>
      </w:r>
      <w:r w:rsidR="00451D35">
        <w:rPr>
          <w:color w:val="auto"/>
        </w:rPr>
        <w:t xml:space="preserve"> </w:t>
      </w:r>
      <w:r w:rsidR="00EC6EAB" w:rsidRPr="006C59AF">
        <w:rPr>
          <w:color w:val="auto"/>
        </w:rPr>
        <w:t>3.345(</w:t>
      </w:r>
      <w:r w:rsidR="00BD2F6F">
        <w:rPr>
          <w:color w:val="auto"/>
        </w:rPr>
        <w:t>grade</w:t>
      </w:r>
      <w:r w:rsidR="00EC6EAB" w:rsidRPr="006C59AF">
        <w:rPr>
          <w:color w:val="auto"/>
        </w:rPr>
        <w:t>)</w:t>
      </w:r>
      <w:r w:rsidR="00451D35">
        <w:rPr>
          <w:color w:val="auto"/>
        </w:rPr>
        <w:t xml:space="preserve">. </w:t>
      </w:r>
      <w:r w:rsidR="000642B3">
        <w:rPr>
          <w:rFonts w:ascii="Times New Roman" w:hAnsi="Times New Roman" w:cs="Times New Roman"/>
          <w:color w:val="auto"/>
        </w:rPr>
        <w:t xml:space="preserve">Obtained using the </w:t>
      </w:r>
      <w:r w:rsidR="00BB0E3D">
        <w:rPr>
          <w:rFonts w:ascii="Times New Roman" w:hAnsi="Times New Roman" w:cs="Times New Roman"/>
          <w:color w:val="auto"/>
        </w:rPr>
        <w:t>R</w:t>
      </w:r>
      <w:r w:rsidR="000642B3">
        <w:rPr>
          <w:rFonts w:ascii="Times New Roman" w:hAnsi="Times New Roman" w:cs="Times New Roman"/>
          <w:color w:val="auto"/>
        </w:rPr>
        <w:t xml:space="preserve"> command</w:t>
      </w:r>
      <w:r w:rsidR="00D71C0A">
        <w:rPr>
          <w:rFonts w:ascii="Times New Roman" w:hAnsi="Times New Roman" w:cs="Times New Roman"/>
          <w:color w:val="auto"/>
        </w:rPr>
        <w:t>s:</w:t>
      </w:r>
    </w:p>
    <w:p w14:paraId="65460A6B" w14:textId="77777777" w:rsidR="00D71C0A" w:rsidRPr="009417FF" w:rsidRDefault="00D71C0A" w:rsidP="009417FF">
      <w:pPr>
        <w:pStyle w:val="Default"/>
        <w:ind w:left="1080"/>
        <w:rPr>
          <w:rFonts w:ascii="Times New Roman" w:hAnsi="Times New Roman" w:cs="Times New Roman"/>
          <w:b/>
          <w:color w:val="auto"/>
        </w:rPr>
      </w:pPr>
      <w:r w:rsidRPr="009417FF">
        <w:rPr>
          <w:rFonts w:ascii="Times New Roman" w:hAnsi="Times New Roman" w:cs="Times New Roman"/>
          <w:b/>
          <w:color w:val="auto"/>
        </w:rPr>
        <w:t>model = lm(Learndis$readcomp~Learndis$grade)</w:t>
      </w:r>
    </w:p>
    <w:p w14:paraId="0AEE0EF1" w14:textId="6E5ECDE4" w:rsidR="004C1F2C" w:rsidRDefault="00D71C0A" w:rsidP="009417FF">
      <w:pPr>
        <w:pStyle w:val="Default"/>
        <w:ind w:left="1080"/>
        <w:rPr>
          <w:color w:val="auto"/>
        </w:rPr>
      </w:pPr>
      <w:r w:rsidRPr="009417FF">
        <w:rPr>
          <w:rFonts w:ascii="Times New Roman" w:hAnsi="Times New Roman" w:cs="Times New Roman"/>
          <w:b/>
          <w:color w:val="auto"/>
        </w:rPr>
        <w:t>summary(model)</w:t>
      </w:r>
    </w:p>
    <w:p w14:paraId="69BFDBDC" w14:textId="2338EF5C" w:rsidR="004C1F2C" w:rsidRDefault="005376DF">
      <w:pPr>
        <w:pStyle w:val="Default"/>
        <w:numPr>
          <w:ilvl w:val="0"/>
          <w:numId w:val="10"/>
        </w:numPr>
        <w:rPr>
          <w:color w:val="auto"/>
        </w:rPr>
      </w:pPr>
      <w:r w:rsidRPr="005376DF">
        <w:rPr>
          <w:noProof/>
          <w:color w:val="auto"/>
          <w:position w:val="-4"/>
        </w:rPr>
        <w:object w:dxaOrig="220" w:dyaOrig="320" w14:anchorId="6AFF4D6E">
          <v:shape id="_x0000_i1082" type="#_x0000_t75" alt="" style="width:11.1pt;height:16pt;mso-width-percent:0;mso-height-percent:0;mso-width-percent:0;mso-height-percent:0" o:ole="">
            <v:imagedata r:id="rId29" o:title=""/>
          </v:shape>
          <o:OLEObject Type="Embed" ProgID="Equation.3" ShapeID="_x0000_i1082" DrawAspect="Content" ObjectID="_1628577505" r:id="rId31"/>
        </w:object>
      </w:r>
      <w:r w:rsidR="00EC6EAB" w:rsidRPr="006C59AF">
        <w:rPr>
          <w:color w:val="auto"/>
        </w:rPr>
        <w:t xml:space="preserve">= </w:t>
      </w:r>
      <w:r w:rsidR="00451D35" w:rsidRPr="006C59AF">
        <w:rPr>
          <w:color w:val="auto"/>
        </w:rPr>
        <w:t>103.46</w:t>
      </w:r>
      <w:r w:rsidR="00451D35">
        <w:rPr>
          <w:color w:val="auto"/>
        </w:rPr>
        <w:t xml:space="preserve">9 </w:t>
      </w:r>
      <w:r w:rsidR="00EC6EAB" w:rsidRPr="006C59AF">
        <w:rPr>
          <w:color w:val="auto"/>
        </w:rPr>
        <w:t>-</w:t>
      </w:r>
      <w:r w:rsidR="00451D35">
        <w:rPr>
          <w:color w:val="auto"/>
        </w:rPr>
        <w:t xml:space="preserve"> </w:t>
      </w:r>
      <w:r w:rsidR="00EC6EAB" w:rsidRPr="006C59AF">
        <w:rPr>
          <w:color w:val="auto"/>
        </w:rPr>
        <w:t>3.345(</w:t>
      </w:r>
      <w:r w:rsidR="00BD2F6F">
        <w:rPr>
          <w:color w:val="auto"/>
        </w:rPr>
        <w:t>age</w:t>
      </w:r>
      <w:r w:rsidR="00EC6EAB" w:rsidRPr="006C59AF">
        <w:rPr>
          <w:color w:val="auto"/>
        </w:rPr>
        <w:t>).</w:t>
      </w:r>
      <w:r w:rsidR="000642B3">
        <w:rPr>
          <w:color w:val="auto"/>
        </w:rPr>
        <w:t xml:space="preserve">  </w:t>
      </w:r>
    </w:p>
    <w:p w14:paraId="00627C7D" w14:textId="66E9535C" w:rsidR="004C1F2C" w:rsidRDefault="000642B3">
      <w:pPr>
        <w:pStyle w:val="Default"/>
        <w:ind w:left="1080"/>
        <w:rPr>
          <w:rFonts w:ascii="Times New Roman" w:hAnsi="Times New Roman" w:cs="Times New Roman"/>
          <w:color w:val="auto"/>
        </w:rPr>
      </w:pPr>
      <w:r>
        <w:rPr>
          <w:rFonts w:ascii="Times New Roman" w:hAnsi="Times New Roman" w:cs="Times New Roman"/>
          <w:color w:val="auto"/>
        </w:rPr>
        <w:t xml:space="preserve">Obtained using the </w:t>
      </w:r>
      <w:r w:rsidR="00BB0E3D">
        <w:rPr>
          <w:rFonts w:ascii="Times New Roman" w:hAnsi="Times New Roman" w:cs="Times New Roman"/>
          <w:color w:val="auto"/>
        </w:rPr>
        <w:t>R</w:t>
      </w:r>
      <w:r>
        <w:rPr>
          <w:rFonts w:ascii="Times New Roman" w:hAnsi="Times New Roman" w:cs="Times New Roman"/>
          <w:color w:val="auto"/>
        </w:rPr>
        <w:t xml:space="preserve"> commands</w:t>
      </w:r>
      <w:r w:rsidR="00A32BB6">
        <w:rPr>
          <w:rFonts w:ascii="Times New Roman" w:hAnsi="Times New Roman" w:cs="Times New Roman"/>
          <w:color w:val="auto"/>
        </w:rPr>
        <w:t>:</w:t>
      </w:r>
      <w:r>
        <w:rPr>
          <w:rFonts w:ascii="Times New Roman" w:hAnsi="Times New Roman" w:cs="Times New Roman"/>
          <w:color w:val="auto"/>
        </w:rPr>
        <w:t xml:space="preserve"> </w:t>
      </w:r>
    </w:p>
    <w:p w14:paraId="33C72E75" w14:textId="5AA73D53" w:rsidR="00A32BB6" w:rsidRPr="00A32BB6" w:rsidRDefault="001D2C57" w:rsidP="00A32BB6">
      <w:pPr>
        <w:pStyle w:val="Default"/>
        <w:ind w:left="1080"/>
        <w:rPr>
          <w:rFonts w:ascii="Times New Roman" w:hAnsi="Times New Roman" w:cs="Times New Roman"/>
          <w:b/>
          <w:bCs/>
          <w:color w:val="auto"/>
        </w:rPr>
      </w:pPr>
      <w:r w:rsidRPr="001D2C57">
        <w:rPr>
          <w:rFonts w:ascii="Times New Roman" w:hAnsi="Times New Roman" w:cs="Times New Roman"/>
          <w:b/>
          <w:bCs/>
          <w:color w:val="auto"/>
        </w:rPr>
        <w:t>Learndis$</w:t>
      </w:r>
      <w:r w:rsidR="00A32BB6" w:rsidRPr="00A32BB6">
        <w:rPr>
          <w:rFonts w:ascii="Times New Roman" w:hAnsi="Times New Roman" w:cs="Times New Roman"/>
          <w:b/>
          <w:bCs/>
          <w:color w:val="auto"/>
        </w:rPr>
        <w:t>age = Learndis$grade + 5</w:t>
      </w:r>
    </w:p>
    <w:p w14:paraId="7B4E0D8D" w14:textId="475D7EE5" w:rsidR="00A32BB6" w:rsidRPr="00A32BB6" w:rsidRDefault="00A32BB6" w:rsidP="00A32BB6">
      <w:pPr>
        <w:pStyle w:val="Default"/>
        <w:ind w:left="1080"/>
        <w:rPr>
          <w:rFonts w:ascii="Times New Roman" w:hAnsi="Times New Roman" w:cs="Times New Roman"/>
          <w:b/>
          <w:bCs/>
          <w:color w:val="auto"/>
        </w:rPr>
      </w:pPr>
      <w:r w:rsidRPr="00A32BB6">
        <w:rPr>
          <w:rFonts w:ascii="Times New Roman" w:hAnsi="Times New Roman" w:cs="Times New Roman"/>
          <w:b/>
          <w:bCs/>
          <w:color w:val="auto"/>
        </w:rPr>
        <w:t>model = lm(Learndis$readcomp~</w:t>
      </w:r>
      <w:r w:rsidR="001D2C57" w:rsidRPr="001D2C57">
        <w:t xml:space="preserve"> </w:t>
      </w:r>
      <w:r w:rsidR="001D2C57" w:rsidRPr="001D2C57">
        <w:rPr>
          <w:rFonts w:ascii="Times New Roman" w:hAnsi="Times New Roman" w:cs="Times New Roman"/>
          <w:b/>
          <w:bCs/>
          <w:color w:val="auto"/>
        </w:rPr>
        <w:t>Learndis$</w:t>
      </w:r>
      <w:r w:rsidRPr="00A32BB6">
        <w:rPr>
          <w:rFonts w:ascii="Times New Roman" w:hAnsi="Times New Roman" w:cs="Times New Roman"/>
          <w:b/>
          <w:bCs/>
          <w:color w:val="auto"/>
        </w:rPr>
        <w:t>age)</w:t>
      </w:r>
    </w:p>
    <w:p w14:paraId="26C48887" w14:textId="08549052" w:rsidR="004C1F2C" w:rsidRDefault="00A32BB6">
      <w:pPr>
        <w:pStyle w:val="Default"/>
        <w:ind w:left="1080"/>
        <w:rPr>
          <w:color w:val="auto"/>
        </w:rPr>
      </w:pPr>
      <w:r w:rsidRPr="00A32BB6">
        <w:rPr>
          <w:rFonts w:ascii="Times New Roman" w:hAnsi="Times New Roman" w:cs="Times New Roman"/>
          <w:b/>
          <w:bCs/>
          <w:color w:val="auto"/>
        </w:rPr>
        <w:t>summary(model)</w:t>
      </w:r>
    </w:p>
    <w:p w14:paraId="5E12F098" w14:textId="2F31495F" w:rsidR="00EC6EAB" w:rsidRPr="00A32BB6" w:rsidRDefault="00EC6EAB" w:rsidP="009417FF">
      <w:pPr>
        <w:pStyle w:val="Default"/>
        <w:numPr>
          <w:ilvl w:val="0"/>
          <w:numId w:val="10"/>
        </w:numPr>
        <w:rPr>
          <w:color w:val="auto"/>
        </w:rPr>
      </w:pPr>
      <w:r w:rsidRPr="00A32BB6">
        <w:rPr>
          <w:color w:val="auto"/>
        </w:rPr>
        <w:t>The slope of the regression equation is given by</w:t>
      </w:r>
      <w:r w:rsidR="00A32BB6">
        <w:rPr>
          <w:color w:val="auto"/>
        </w:rPr>
        <w:t xml:space="preserve"> </w:t>
      </w:r>
      <w:r w:rsidR="005376DF" w:rsidRPr="005376DF">
        <w:rPr>
          <w:noProof/>
          <w:color w:val="auto"/>
          <w:position w:val="-30"/>
        </w:rPr>
        <w:object w:dxaOrig="2980" w:dyaOrig="700" w14:anchorId="5F4A64D4">
          <v:shape id="_x0000_i1081" type="#_x0000_t75" alt="" style="width:149.55pt;height:35.1pt;mso-width-percent:0;mso-height-percent:0;mso-width-percent:0;mso-height-percent:0" o:ole="">
            <v:imagedata r:id="rId32" o:title=""/>
          </v:shape>
          <o:OLEObject Type="Embed" ProgID="Equation.3" ShapeID="_x0000_i1081" DrawAspect="Content" ObjectID="_1628577506" r:id="rId33"/>
        </w:object>
      </w:r>
    </w:p>
    <w:p w14:paraId="0798D41A" w14:textId="77777777" w:rsidR="00A32BB6" w:rsidRPr="006C59AF" w:rsidRDefault="00A32BB6" w:rsidP="00EC6EAB">
      <w:pPr>
        <w:pStyle w:val="Default"/>
        <w:ind w:left="1080"/>
        <w:rPr>
          <w:color w:val="auto"/>
        </w:rPr>
      </w:pPr>
    </w:p>
    <w:p w14:paraId="4FA7BECC" w14:textId="5D03E8F3" w:rsidR="00EC6EAB" w:rsidRPr="006C59AF" w:rsidRDefault="005376DF" w:rsidP="00A32BB6">
      <w:pPr>
        <w:pStyle w:val="Default"/>
        <w:ind w:left="1080"/>
        <w:rPr>
          <w:color w:val="auto"/>
        </w:rPr>
      </w:pPr>
      <w:r w:rsidRPr="005376DF">
        <w:rPr>
          <w:noProof/>
          <w:color w:val="auto"/>
          <w:position w:val="-14"/>
        </w:rPr>
        <w:object w:dxaOrig="2900" w:dyaOrig="380" w14:anchorId="440AFA33">
          <v:shape id="_x0000_i1080" type="#_x0000_t75" alt="" style="width:144.6pt;height:19.1pt;mso-width-percent:0;mso-height-percent:0;mso-width-percent:0;mso-height-percent:0" o:ole="">
            <v:imagedata r:id="rId34" o:title=""/>
          </v:shape>
          <o:OLEObject Type="Embed" ProgID="Equation.3" ShapeID="_x0000_i1080" DrawAspect="Content" ObjectID="_1628577507" r:id="rId35"/>
        </w:object>
      </w:r>
      <w:r w:rsidR="00EC6EAB" w:rsidRPr="006C59AF">
        <w:rPr>
          <w:color w:val="auto"/>
        </w:rPr>
        <w:t xml:space="preserve"> because the linear transformation from grade to age does not involve reflection.</w:t>
      </w:r>
      <w:r w:rsidR="00A32BB6" w:rsidRPr="006C59AF" w:rsidDel="00A32BB6">
        <w:rPr>
          <w:color w:val="auto"/>
        </w:rPr>
        <w:t xml:space="preserve"> </w:t>
      </w:r>
      <w:r w:rsidR="00EC6EAB" w:rsidRPr="006C59AF">
        <w:rPr>
          <w:color w:val="auto"/>
        </w:rPr>
        <w:t xml:space="preserve">Also, </w:t>
      </w:r>
      <w:r w:rsidRPr="005376DF">
        <w:rPr>
          <w:noProof/>
          <w:color w:val="auto"/>
          <w:position w:val="-12"/>
        </w:rPr>
        <w:object w:dxaOrig="1719" w:dyaOrig="360" w14:anchorId="742D408E">
          <v:shape id="_x0000_i1079" type="#_x0000_t75" alt="" style="width:86.15pt;height:18.45pt;mso-width-percent:0;mso-height-percent:0;mso-width-percent:0;mso-height-percent:0" o:ole="">
            <v:imagedata r:id="rId36" o:title=""/>
          </v:shape>
          <o:OLEObject Type="Embed" ProgID="Equation.3" ShapeID="_x0000_i1079" DrawAspect="Content" ObjectID="_1628577508" r:id="rId37"/>
        </w:object>
      </w:r>
      <w:r w:rsidR="00EC6EAB" w:rsidRPr="006C59AF">
        <w:rPr>
          <w:color w:val="auto"/>
        </w:rPr>
        <w:t xml:space="preserve"> because the linear transformation from grade to age does not involve </w:t>
      </w:r>
      <w:r w:rsidR="00BD2F6F">
        <w:rPr>
          <w:color w:val="auto"/>
        </w:rPr>
        <w:t>multiplication</w:t>
      </w:r>
      <w:r w:rsidR="00EC6EAB" w:rsidRPr="006C59AF">
        <w:rPr>
          <w:color w:val="auto"/>
        </w:rPr>
        <w:t>.</w:t>
      </w:r>
      <w:r w:rsidR="00A32BB6">
        <w:rPr>
          <w:color w:val="auto"/>
        </w:rPr>
        <w:t xml:space="preserve"> </w:t>
      </w:r>
      <w:r w:rsidR="00EC6EAB" w:rsidRPr="006C59AF">
        <w:rPr>
          <w:color w:val="auto"/>
        </w:rPr>
        <w:t>Thus, the slope does not change</w:t>
      </w:r>
      <w:r w:rsidR="00A32BB6">
        <w:rPr>
          <w:color w:val="auto"/>
        </w:rPr>
        <w:t>.</w:t>
      </w:r>
    </w:p>
    <w:p w14:paraId="714F764B" w14:textId="77777777" w:rsidR="004C1F2C" w:rsidRDefault="00EC6EAB">
      <w:pPr>
        <w:pStyle w:val="Default"/>
        <w:numPr>
          <w:ilvl w:val="0"/>
          <w:numId w:val="10"/>
        </w:numPr>
        <w:rPr>
          <w:color w:val="auto"/>
        </w:rPr>
      </w:pPr>
      <w:r w:rsidRPr="006C59AF">
        <w:rPr>
          <w:color w:val="auto"/>
        </w:rPr>
        <w:t xml:space="preserve">The intercept of the regression equation with </w:t>
      </w:r>
      <w:r w:rsidR="00BD2F6F">
        <w:rPr>
          <w:color w:val="auto"/>
        </w:rPr>
        <w:t>grade</w:t>
      </w:r>
      <w:r w:rsidR="00BD2F6F" w:rsidRPr="006C59AF">
        <w:rPr>
          <w:color w:val="auto"/>
        </w:rPr>
        <w:t xml:space="preserve"> </w:t>
      </w:r>
      <w:r w:rsidRPr="006C59AF">
        <w:rPr>
          <w:color w:val="auto"/>
        </w:rPr>
        <w:t>as the independent variable is given by</w:t>
      </w:r>
    </w:p>
    <w:p w14:paraId="107A0174" w14:textId="77777777" w:rsidR="00EC6EAB" w:rsidRPr="006C59AF" w:rsidRDefault="005376DF" w:rsidP="00EC6EAB">
      <w:pPr>
        <w:pStyle w:val="Default"/>
        <w:ind w:left="1080"/>
        <w:rPr>
          <w:color w:val="auto"/>
        </w:rPr>
      </w:pPr>
      <w:r w:rsidRPr="005376DF">
        <w:rPr>
          <w:noProof/>
          <w:color w:val="auto"/>
          <w:position w:val="-6"/>
        </w:rPr>
        <w:object w:dxaOrig="1140" w:dyaOrig="320" w14:anchorId="0712731D">
          <v:shape id="_x0000_i1078" type="#_x0000_t75" alt="" style="width:57.25pt;height:16pt;mso-width-percent:0;mso-height-percent:0;mso-width-percent:0;mso-height-percent:0" o:ole="">
            <v:imagedata r:id="rId38" o:title=""/>
          </v:shape>
          <o:OLEObject Type="Embed" ProgID="Equation.3" ShapeID="_x0000_i1078" DrawAspect="Content" ObjectID="_1628577509" r:id="rId39"/>
        </w:object>
      </w:r>
    </w:p>
    <w:p w14:paraId="33966954" w14:textId="77777777" w:rsidR="004C1F2C" w:rsidRDefault="00EC6EAB">
      <w:pPr>
        <w:pStyle w:val="Default"/>
        <w:ind w:left="1080"/>
        <w:rPr>
          <w:color w:val="auto"/>
        </w:rPr>
      </w:pPr>
      <w:r w:rsidRPr="006C59AF">
        <w:rPr>
          <w:color w:val="auto"/>
        </w:rPr>
        <w:t xml:space="preserve">The mean of </w:t>
      </w:r>
      <w:r w:rsidR="00BD2F6F">
        <w:rPr>
          <w:color w:val="auto"/>
        </w:rPr>
        <w:t>age</w:t>
      </w:r>
      <w:r w:rsidR="00BD2F6F" w:rsidRPr="006C59AF">
        <w:rPr>
          <w:color w:val="auto"/>
        </w:rPr>
        <w:t xml:space="preserve"> </w:t>
      </w:r>
      <w:r w:rsidRPr="006C59AF">
        <w:rPr>
          <w:color w:val="auto"/>
        </w:rPr>
        <w:t xml:space="preserve">= </w:t>
      </w:r>
      <w:r w:rsidR="005376DF" w:rsidRPr="005376DF">
        <w:rPr>
          <w:noProof/>
          <w:color w:val="auto"/>
          <w:position w:val="-4"/>
        </w:rPr>
        <w:object w:dxaOrig="279" w:dyaOrig="300" w14:anchorId="69D6C5D2">
          <v:shape id="_x0000_i1077" type="#_x0000_t75" alt="" style="width:14.15pt;height:15.4pt;mso-width-percent:0;mso-height-percent:0;mso-width-percent:0;mso-height-percent:0" o:ole="">
            <v:imagedata r:id="rId40" o:title=""/>
          </v:shape>
          <o:OLEObject Type="Embed" ProgID="Equation.3" ShapeID="_x0000_i1077" DrawAspect="Content" ObjectID="_1628577510" r:id="rId41"/>
        </w:object>
      </w:r>
      <w:r w:rsidRPr="006C59AF">
        <w:rPr>
          <w:color w:val="auto"/>
        </w:rPr>
        <w:t xml:space="preserve"> + 5.</w:t>
      </w:r>
    </w:p>
    <w:p w14:paraId="2C53791C" w14:textId="77777777" w:rsidR="004C1F2C" w:rsidRDefault="00EC6EAB">
      <w:pPr>
        <w:pStyle w:val="Default"/>
        <w:ind w:left="1080"/>
        <w:rPr>
          <w:color w:val="auto"/>
        </w:rPr>
      </w:pPr>
      <w:r w:rsidRPr="006C59AF">
        <w:rPr>
          <w:color w:val="auto"/>
        </w:rPr>
        <w:t xml:space="preserve">The intercept with </w:t>
      </w:r>
      <w:r w:rsidR="00BD2F6F">
        <w:rPr>
          <w:color w:val="auto"/>
        </w:rPr>
        <w:t>age</w:t>
      </w:r>
      <w:r w:rsidR="00BD2F6F" w:rsidRPr="006C59AF">
        <w:rPr>
          <w:color w:val="auto"/>
        </w:rPr>
        <w:t xml:space="preserve"> </w:t>
      </w:r>
      <w:r w:rsidRPr="006C59AF">
        <w:rPr>
          <w:color w:val="auto"/>
        </w:rPr>
        <w:t>as the independent variable is</w:t>
      </w:r>
    </w:p>
    <w:p w14:paraId="1959E67D" w14:textId="77777777" w:rsidR="00EC6EAB" w:rsidRPr="006C59AF" w:rsidRDefault="005376DF" w:rsidP="00EC6EAB">
      <w:pPr>
        <w:pStyle w:val="Default"/>
        <w:ind w:left="1080"/>
        <w:rPr>
          <w:color w:val="auto"/>
        </w:rPr>
      </w:pPr>
      <w:r w:rsidRPr="005376DF">
        <w:rPr>
          <w:noProof/>
          <w:color w:val="auto"/>
          <w:position w:val="-10"/>
        </w:rPr>
        <w:object w:dxaOrig="5760" w:dyaOrig="360" w14:anchorId="6F700285">
          <v:shape id="_x0000_i1076" type="#_x0000_t75" alt="" style="width:4in;height:18.45pt;mso-width-percent:0;mso-height-percent:0;mso-width-percent:0;mso-height-percent:0" o:ole="">
            <v:imagedata r:id="rId42" o:title=""/>
          </v:shape>
          <o:OLEObject Type="Embed" ProgID="Equation.3" ShapeID="_x0000_i1076" DrawAspect="Content" ObjectID="_1628577511" r:id="rId43"/>
        </w:object>
      </w:r>
    </w:p>
    <w:p w14:paraId="28EC0F8B" w14:textId="77777777" w:rsidR="00EC6EAB" w:rsidRPr="006C59AF" w:rsidRDefault="00EC6EAB" w:rsidP="00EC6EAB">
      <w:pPr>
        <w:pStyle w:val="Default"/>
        <w:ind w:left="1080"/>
        <w:rPr>
          <w:color w:val="auto"/>
        </w:rPr>
      </w:pPr>
    </w:p>
    <w:p w14:paraId="031D21F0"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0FABB0E2" w14:textId="6B6ADC88" w:rsidR="004C1F2C" w:rsidRDefault="005376DF">
      <w:pPr>
        <w:pStyle w:val="Default"/>
        <w:numPr>
          <w:ilvl w:val="0"/>
          <w:numId w:val="11"/>
        </w:numPr>
        <w:rPr>
          <w:color w:val="auto"/>
        </w:rPr>
      </w:pPr>
      <w:r w:rsidRPr="005376DF">
        <w:rPr>
          <w:noProof/>
          <w:color w:val="auto"/>
          <w:position w:val="-4"/>
        </w:rPr>
        <w:object w:dxaOrig="220" w:dyaOrig="320" w14:anchorId="371DA479">
          <v:shape id="_x0000_i1075" type="#_x0000_t75" alt="" style="width:11.1pt;height:16pt;mso-width-percent:0;mso-height-percent:0;mso-width-percent:0;mso-height-percent:0" o:ole="">
            <v:imagedata r:id="rId29" o:title=""/>
          </v:shape>
          <o:OLEObject Type="Embed" ProgID="Equation.3" ShapeID="_x0000_i1075" DrawAspect="Content" ObjectID="_1628577512" r:id="rId44"/>
        </w:object>
      </w:r>
      <w:r w:rsidR="00EC6EAB" w:rsidRPr="006C59AF">
        <w:rPr>
          <w:color w:val="auto"/>
        </w:rPr>
        <w:t>=</w:t>
      </w:r>
      <w:r w:rsidR="00451D35">
        <w:rPr>
          <w:color w:val="auto"/>
        </w:rPr>
        <w:t xml:space="preserve"> </w:t>
      </w:r>
      <w:r w:rsidR="00451D35" w:rsidRPr="006C59AF">
        <w:rPr>
          <w:color w:val="auto"/>
        </w:rPr>
        <w:t>31.816</w:t>
      </w:r>
      <w:r w:rsidR="00EC6EAB" w:rsidRPr="006C59AF">
        <w:rPr>
          <w:color w:val="auto"/>
        </w:rPr>
        <w:t xml:space="preserve"> -</w:t>
      </w:r>
      <w:r w:rsidR="00451D35">
        <w:rPr>
          <w:color w:val="auto"/>
        </w:rPr>
        <w:t xml:space="preserve"> </w:t>
      </w:r>
      <w:r w:rsidR="00EC6EAB" w:rsidRPr="006C59AF">
        <w:rPr>
          <w:color w:val="auto"/>
        </w:rPr>
        <w:t>.113(</w:t>
      </w:r>
      <w:r w:rsidR="00BD2F6F">
        <w:rPr>
          <w:color w:val="auto"/>
        </w:rPr>
        <w:t>schattrt</w:t>
      </w:r>
      <w:r w:rsidR="00EC6EAB" w:rsidRPr="006C59AF">
        <w:rPr>
          <w:color w:val="auto"/>
        </w:rPr>
        <w:t>)</w:t>
      </w:r>
    </w:p>
    <w:p w14:paraId="48AD8686" w14:textId="75002387" w:rsidR="004C1F2C" w:rsidRDefault="005376DF">
      <w:pPr>
        <w:pStyle w:val="Default"/>
        <w:numPr>
          <w:ilvl w:val="0"/>
          <w:numId w:val="11"/>
        </w:numPr>
        <w:rPr>
          <w:color w:val="auto"/>
        </w:rPr>
      </w:pPr>
      <w:r w:rsidRPr="005376DF">
        <w:rPr>
          <w:noProof/>
          <w:color w:val="auto"/>
          <w:position w:val="-4"/>
        </w:rPr>
        <w:object w:dxaOrig="220" w:dyaOrig="320" w14:anchorId="073B8F0D">
          <v:shape id="_x0000_i1074" type="#_x0000_t75" alt="" style="width:11.1pt;height:16pt;mso-width-percent:0;mso-height-percent:0;mso-width-percent:0;mso-height-percent:0" o:ole="">
            <v:imagedata r:id="rId29" o:title=""/>
          </v:shape>
          <o:OLEObject Type="Embed" ProgID="Equation.3" ShapeID="_x0000_i1074" DrawAspect="Content" ObjectID="_1628577513" r:id="rId45"/>
        </w:object>
      </w:r>
      <w:r w:rsidR="00EC6EAB" w:rsidRPr="006C59AF">
        <w:rPr>
          <w:color w:val="auto"/>
        </w:rPr>
        <w:t xml:space="preserve">= </w:t>
      </w:r>
      <w:r w:rsidR="00451D35" w:rsidRPr="006C59AF">
        <w:rPr>
          <w:color w:val="auto"/>
        </w:rPr>
        <w:t>31.816</w:t>
      </w:r>
      <w:r w:rsidR="00451D35">
        <w:rPr>
          <w:color w:val="auto"/>
        </w:rPr>
        <w:t xml:space="preserve"> </w:t>
      </w:r>
      <w:r w:rsidR="00EC6EAB" w:rsidRPr="006C59AF">
        <w:rPr>
          <w:color w:val="auto"/>
        </w:rPr>
        <w:t>-</w:t>
      </w:r>
      <w:r w:rsidR="00451D35">
        <w:rPr>
          <w:color w:val="auto"/>
        </w:rPr>
        <w:t xml:space="preserve"> </w:t>
      </w:r>
      <w:r w:rsidR="00EC6EAB" w:rsidRPr="006C59AF">
        <w:rPr>
          <w:color w:val="auto"/>
        </w:rPr>
        <w:t>11.3(</w:t>
      </w:r>
      <w:r w:rsidR="00BD2F6F">
        <w:rPr>
          <w:color w:val="auto"/>
        </w:rPr>
        <w:t>schattpp</w:t>
      </w:r>
      <w:r w:rsidR="00EC6EAB" w:rsidRPr="006C59AF">
        <w:rPr>
          <w:color w:val="auto"/>
        </w:rPr>
        <w:t xml:space="preserve">) </w:t>
      </w:r>
    </w:p>
    <w:p w14:paraId="440EAAE8" w14:textId="79EE406B" w:rsidR="004C1F2C" w:rsidRDefault="000624E6">
      <w:pPr>
        <w:pStyle w:val="Default"/>
        <w:ind w:left="1080"/>
        <w:rPr>
          <w:rFonts w:ascii="Times New Roman" w:hAnsi="Times New Roman" w:cs="Times New Roman"/>
          <w:color w:val="auto"/>
        </w:rPr>
      </w:pPr>
      <w:r>
        <w:rPr>
          <w:rFonts w:ascii="Times New Roman" w:hAnsi="Times New Roman" w:cs="Times New Roman"/>
          <w:color w:val="auto"/>
        </w:rPr>
        <w:t xml:space="preserve">Obtained using the </w:t>
      </w:r>
      <w:r w:rsidR="00BB0E3D">
        <w:rPr>
          <w:rFonts w:ascii="Times New Roman" w:hAnsi="Times New Roman" w:cs="Times New Roman"/>
          <w:color w:val="auto"/>
        </w:rPr>
        <w:t>R</w:t>
      </w:r>
      <w:r>
        <w:rPr>
          <w:rFonts w:ascii="Times New Roman" w:hAnsi="Times New Roman" w:cs="Times New Roman"/>
          <w:color w:val="auto"/>
        </w:rPr>
        <w:t xml:space="preserve"> commands</w:t>
      </w:r>
      <w:r w:rsidR="007C721B">
        <w:rPr>
          <w:rFonts w:ascii="Times New Roman" w:hAnsi="Times New Roman" w:cs="Times New Roman"/>
          <w:color w:val="auto"/>
        </w:rPr>
        <w:t>:</w:t>
      </w:r>
      <w:r>
        <w:rPr>
          <w:rFonts w:ascii="Times New Roman" w:hAnsi="Times New Roman" w:cs="Times New Roman"/>
          <w:color w:val="auto"/>
        </w:rPr>
        <w:t xml:space="preserve"> </w:t>
      </w:r>
    </w:p>
    <w:p w14:paraId="6DF6E693" w14:textId="68D9E56A" w:rsidR="007C721B" w:rsidRPr="007C721B" w:rsidRDefault="001D2C57" w:rsidP="007C721B">
      <w:pPr>
        <w:pStyle w:val="Default"/>
        <w:ind w:left="1080"/>
        <w:rPr>
          <w:rFonts w:ascii="Times New Roman" w:hAnsi="Times New Roman" w:cs="Times New Roman"/>
          <w:b/>
          <w:bCs/>
          <w:color w:val="auto"/>
        </w:rPr>
      </w:pPr>
      <w:r>
        <w:rPr>
          <w:rFonts w:ascii="Times New Roman" w:hAnsi="Times New Roman" w:cs="Times New Roman"/>
          <w:b/>
          <w:bCs/>
          <w:color w:val="auto"/>
        </w:rPr>
        <w:t>NELS$</w:t>
      </w:r>
      <w:r w:rsidR="007C721B" w:rsidRPr="007C721B">
        <w:rPr>
          <w:rFonts w:ascii="Times New Roman" w:hAnsi="Times New Roman" w:cs="Times New Roman"/>
          <w:b/>
          <w:bCs/>
          <w:color w:val="auto"/>
        </w:rPr>
        <w:t xml:space="preserve">schattpp = NELS$schattrt/100 </w:t>
      </w:r>
    </w:p>
    <w:p w14:paraId="33F88798" w14:textId="0A4305A1" w:rsidR="007C721B" w:rsidRPr="007C721B" w:rsidRDefault="007C721B" w:rsidP="007C721B">
      <w:pPr>
        <w:pStyle w:val="Default"/>
        <w:ind w:left="1080"/>
        <w:rPr>
          <w:rFonts w:ascii="Times New Roman" w:hAnsi="Times New Roman" w:cs="Times New Roman"/>
          <w:b/>
          <w:bCs/>
          <w:color w:val="auto"/>
        </w:rPr>
      </w:pPr>
      <w:r w:rsidRPr="007C721B">
        <w:rPr>
          <w:rFonts w:ascii="Times New Roman" w:hAnsi="Times New Roman" w:cs="Times New Roman"/>
          <w:b/>
          <w:bCs/>
          <w:color w:val="auto"/>
        </w:rPr>
        <w:t>model = lm(NELS$slfcnc08~</w:t>
      </w:r>
      <w:r w:rsidR="001D2C57">
        <w:rPr>
          <w:rFonts w:ascii="Times New Roman" w:hAnsi="Times New Roman" w:cs="Times New Roman"/>
          <w:b/>
          <w:bCs/>
          <w:color w:val="auto"/>
        </w:rPr>
        <w:t>NELS$</w:t>
      </w:r>
      <w:r w:rsidRPr="007C721B">
        <w:rPr>
          <w:rFonts w:ascii="Times New Roman" w:hAnsi="Times New Roman" w:cs="Times New Roman"/>
          <w:b/>
          <w:bCs/>
          <w:color w:val="auto"/>
        </w:rPr>
        <w:t>schattpp)</w:t>
      </w:r>
    </w:p>
    <w:p w14:paraId="23E60D4F" w14:textId="06363283" w:rsidR="004C1F2C" w:rsidRDefault="007C721B">
      <w:pPr>
        <w:pStyle w:val="Default"/>
        <w:ind w:left="1080"/>
        <w:rPr>
          <w:color w:val="auto"/>
        </w:rPr>
      </w:pPr>
      <w:r w:rsidRPr="007C721B">
        <w:rPr>
          <w:rFonts w:ascii="Times New Roman" w:hAnsi="Times New Roman" w:cs="Times New Roman"/>
          <w:b/>
          <w:bCs/>
          <w:color w:val="auto"/>
        </w:rPr>
        <w:t>summary(model)</w:t>
      </w:r>
    </w:p>
    <w:p w14:paraId="4B995922" w14:textId="77777777" w:rsidR="004C1F2C" w:rsidRDefault="004C1F2C">
      <w:pPr>
        <w:pStyle w:val="Default"/>
        <w:ind w:left="1080"/>
        <w:rPr>
          <w:color w:val="auto"/>
        </w:rPr>
      </w:pPr>
    </w:p>
    <w:p w14:paraId="54FD3821" w14:textId="77777777" w:rsidR="00EC6EAB" w:rsidRPr="006C59AF" w:rsidRDefault="00EC6EAB" w:rsidP="00EC6EAB">
      <w:pPr>
        <w:pStyle w:val="Default"/>
        <w:rPr>
          <w:color w:val="auto"/>
        </w:rPr>
      </w:pPr>
    </w:p>
    <w:p w14:paraId="115F2E78"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0B867B54" w14:textId="3162F90B" w:rsidR="00EC6EAB" w:rsidRPr="006C59AF" w:rsidRDefault="00EC6EAB" w:rsidP="00EC6EAB">
      <w:pPr>
        <w:pStyle w:val="CM65"/>
        <w:numPr>
          <w:ilvl w:val="0"/>
          <w:numId w:val="14"/>
        </w:numPr>
      </w:pPr>
      <w:r w:rsidRPr="006C59AF">
        <w:t>According to the boxplots, the distribution of socioeconomic status is fairly symmetric while that of expected income at age 30 is severely positively skewed.</w:t>
      </w:r>
      <w:r w:rsidR="00E67975">
        <w:t xml:space="preserve">  The </w:t>
      </w:r>
      <w:r w:rsidR="00BB0E3D">
        <w:t>R</w:t>
      </w:r>
      <w:r w:rsidR="00E67975">
        <w:t xml:space="preserve"> command used to generate the boxplot for ses is </w:t>
      </w:r>
      <w:r w:rsidR="004F5B79" w:rsidRPr="004F5B79">
        <w:rPr>
          <w:b/>
          <w:bCs/>
        </w:rPr>
        <w:t>boxplot(NELS$ses</w:t>
      </w:r>
      <w:r w:rsidR="00DA249C">
        <w:rPr>
          <w:b/>
          <w:bCs/>
        </w:rPr>
        <w:t>, main=”Socioeconomic Status”</w:t>
      </w:r>
      <w:r w:rsidR="004F5B79" w:rsidRPr="004F5B79">
        <w:rPr>
          <w:b/>
          <w:bCs/>
        </w:rPr>
        <w:t>)</w:t>
      </w:r>
      <w:r w:rsidR="00E67975">
        <w:t>.</w:t>
      </w:r>
    </w:p>
    <w:p w14:paraId="4135EECD" w14:textId="7A059E40" w:rsidR="00EC6EAB" w:rsidRPr="006C59AF" w:rsidRDefault="00DA249C" w:rsidP="00EC6EAB">
      <w:pPr>
        <w:pStyle w:val="Default"/>
        <w:ind w:left="1080"/>
        <w:jc w:val="center"/>
        <w:rPr>
          <w:rFonts w:ascii="Arial" w:hAnsi="Arial" w:cs="Arial"/>
          <w:color w:val="auto"/>
          <w:sz w:val="14"/>
          <w:szCs w:val="14"/>
        </w:rPr>
      </w:pPr>
      <w:r w:rsidRPr="009417FF">
        <w:rPr>
          <w:rFonts w:ascii="Arial" w:hAnsi="Arial" w:cs="Arial"/>
          <w:noProof/>
          <w:color w:val="auto"/>
          <w:sz w:val="14"/>
          <w:szCs w:val="14"/>
          <w:lang w:eastAsia="en-US"/>
        </w:rPr>
        <w:drawing>
          <wp:inline distT="0" distB="0" distL="0" distR="0" wp14:anchorId="2E3D03DE" wp14:editId="0107F79D">
            <wp:extent cx="4737735" cy="2070734"/>
            <wp:effectExtent l="0" t="0" r="0" b="12700"/>
            <wp:docPr id="9" name="Picture 9" descr="../../../Desktop/Screen%20Shot%202019-08-21%20at%203.16.1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ktop/Screen%20Shot%202019-08-21%20at%203.16.18%20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55996" cy="2078715"/>
                    </a:xfrm>
                    <a:prstGeom prst="rect">
                      <a:avLst/>
                    </a:prstGeom>
                    <a:noFill/>
                    <a:ln>
                      <a:noFill/>
                    </a:ln>
                  </pic:spPr>
                </pic:pic>
              </a:graphicData>
            </a:graphic>
          </wp:inline>
        </w:drawing>
      </w:r>
      <w:r w:rsidR="00E67975" w:rsidRPr="00E67975" w:rsidDel="00E67975">
        <w:rPr>
          <w:rFonts w:ascii="Arial" w:hAnsi="Arial" w:cs="Arial"/>
          <w:color w:val="auto"/>
          <w:sz w:val="14"/>
          <w:szCs w:val="14"/>
        </w:rPr>
        <w:t xml:space="preserve">  </w:t>
      </w:r>
    </w:p>
    <w:p w14:paraId="4D170B88" w14:textId="565B00B2" w:rsidR="00EC6EAB" w:rsidRDefault="00EC6EAB" w:rsidP="00EC6EAB">
      <w:pPr>
        <w:pStyle w:val="Default"/>
        <w:ind w:left="1080"/>
        <w:rPr>
          <w:rFonts w:ascii="Times New Roman" w:hAnsi="Times New Roman" w:cs="Times New Roman"/>
          <w:color w:val="auto"/>
        </w:rPr>
      </w:pPr>
      <w:r w:rsidRPr="006C59AF">
        <w:rPr>
          <w:rFonts w:ascii="Times New Roman" w:hAnsi="Times New Roman" w:cs="Times New Roman"/>
          <w:color w:val="auto"/>
        </w:rPr>
        <w:t xml:space="preserve">This visual impression is corroborated by the skewness ratios which indicate that the distribution of </w:t>
      </w:r>
      <w:r w:rsidR="00A21AAD">
        <w:rPr>
          <w:rFonts w:ascii="Times New Roman" w:hAnsi="Times New Roman" w:cs="Times New Roman"/>
          <w:color w:val="auto"/>
        </w:rPr>
        <w:t>ses</w:t>
      </w:r>
      <w:r w:rsidRPr="006C59AF">
        <w:rPr>
          <w:rFonts w:ascii="Times New Roman" w:hAnsi="Times New Roman" w:cs="Times New Roman"/>
          <w:color w:val="auto"/>
        </w:rPr>
        <w:t xml:space="preserve"> is fairly symmetric (-1.0</w:t>
      </w:r>
      <w:r w:rsidR="00FA028C">
        <w:rPr>
          <w:rFonts w:ascii="Times New Roman" w:hAnsi="Times New Roman" w:cs="Times New Roman"/>
          <w:color w:val="auto"/>
        </w:rPr>
        <w:t>3</w:t>
      </w:r>
      <w:r w:rsidRPr="006C59AF">
        <w:rPr>
          <w:rFonts w:ascii="Times New Roman" w:hAnsi="Times New Roman" w:cs="Times New Roman"/>
          <w:color w:val="auto"/>
        </w:rPr>
        <w:t>) and that of expected income is severely positively skewed (95.</w:t>
      </w:r>
      <w:r w:rsidR="00FA028C">
        <w:rPr>
          <w:rFonts w:ascii="Times New Roman" w:hAnsi="Times New Roman" w:cs="Times New Roman"/>
          <w:color w:val="auto"/>
        </w:rPr>
        <w:t>63</w:t>
      </w:r>
      <w:r w:rsidRPr="006C59AF">
        <w:rPr>
          <w:rFonts w:ascii="Times New Roman" w:hAnsi="Times New Roman" w:cs="Times New Roman"/>
          <w:color w:val="auto"/>
        </w:rPr>
        <w:t>).</w:t>
      </w:r>
    </w:p>
    <w:p w14:paraId="0822512D" w14:textId="77777777" w:rsidR="00E67975" w:rsidRDefault="00E67975" w:rsidP="00EC6EAB">
      <w:pPr>
        <w:pStyle w:val="Default"/>
        <w:ind w:left="1080"/>
        <w:rPr>
          <w:rFonts w:ascii="Times New Roman" w:hAnsi="Times New Roman" w:cs="Times New Roman"/>
          <w:color w:val="auto"/>
        </w:rPr>
      </w:pPr>
    </w:p>
    <w:p w14:paraId="2790ECFD" w14:textId="16283435" w:rsidR="00E67975" w:rsidRDefault="00E67975" w:rsidP="00BB0E3D">
      <w:pPr>
        <w:pStyle w:val="Default"/>
        <w:ind w:left="1080"/>
        <w:outlineLvl w:val="0"/>
        <w:rPr>
          <w:rFonts w:ascii="Times New Roman" w:hAnsi="Times New Roman" w:cs="Times New Roman"/>
          <w:color w:val="auto"/>
        </w:rPr>
      </w:pPr>
      <w:r>
        <w:rPr>
          <w:rFonts w:ascii="Times New Roman" w:hAnsi="Times New Roman" w:cs="Times New Roman"/>
          <w:color w:val="auto"/>
        </w:rPr>
        <w:t xml:space="preserve">The </w:t>
      </w:r>
      <w:r w:rsidR="00BB0E3D">
        <w:rPr>
          <w:rFonts w:ascii="Times New Roman" w:hAnsi="Times New Roman" w:cs="Times New Roman"/>
          <w:color w:val="auto"/>
        </w:rPr>
        <w:t>R</w:t>
      </w:r>
      <w:r>
        <w:rPr>
          <w:rFonts w:ascii="Times New Roman" w:hAnsi="Times New Roman" w:cs="Times New Roman"/>
          <w:color w:val="auto"/>
        </w:rPr>
        <w:t xml:space="preserve"> command used to calculate the skewness ratio for ses </w:t>
      </w:r>
      <w:r w:rsidR="00FA028C">
        <w:rPr>
          <w:rFonts w:ascii="Times New Roman" w:hAnsi="Times New Roman" w:cs="Times New Roman"/>
          <w:color w:val="auto"/>
        </w:rPr>
        <w:t xml:space="preserve">is </w:t>
      </w:r>
      <w:r w:rsidR="00FA028C" w:rsidRPr="009417FF">
        <w:rPr>
          <w:rFonts w:ascii="Times New Roman" w:hAnsi="Times New Roman" w:cs="Times New Roman"/>
          <w:b/>
          <w:color w:val="auto"/>
        </w:rPr>
        <w:t>skew.ratio(NELS$ses)</w:t>
      </w:r>
      <w:r w:rsidR="00FA028C">
        <w:rPr>
          <w:rFonts w:ascii="Times New Roman" w:hAnsi="Times New Roman" w:cs="Times New Roman"/>
          <w:color w:val="auto"/>
        </w:rPr>
        <w:t>.</w:t>
      </w:r>
    </w:p>
    <w:p w14:paraId="1DE61CBA" w14:textId="77777777" w:rsidR="00EC6EAB" w:rsidRPr="006C59AF" w:rsidRDefault="00EC6EAB" w:rsidP="00EC6EAB">
      <w:pPr>
        <w:pStyle w:val="Default"/>
        <w:ind w:left="1080"/>
        <w:rPr>
          <w:rFonts w:ascii="Times New Roman" w:hAnsi="Times New Roman" w:cs="Times New Roman"/>
          <w:color w:val="auto"/>
        </w:rPr>
      </w:pPr>
    </w:p>
    <w:p w14:paraId="1FE8E004" w14:textId="0DB4C710" w:rsidR="00EC6EAB" w:rsidRPr="006C59AF" w:rsidRDefault="00EC6EAB" w:rsidP="004C1F2C">
      <w:pPr>
        <w:pStyle w:val="Default"/>
        <w:ind w:left="1080"/>
        <w:rPr>
          <w:rFonts w:ascii="Times New Roman" w:hAnsi="Times New Roman" w:cs="Times New Roman"/>
          <w:color w:val="auto"/>
        </w:rPr>
      </w:pPr>
      <w:r w:rsidRPr="006C59AF">
        <w:rPr>
          <w:rFonts w:ascii="Times New Roman" w:hAnsi="Times New Roman" w:cs="Times New Roman"/>
          <w:color w:val="auto"/>
        </w:rPr>
        <w:t>The scatterplot shows that a linear model may not be most appropriate due to the presence of several outliers.</w:t>
      </w:r>
      <w:r w:rsidR="004C1F2C">
        <w:rPr>
          <w:rFonts w:ascii="Times New Roman" w:hAnsi="Times New Roman" w:cs="Times New Roman"/>
          <w:color w:val="auto"/>
        </w:rPr>
        <w:t xml:space="preserve">  The </w:t>
      </w:r>
      <w:r w:rsidR="00BB0E3D">
        <w:rPr>
          <w:rFonts w:ascii="Times New Roman" w:hAnsi="Times New Roman" w:cs="Times New Roman"/>
          <w:color w:val="auto"/>
        </w:rPr>
        <w:t>R</w:t>
      </w:r>
      <w:r w:rsidR="004C1F2C">
        <w:rPr>
          <w:rFonts w:ascii="Times New Roman" w:hAnsi="Times New Roman" w:cs="Times New Roman"/>
          <w:color w:val="auto"/>
        </w:rPr>
        <w:t xml:space="preserve"> command for creating the scatterplot is </w:t>
      </w:r>
      <w:r w:rsidR="007A1B22" w:rsidRPr="007A1B22">
        <w:rPr>
          <w:b/>
        </w:rPr>
        <w:t>plot(NELS$ses~NELS$expinc30, xlab="Expected Income at 30", ylab="Socioeconomic Status")</w:t>
      </w:r>
      <w:r w:rsidR="007A1B22">
        <w:t>.</w:t>
      </w:r>
    </w:p>
    <w:p w14:paraId="43E6C821" w14:textId="216ECDE2" w:rsidR="00EC6EAB" w:rsidRPr="006C59AF" w:rsidRDefault="007A1B22" w:rsidP="00EC6EAB">
      <w:pPr>
        <w:pStyle w:val="Default"/>
        <w:ind w:left="1080"/>
        <w:jc w:val="center"/>
        <w:rPr>
          <w:rFonts w:ascii="Times New Roman" w:hAnsi="Times New Roman" w:cs="Times New Roman"/>
          <w:color w:val="auto"/>
        </w:rPr>
      </w:pPr>
      <w:r w:rsidRPr="009417FF">
        <w:rPr>
          <w:rFonts w:ascii="Times New Roman" w:hAnsi="Times New Roman" w:cs="Times New Roman"/>
          <w:noProof/>
          <w:color w:val="auto"/>
          <w:lang w:eastAsia="en-US"/>
        </w:rPr>
        <w:drawing>
          <wp:inline distT="0" distB="0" distL="0" distR="0" wp14:anchorId="4619C760" wp14:editId="7E537103">
            <wp:extent cx="3823335" cy="3188428"/>
            <wp:effectExtent l="0" t="0" r="12065" b="12065"/>
            <wp:docPr id="18" name="Picture 18" descr="../../../Desktop/Screen%20Shot%202019-08-21%20at%203.24.1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ktop/Screen%20Shot%202019-08-21%20at%203.24.12%20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34858" cy="3198037"/>
                    </a:xfrm>
                    <a:prstGeom prst="rect">
                      <a:avLst/>
                    </a:prstGeom>
                    <a:noFill/>
                    <a:ln>
                      <a:noFill/>
                    </a:ln>
                  </pic:spPr>
                </pic:pic>
              </a:graphicData>
            </a:graphic>
          </wp:inline>
        </w:drawing>
      </w:r>
    </w:p>
    <w:p w14:paraId="07986931" w14:textId="56D626EA" w:rsidR="004C1F2C" w:rsidRDefault="00EC6EAB" w:rsidP="00EC6EAB">
      <w:pPr>
        <w:pStyle w:val="CM65"/>
        <w:numPr>
          <w:ilvl w:val="0"/>
          <w:numId w:val="14"/>
        </w:numPr>
      </w:pPr>
      <w:r w:rsidRPr="006C59AF">
        <w:t>Prior to applying the non-linear tranformations, the variable was translated by adding 1 to all values to avoid taking a log of a zero value.</w:t>
      </w:r>
      <w:r w:rsidR="004C1F2C">
        <w:t xml:space="preserve"> The </w:t>
      </w:r>
      <w:r w:rsidR="00BB0E3D">
        <w:t>R</w:t>
      </w:r>
      <w:r w:rsidR="004C1F2C">
        <w:t xml:space="preserve"> commands for creating the transformed variables are:</w:t>
      </w:r>
    </w:p>
    <w:p w14:paraId="4EBDAEFA" w14:textId="72B72880" w:rsidR="00D901A7" w:rsidRPr="00D901A7" w:rsidRDefault="00D901A7" w:rsidP="009417FF">
      <w:pPr>
        <w:pStyle w:val="CM65"/>
        <w:ind w:left="1080"/>
        <w:rPr>
          <w:rFonts w:ascii="Times New Roman" w:hAnsi="Times New Roman"/>
          <w:b/>
          <w:bCs/>
        </w:rPr>
      </w:pPr>
      <w:r w:rsidRPr="00D901A7">
        <w:rPr>
          <w:rFonts w:ascii="Times New Roman" w:hAnsi="Times New Roman"/>
          <w:b/>
          <w:bCs/>
        </w:rPr>
        <w:t>NELS$expinclg = log(NELS$exp</w:t>
      </w:r>
      <w:r>
        <w:rPr>
          <w:rFonts w:ascii="Times New Roman" w:hAnsi="Times New Roman"/>
          <w:b/>
          <w:bCs/>
        </w:rPr>
        <w:t>inc30 + 1)</w:t>
      </w:r>
    </w:p>
    <w:p w14:paraId="3E2845DA" w14:textId="5B7698F1" w:rsidR="004C1F2C" w:rsidRDefault="00D901A7" w:rsidP="004C1F2C">
      <w:pPr>
        <w:pStyle w:val="CM65"/>
        <w:ind w:left="1080"/>
      </w:pPr>
      <w:r w:rsidRPr="00D901A7">
        <w:rPr>
          <w:rFonts w:ascii="Times New Roman" w:hAnsi="Times New Roman"/>
          <w:b/>
          <w:bCs/>
        </w:rPr>
        <w:t>NELS$expincsq = sqrt(NELS$expinc30 + 1)</w:t>
      </w:r>
    </w:p>
    <w:p w14:paraId="2A0CA206" w14:textId="77777777" w:rsidR="004C1F2C" w:rsidRDefault="004C1F2C" w:rsidP="004C1F2C">
      <w:pPr>
        <w:pStyle w:val="CM65"/>
        <w:ind w:left="1080"/>
      </w:pPr>
    </w:p>
    <w:p w14:paraId="41B09440" w14:textId="6FD62A24" w:rsidR="00EC6EAB" w:rsidRDefault="00EC6EAB" w:rsidP="004C1F2C">
      <w:pPr>
        <w:pStyle w:val="CM65"/>
        <w:ind w:left="1080"/>
      </w:pPr>
      <w:r w:rsidRPr="006C59AF">
        <w:t>Although the transformed variable is still severely skewed, the square root transformation was the most effective at diminishing the severity of the positive skew. The log transformation overcorrected as it converted the positively skewed distribution to a negatively skewed distribution.</w:t>
      </w:r>
      <w:r w:rsidR="00873C8E">
        <w:t xml:space="preserve"> The skewness statistics for each variable are given below.</w:t>
      </w:r>
    </w:p>
    <w:p w14:paraId="2E342D73" w14:textId="77777777" w:rsidR="001D0C3D" w:rsidRDefault="001D0C3D" w:rsidP="001D0C3D">
      <w:pPr>
        <w:pStyle w:val="Default"/>
      </w:pPr>
    </w:p>
    <w:p w14:paraId="1D8EB0F6" w14:textId="77777777" w:rsidR="00873C8E" w:rsidRDefault="00873C8E" w:rsidP="001D0C3D">
      <w:pPr>
        <w:pStyle w:val="Default"/>
        <w:ind w:left="1080"/>
      </w:pPr>
      <w:r>
        <w:t xml:space="preserve">expinc30: </w:t>
      </w:r>
    </w:p>
    <w:p w14:paraId="6CE02F74" w14:textId="06277E00" w:rsidR="00873C8E" w:rsidRDefault="00873C8E" w:rsidP="001D0C3D">
      <w:pPr>
        <w:pStyle w:val="Default"/>
        <w:ind w:left="1080"/>
      </w:pPr>
      <w:r>
        <w:t>skewness = 10.90</w:t>
      </w:r>
      <w:r w:rsidRPr="00873C8E">
        <w:t>; standard error of skewne</w:t>
      </w:r>
      <w:r>
        <w:t>ss = .11; skewness ratio = 95.63</w:t>
      </w:r>
    </w:p>
    <w:p w14:paraId="3E2EEE87" w14:textId="49C757A9" w:rsidR="00873C8E" w:rsidRDefault="001D0C3D" w:rsidP="001D0C3D">
      <w:pPr>
        <w:pStyle w:val="Default"/>
        <w:ind w:left="1080"/>
      </w:pPr>
      <w:r>
        <w:t>expinclg:</w:t>
      </w:r>
    </w:p>
    <w:p w14:paraId="3419750E" w14:textId="7F7AB8DF" w:rsidR="00873C8E" w:rsidRDefault="00873C8E" w:rsidP="001D0C3D">
      <w:pPr>
        <w:pStyle w:val="Default"/>
        <w:ind w:left="1080"/>
      </w:pPr>
      <w:r>
        <w:t>skewness = -6.87</w:t>
      </w:r>
      <w:r w:rsidRPr="00873C8E">
        <w:t>; standard error of skewne</w:t>
      </w:r>
      <w:r>
        <w:t>ss = .11; skewness ratio = -60.26</w:t>
      </w:r>
    </w:p>
    <w:p w14:paraId="4841B504" w14:textId="755CAB13" w:rsidR="00873C8E" w:rsidRDefault="001D0C3D" w:rsidP="001D0C3D">
      <w:pPr>
        <w:pStyle w:val="Default"/>
        <w:ind w:left="1080"/>
      </w:pPr>
      <w:r>
        <w:t>expincsq:</w:t>
      </w:r>
    </w:p>
    <w:p w14:paraId="7C651C70" w14:textId="2451DFEC" w:rsidR="00873C8E" w:rsidRDefault="00873C8E" w:rsidP="001D0C3D">
      <w:pPr>
        <w:pStyle w:val="Default"/>
        <w:ind w:left="1080"/>
      </w:pPr>
      <w:r>
        <w:t>skewness = 3.73</w:t>
      </w:r>
      <w:r w:rsidRPr="00873C8E">
        <w:t>; standard error of skewne</w:t>
      </w:r>
      <w:r>
        <w:t>ss = .11; skewness ratio = 32.71</w:t>
      </w:r>
    </w:p>
    <w:p w14:paraId="0E9156D8" w14:textId="77777777" w:rsidR="00EC6EAB" w:rsidRPr="006C59AF" w:rsidRDefault="00EC6EAB" w:rsidP="00EC6EAB">
      <w:pPr>
        <w:pStyle w:val="Default"/>
        <w:ind w:left="1080"/>
        <w:rPr>
          <w:rFonts w:ascii="System" w:hAnsi="System" w:cs="System"/>
          <w:b/>
          <w:bCs/>
          <w:color w:val="auto"/>
          <w:sz w:val="20"/>
          <w:szCs w:val="20"/>
        </w:rPr>
      </w:pPr>
    </w:p>
    <w:p w14:paraId="78BD57BC" w14:textId="03CA3AE7" w:rsidR="00EC6EAB" w:rsidRPr="006C59AF" w:rsidRDefault="00EC6EAB" w:rsidP="00EC6EAB">
      <w:pPr>
        <w:pStyle w:val="CM65"/>
        <w:numPr>
          <w:ilvl w:val="0"/>
          <w:numId w:val="14"/>
        </w:numPr>
      </w:pPr>
      <w:r w:rsidRPr="006C59AF">
        <w:t xml:space="preserve">According to the </w:t>
      </w:r>
      <w:r w:rsidR="001D0C3D">
        <w:t xml:space="preserve">results of the </w:t>
      </w:r>
      <w:r w:rsidRPr="006C59AF">
        <w:t>correlation analysis, the strongest correlation is with the square root transformed variable.</w:t>
      </w:r>
      <w:r w:rsidR="009727B3">
        <w:t xml:space="preserve"> The correlation of ses with expinc30 is obtained using the R command </w:t>
      </w:r>
      <w:r w:rsidR="009727B3" w:rsidRPr="009417FF">
        <w:rPr>
          <w:b/>
        </w:rPr>
        <w:t>cor(NELS$ses,NELS$expinc30, use="complete.obs")</w:t>
      </w:r>
      <w:r w:rsidR="009727B3">
        <w:t>.</w:t>
      </w:r>
    </w:p>
    <w:p w14:paraId="12DBBB24" w14:textId="0042698B" w:rsidR="00EC6EAB" w:rsidRPr="006C59AF" w:rsidRDefault="00EC6EAB" w:rsidP="00EC6EAB">
      <w:pPr>
        <w:autoSpaceDE w:val="0"/>
        <w:autoSpaceDN w:val="0"/>
        <w:adjustRightInd w:val="0"/>
        <w:jc w:val="center"/>
        <w:rPr>
          <w:rFonts w:ascii="System" w:hAnsi="System" w:cs="System"/>
          <w:b/>
          <w:bCs/>
          <w:sz w:val="20"/>
          <w:szCs w:val="20"/>
        </w:rPr>
      </w:pPr>
    </w:p>
    <w:p w14:paraId="6F14C87E" w14:textId="4D275B28" w:rsidR="00027D9B" w:rsidRPr="009417FF" w:rsidRDefault="001D0C3D" w:rsidP="00027D9B">
      <w:pPr>
        <w:pStyle w:val="CM65"/>
        <w:numPr>
          <w:ilvl w:val="0"/>
          <w:numId w:val="14"/>
        </w:numPr>
        <w:rPr>
          <w:b/>
          <w:bCs/>
        </w:rPr>
      </w:pPr>
      <w:r>
        <w:t xml:space="preserve">Using the </w:t>
      </w:r>
      <w:r w:rsidR="00BB0E3D">
        <w:t>R</w:t>
      </w:r>
      <w:r>
        <w:t xml:space="preserve"> command</w:t>
      </w:r>
      <w:r w:rsidR="00027D9B">
        <w:t>s</w:t>
      </w:r>
      <w:r>
        <w:t xml:space="preserve"> </w:t>
      </w:r>
    </w:p>
    <w:p w14:paraId="724F3EB5" w14:textId="0B5C7393" w:rsidR="00027D9B" w:rsidRPr="00027D9B" w:rsidRDefault="00027D9B" w:rsidP="009417FF">
      <w:pPr>
        <w:pStyle w:val="CM65"/>
        <w:ind w:left="1080"/>
        <w:rPr>
          <w:b/>
          <w:bCs/>
        </w:rPr>
      </w:pPr>
      <w:r w:rsidRPr="00027D9B">
        <w:rPr>
          <w:b/>
          <w:bCs/>
        </w:rPr>
        <w:t>model = lm(NELS$ses~NELS$expincsq)</w:t>
      </w:r>
    </w:p>
    <w:p w14:paraId="74CA9428" w14:textId="79E0DDA0" w:rsidR="00027D9B" w:rsidRDefault="00027D9B" w:rsidP="009417FF">
      <w:pPr>
        <w:pStyle w:val="CM65"/>
        <w:ind w:left="1080"/>
      </w:pPr>
      <w:r w:rsidRPr="00027D9B">
        <w:rPr>
          <w:b/>
          <w:bCs/>
        </w:rPr>
        <w:t>summary(model)</w:t>
      </w:r>
    </w:p>
    <w:p w14:paraId="12A700AA" w14:textId="42A349FF" w:rsidR="001D0C3D" w:rsidRDefault="001D0C3D" w:rsidP="009417FF">
      <w:pPr>
        <w:pStyle w:val="CM65"/>
        <w:ind w:left="1080"/>
      </w:pPr>
      <w:r>
        <w:t>we obtain the following regression equation and results:</w:t>
      </w:r>
    </w:p>
    <w:p w14:paraId="3CB2910A" w14:textId="2973049A" w:rsidR="00027D9B" w:rsidRPr="00027D9B" w:rsidRDefault="005376DF" w:rsidP="00027D9B">
      <w:pPr>
        <w:pStyle w:val="CM65"/>
        <w:ind w:left="1080"/>
      </w:pPr>
      <w:r w:rsidRPr="006C59AF">
        <w:rPr>
          <w:noProof/>
          <w:position w:val="-10"/>
        </w:rPr>
        <w:object w:dxaOrig="3180" w:dyaOrig="380" w14:anchorId="3AA28416">
          <v:shape id="_x0000_i1073" type="#_x0000_t75" alt="" style="width:159.4pt;height:19.1pt;mso-width-percent:0;mso-height-percent:0;mso-width-percent:0;mso-height-percent:0" o:ole="">
            <v:imagedata r:id="rId48" o:title=""/>
          </v:shape>
          <o:OLEObject Type="Embed" ProgID="Equation.3" ShapeID="_x0000_i1073" DrawAspect="Content" ObjectID="_1628577514" r:id="rId49"/>
        </w:object>
      </w:r>
      <w:r w:rsidR="00EC6EAB" w:rsidRPr="006C59AF">
        <w:t xml:space="preserve"> OR </w:t>
      </w:r>
      <w:r w:rsidRPr="006C59AF">
        <w:rPr>
          <w:noProof/>
          <w:position w:val="-10"/>
        </w:rPr>
        <w:object w:dxaOrig="4200" w:dyaOrig="380" w14:anchorId="07B20EF8">
          <v:shape id="_x0000_i1072" type="#_x0000_t75" alt="" style="width:209.85pt;height:19.1pt;mso-width-percent:0;mso-height-percent:0;mso-width-percent:0;mso-height-percent:0" o:ole="">
            <v:imagedata r:id="rId50" o:title=""/>
          </v:shape>
          <o:OLEObject Type="Embed" ProgID="Equation.3" ShapeID="_x0000_i1072" DrawAspect="Content" ObjectID="_1628577515" r:id="rId51"/>
        </w:object>
      </w:r>
    </w:p>
    <w:p w14:paraId="1331436E" w14:textId="3A227B35" w:rsidR="00EC6EAB" w:rsidRPr="006C59AF" w:rsidRDefault="00027D9B" w:rsidP="00EC6EAB">
      <w:pPr>
        <w:autoSpaceDE w:val="0"/>
        <w:autoSpaceDN w:val="0"/>
        <w:adjustRightInd w:val="0"/>
        <w:jc w:val="center"/>
        <w:rPr>
          <w:rFonts w:ascii="System" w:hAnsi="System" w:cs="System"/>
          <w:b/>
          <w:bCs/>
          <w:sz w:val="20"/>
          <w:szCs w:val="20"/>
        </w:rPr>
      </w:pPr>
      <w:r w:rsidRPr="009417FF">
        <w:rPr>
          <w:rFonts w:ascii="System" w:hAnsi="System" w:cs="System"/>
          <w:b/>
          <w:bCs/>
          <w:noProof/>
          <w:sz w:val="20"/>
          <w:szCs w:val="20"/>
        </w:rPr>
        <w:drawing>
          <wp:inline distT="0" distB="0" distL="0" distR="0" wp14:anchorId="15BCB015" wp14:editId="33820142">
            <wp:extent cx="5194935" cy="795586"/>
            <wp:effectExtent l="0" t="0" r="0" b="0"/>
            <wp:docPr id="19" name="Picture 19" descr="../../../Desktop/Screen%20Shot%202019-08-21%20at%203.44.2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ktop/Screen%20Shot%202019-08-21%20at%203.44.22%20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26744" cy="800457"/>
                    </a:xfrm>
                    <a:prstGeom prst="rect">
                      <a:avLst/>
                    </a:prstGeom>
                    <a:noFill/>
                    <a:ln>
                      <a:noFill/>
                    </a:ln>
                  </pic:spPr>
                </pic:pic>
              </a:graphicData>
            </a:graphic>
          </wp:inline>
        </w:drawing>
      </w:r>
    </w:p>
    <w:p w14:paraId="63F47EB8" w14:textId="77777777" w:rsidR="00EC6EAB" w:rsidRPr="006C59AF" w:rsidRDefault="005376DF" w:rsidP="00EC6EAB">
      <w:pPr>
        <w:pStyle w:val="CM65"/>
        <w:numPr>
          <w:ilvl w:val="0"/>
          <w:numId w:val="14"/>
        </w:numPr>
      </w:pPr>
      <w:r w:rsidRPr="006C59AF">
        <w:rPr>
          <w:noProof/>
          <w:position w:val="-10"/>
        </w:rPr>
        <w:object w:dxaOrig="3700" w:dyaOrig="380" w14:anchorId="092BB75D">
          <v:shape id="_x0000_i1071" type="#_x0000_t75" alt="" style="width:185.25pt;height:19.1pt;mso-width-percent:0;mso-height-percent:0;mso-width-percent:0;mso-height-percent:0" o:ole="">
            <v:imagedata r:id="rId53" o:title=""/>
          </v:shape>
          <o:OLEObject Type="Embed" ProgID="Equation.3" ShapeID="_x0000_i1071" DrawAspect="Content" ObjectID="_1628577516" r:id="rId54"/>
        </w:object>
      </w:r>
    </w:p>
    <w:p w14:paraId="35AE35AE" w14:textId="77777777" w:rsidR="00EC6EAB" w:rsidRPr="006C59AF" w:rsidRDefault="005376DF" w:rsidP="00EC6EAB">
      <w:pPr>
        <w:pStyle w:val="Default"/>
        <w:ind w:left="1080"/>
        <w:rPr>
          <w:color w:val="auto"/>
        </w:rPr>
      </w:pPr>
      <w:r w:rsidRPr="005376DF">
        <w:rPr>
          <w:noProof/>
          <w:color w:val="auto"/>
          <w:position w:val="-10"/>
        </w:rPr>
        <w:object w:dxaOrig="3700" w:dyaOrig="380" w14:anchorId="6D261C16">
          <v:shape id="_x0000_i1070" type="#_x0000_t75" alt="" style="width:185.25pt;height:19.1pt;mso-width-percent:0;mso-height-percent:0;mso-width-percent:0;mso-height-percent:0" o:ole="">
            <v:imagedata r:id="rId55" o:title=""/>
          </v:shape>
          <o:OLEObject Type="Embed" ProgID="Equation.3" ShapeID="_x0000_i1070" DrawAspect="Content" ObjectID="_1628577517" r:id="rId56"/>
        </w:object>
      </w:r>
    </w:p>
    <w:p w14:paraId="774E3012" w14:textId="77777777" w:rsidR="00EC6EAB" w:rsidRPr="006C59AF" w:rsidRDefault="005376DF" w:rsidP="00EC6EAB">
      <w:pPr>
        <w:pStyle w:val="Default"/>
        <w:ind w:left="1080"/>
        <w:rPr>
          <w:color w:val="auto"/>
        </w:rPr>
      </w:pPr>
      <w:r w:rsidRPr="005376DF">
        <w:rPr>
          <w:noProof/>
          <w:color w:val="auto"/>
          <w:position w:val="-6"/>
        </w:rPr>
        <w:object w:dxaOrig="1240" w:dyaOrig="340" w14:anchorId="6A1065C3">
          <v:shape id="_x0000_i1069" type="#_x0000_t75" alt="" style="width:62.15pt;height:16.6pt;mso-width-percent:0;mso-height-percent:0;mso-width-percent:0;mso-height-percent:0" o:ole="">
            <v:imagedata r:id="rId57" o:title=""/>
          </v:shape>
          <o:OLEObject Type="Embed" ProgID="Equation.3" ShapeID="_x0000_i1069" DrawAspect="Content" ObjectID="_1628577518" r:id="rId58"/>
        </w:object>
      </w:r>
    </w:p>
    <w:p w14:paraId="0D9716E8" w14:textId="77777777" w:rsidR="00EC6EAB" w:rsidRPr="006C59AF" w:rsidRDefault="00EC6EAB" w:rsidP="00EC6EAB">
      <w:pPr>
        <w:pStyle w:val="Default"/>
        <w:ind w:left="1080"/>
        <w:rPr>
          <w:color w:val="auto"/>
        </w:rPr>
      </w:pPr>
    </w:p>
    <w:p w14:paraId="78567933" w14:textId="77777777" w:rsidR="00EC6EAB" w:rsidRPr="006C59AF" w:rsidRDefault="00EC6EAB" w:rsidP="00EC6EAB">
      <w:pPr>
        <w:pStyle w:val="Default"/>
        <w:numPr>
          <w:ilvl w:val="1"/>
          <w:numId w:val="2"/>
        </w:numPr>
        <w:tabs>
          <w:tab w:val="clear" w:pos="480"/>
          <w:tab w:val="num" w:pos="720"/>
        </w:tabs>
        <w:ind w:left="720" w:hanging="720"/>
        <w:rPr>
          <w:rFonts w:ascii="Times New Roman" w:hAnsi="Times New Roman" w:cs="Times New Roman"/>
          <w:color w:val="auto"/>
        </w:rPr>
      </w:pPr>
    </w:p>
    <w:p w14:paraId="3CFD9BFD" w14:textId="0B46684C" w:rsidR="00AD7D6A" w:rsidRDefault="00EC6EAB" w:rsidP="00ED0FF8">
      <w:pPr>
        <w:pStyle w:val="Default"/>
        <w:numPr>
          <w:ilvl w:val="0"/>
          <w:numId w:val="12"/>
        </w:numPr>
        <w:rPr>
          <w:rFonts w:ascii="Times New Roman" w:hAnsi="Times New Roman" w:cs="Times New Roman"/>
          <w:color w:val="auto"/>
        </w:rPr>
      </w:pPr>
      <w:r w:rsidRPr="006C59AF">
        <w:rPr>
          <w:rFonts w:ascii="Times New Roman" w:hAnsi="Times New Roman" w:cs="Times New Roman"/>
          <w:color w:val="auto"/>
        </w:rPr>
        <w:t xml:space="preserve"> </w:t>
      </w:r>
      <w:r w:rsidR="00ED0FF8">
        <w:rPr>
          <w:rFonts w:ascii="Times New Roman" w:hAnsi="Times New Roman" w:cs="Times New Roman"/>
          <w:color w:val="auto"/>
        </w:rPr>
        <w:t xml:space="preserve">The </w:t>
      </w:r>
      <w:r w:rsidR="00BB0E3D">
        <w:rPr>
          <w:rFonts w:ascii="Times New Roman" w:hAnsi="Times New Roman" w:cs="Times New Roman"/>
          <w:color w:val="auto"/>
        </w:rPr>
        <w:t>R</w:t>
      </w:r>
      <w:r w:rsidR="00ED0FF8">
        <w:rPr>
          <w:rFonts w:ascii="Times New Roman" w:hAnsi="Times New Roman" w:cs="Times New Roman"/>
          <w:color w:val="auto"/>
        </w:rPr>
        <w:t xml:space="preserve"> command</w:t>
      </w:r>
      <w:r w:rsidR="00AD7D6A">
        <w:rPr>
          <w:rFonts w:ascii="Times New Roman" w:hAnsi="Times New Roman" w:cs="Times New Roman"/>
          <w:color w:val="auto"/>
        </w:rPr>
        <w:t>s</w:t>
      </w:r>
      <w:r w:rsidR="00ED0FF8">
        <w:rPr>
          <w:rFonts w:ascii="Times New Roman" w:hAnsi="Times New Roman" w:cs="Times New Roman"/>
          <w:color w:val="auto"/>
        </w:rPr>
        <w:t xml:space="preserve"> for creating the scatterplot </w:t>
      </w:r>
      <w:r w:rsidR="00AD7D6A">
        <w:rPr>
          <w:rFonts w:ascii="Times New Roman" w:hAnsi="Times New Roman" w:cs="Times New Roman"/>
          <w:color w:val="auto"/>
        </w:rPr>
        <w:t>are:</w:t>
      </w:r>
    </w:p>
    <w:p w14:paraId="5CECB354" w14:textId="271BD0A0" w:rsidR="00AD7D6A" w:rsidRPr="009417FF" w:rsidRDefault="00AD7D6A" w:rsidP="009417FF">
      <w:pPr>
        <w:pStyle w:val="Default"/>
        <w:ind w:left="1080"/>
        <w:rPr>
          <w:rFonts w:ascii="Times New Roman" w:hAnsi="Times New Roman" w:cs="Times New Roman"/>
          <w:b/>
          <w:color w:val="auto"/>
        </w:rPr>
      </w:pPr>
      <w:r w:rsidRPr="009417FF">
        <w:rPr>
          <w:rFonts w:ascii="Times New Roman" w:hAnsi="Times New Roman" w:cs="Times New Roman"/>
          <w:b/>
          <w:color w:val="auto"/>
        </w:rPr>
        <w:t>plot(NELS$ses~</w:t>
      </w:r>
      <w:r w:rsidR="00E2156E">
        <w:rPr>
          <w:rFonts w:ascii="Times New Roman" w:hAnsi="Times New Roman" w:cs="Times New Roman"/>
          <w:b/>
          <w:color w:val="auto"/>
        </w:rPr>
        <w:t>as.numeric(</w:t>
      </w:r>
      <w:r w:rsidRPr="009417FF">
        <w:rPr>
          <w:rFonts w:ascii="Times New Roman" w:hAnsi="Times New Roman" w:cs="Times New Roman"/>
          <w:b/>
          <w:color w:val="auto"/>
        </w:rPr>
        <w:t>NELS$computer</w:t>
      </w:r>
      <w:r w:rsidR="00E2156E">
        <w:rPr>
          <w:rFonts w:ascii="Times New Roman" w:hAnsi="Times New Roman" w:cs="Times New Roman"/>
          <w:b/>
          <w:color w:val="auto"/>
        </w:rPr>
        <w:t>)</w:t>
      </w:r>
      <w:r w:rsidRPr="009417FF">
        <w:rPr>
          <w:rFonts w:ascii="Times New Roman" w:hAnsi="Times New Roman" w:cs="Times New Roman"/>
          <w:b/>
          <w:color w:val="auto"/>
        </w:rPr>
        <w:t>, axes = F, xlab="Computer Ownership in 8th Grade", ylab="Socioeconomic Status")</w:t>
      </w:r>
    </w:p>
    <w:p w14:paraId="7FA88763" w14:textId="77777777" w:rsidR="00AD7D6A" w:rsidRPr="009417FF" w:rsidRDefault="00AD7D6A" w:rsidP="009417FF">
      <w:pPr>
        <w:pStyle w:val="Default"/>
        <w:ind w:left="1080"/>
        <w:rPr>
          <w:rFonts w:ascii="Times New Roman" w:hAnsi="Times New Roman" w:cs="Times New Roman"/>
          <w:b/>
          <w:color w:val="auto"/>
        </w:rPr>
      </w:pPr>
      <w:r w:rsidRPr="009417FF">
        <w:rPr>
          <w:rFonts w:ascii="Times New Roman" w:hAnsi="Times New Roman" w:cs="Times New Roman"/>
          <w:b/>
          <w:color w:val="auto"/>
        </w:rPr>
        <w:t>box()</w:t>
      </w:r>
    </w:p>
    <w:p w14:paraId="7F5ED40D" w14:textId="77777777" w:rsidR="00AD7D6A" w:rsidRPr="009417FF" w:rsidRDefault="00AD7D6A" w:rsidP="009417FF">
      <w:pPr>
        <w:pStyle w:val="Default"/>
        <w:ind w:left="1080"/>
        <w:rPr>
          <w:rFonts w:ascii="Times New Roman" w:hAnsi="Times New Roman" w:cs="Times New Roman"/>
          <w:b/>
          <w:color w:val="auto"/>
        </w:rPr>
      </w:pPr>
      <w:r w:rsidRPr="009417FF">
        <w:rPr>
          <w:rFonts w:ascii="Times New Roman" w:hAnsi="Times New Roman" w:cs="Times New Roman"/>
          <w:b/>
          <w:color w:val="auto"/>
        </w:rPr>
        <w:t>axis(2)</w:t>
      </w:r>
    </w:p>
    <w:p w14:paraId="28749F34" w14:textId="2BD9336E" w:rsidR="00EC6EAB" w:rsidRPr="006C59AF" w:rsidRDefault="00AD7D6A" w:rsidP="009417FF">
      <w:pPr>
        <w:pStyle w:val="Default"/>
        <w:ind w:left="1080"/>
        <w:rPr>
          <w:rFonts w:ascii="Times New Roman" w:hAnsi="Times New Roman" w:cs="Times New Roman"/>
          <w:color w:val="auto"/>
        </w:rPr>
      </w:pPr>
      <w:r w:rsidRPr="009417FF">
        <w:rPr>
          <w:rFonts w:ascii="Times New Roman" w:hAnsi="Times New Roman" w:cs="Times New Roman"/>
          <w:b/>
          <w:color w:val="auto"/>
        </w:rPr>
        <w:t>axis(1, at = c(1,2), labels = c("No", "Yes"))</w:t>
      </w:r>
    </w:p>
    <w:p w14:paraId="1D0C432B" w14:textId="6D219A1B" w:rsidR="00EC6EAB" w:rsidRPr="006C59AF" w:rsidRDefault="00071A0F" w:rsidP="00EC6EAB">
      <w:pPr>
        <w:autoSpaceDE w:val="0"/>
        <w:autoSpaceDN w:val="0"/>
        <w:adjustRightInd w:val="0"/>
        <w:jc w:val="center"/>
        <w:rPr>
          <w:rFonts w:ascii="System" w:hAnsi="System" w:cs="System"/>
          <w:b/>
          <w:bCs/>
          <w:sz w:val="20"/>
          <w:szCs w:val="20"/>
        </w:rPr>
      </w:pPr>
      <w:r w:rsidRPr="009417FF">
        <w:rPr>
          <w:rFonts w:ascii="System" w:hAnsi="System" w:cs="System"/>
          <w:b/>
          <w:bCs/>
          <w:noProof/>
          <w:sz w:val="20"/>
          <w:szCs w:val="20"/>
        </w:rPr>
        <w:drawing>
          <wp:inline distT="0" distB="0" distL="0" distR="0" wp14:anchorId="7ADD8DC7" wp14:editId="391F9145">
            <wp:extent cx="3480435" cy="2844551"/>
            <wp:effectExtent l="0" t="0" r="0" b="635"/>
            <wp:docPr id="21" name="Picture 21" descr="../../../Desktop/Screen%20Shot%202019-08-21%20at%204.06.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ktop/Screen%20Shot%202019-08-21%20at%204.06.32%20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93209" cy="2854991"/>
                    </a:xfrm>
                    <a:prstGeom prst="rect">
                      <a:avLst/>
                    </a:prstGeom>
                    <a:noFill/>
                    <a:ln>
                      <a:noFill/>
                    </a:ln>
                  </pic:spPr>
                </pic:pic>
              </a:graphicData>
            </a:graphic>
          </wp:inline>
        </w:drawing>
      </w:r>
    </w:p>
    <w:p w14:paraId="0B14C362" w14:textId="07AB3C2A" w:rsidR="00071A0F" w:rsidRPr="009417FF" w:rsidRDefault="00ED0FF8" w:rsidP="00ED0FF8">
      <w:pPr>
        <w:pStyle w:val="Default"/>
        <w:numPr>
          <w:ilvl w:val="0"/>
          <w:numId w:val="12"/>
        </w:numPr>
        <w:rPr>
          <w:color w:val="auto"/>
        </w:rPr>
      </w:pPr>
      <w:r>
        <w:t xml:space="preserve">Using the </w:t>
      </w:r>
      <w:r w:rsidR="00BB0E3D">
        <w:t>R</w:t>
      </w:r>
      <w:r>
        <w:t xml:space="preserve"> command</w:t>
      </w:r>
      <w:r w:rsidR="00071A0F">
        <w:t>s</w:t>
      </w:r>
    </w:p>
    <w:p w14:paraId="0E984EE7" w14:textId="77777777" w:rsidR="00071A0F" w:rsidRPr="009417FF" w:rsidRDefault="00071A0F" w:rsidP="009417FF">
      <w:pPr>
        <w:pStyle w:val="Default"/>
        <w:ind w:left="1080"/>
        <w:rPr>
          <w:b/>
        </w:rPr>
      </w:pPr>
      <w:r w:rsidRPr="009417FF">
        <w:rPr>
          <w:b/>
        </w:rPr>
        <w:t>model = lm(NELS$ses~NELS$computer)</w:t>
      </w:r>
    </w:p>
    <w:p w14:paraId="1B9472D2" w14:textId="744C121B" w:rsidR="00071A0F" w:rsidRDefault="00071A0F" w:rsidP="009417FF">
      <w:pPr>
        <w:pStyle w:val="Default"/>
        <w:ind w:left="1080"/>
      </w:pPr>
      <w:r w:rsidRPr="009417FF">
        <w:rPr>
          <w:b/>
        </w:rPr>
        <w:t>summary(model)</w:t>
      </w:r>
    </w:p>
    <w:p w14:paraId="7A7981B7" w14:textId="255F9976" w:rsidR="00ED0FF8" w:rsidRPr="00ED0FF8" w:rsidRDefault="00ED0FF8" w:rsidP="009417FF">
      <w:pPr>
        <w:pStyle w:val="Default"/>
        <w:ind w:left="1080"/>
        <w:rPr>
          <w:color w:val="auto"/>
        </w:rPr>
      </w:pPr>
      <w:r>
        <w:t>we obtain the following regression equation and results:</w:t>
      </w:r>
    </w:p>
    <w:p w14:paraId="2272330E" w14:textId="0B887313" w:rsidR="00EC6EAB" w:rsidRPr="006C59AF" w:rsidRDefault="005376DF" w:rsidP="00ED0FF8">
      <w:pPr>
        <w:pStyle w:val="Default"/>
        <w:ind w:left="1080"/>
        <w:rPr>
          <w:color w:val="auto"/>
        </w:rPr>
      </w:pPr>
      <w:r w:rsidRPr="005376DF">
        <w:rPr>
          <w:noProof/>
          <w:color w:val="auto"/>
          <w:position w:val="-4"/>
        </w:rPr>
        <w:object w:dxaOrig="220" w:dyaOrig="320" w14:anchorId="728DFC96">
          <v:shape id="_x0000_i1068" type="#_x0000_t75" alt="" style="width:11.1pt;height:16pt;mso-width-percent:0;mso-height-percent:0;mso-width-percent:0;mso-height-percent:0" o:ole="">
            <v:imagedata r:id="rId29" o:title=""/>
          </v:shape>
          <o:OLEObject Type="Embed" ProgID="Equation.3" ShapeID="_x0000_i1068" DrawAspect="Content" ObjectID="_1628577519" r:id="rId60"/>
        </w:object>
      </w:r>
      <w:r w:rsidR="00EC6EAB" w:rsidRPr="006C59AF">
        <w:rPr>
          <w:color w:val="auto"/>
        </w:rPr>
        <w:t xml:space="preserve">= </w:t>
      </w:r>
      <w:r w:rsidR="00451D35" w:rsidRPr="006C59AF">
        <w:rPr>
          <w:color w:val="auto"/>
        </w:rPr>
        <w:t>16.14</w:t>
      </w:r>
      <w:r w:rsidR="00451D35">
        <w:rPr>
          <w:color w:val="auto"/>
        </w:rPr>
        <w:t xml:space="preserve"> + </w:t>
      </w:r>
      <w:r w:rsidR="00EC6EAB" w:rsidRPr="006C59AF">
        <w:rPr>
          <w:color w:val="auto"/>
        </w:rPr>
        <w:t>4.83(</w:t>
      </w:r>
      <w:r w:rsidR="00ED0FF8">
        <w:rPr>
          <w:color w:val="auto"/>
        </w:rPr>
        <w:t>computer</w:t>
      </w:r>
      <w:r w:rsidR="00EC6EAB" w:rsidRPr="006C59AF">
        <w:rPr>
          <w:color w:val="auto"/>
        </w:rPr>
        <w:t>)</w:t>
      </w:r>
    </w:p>
    <w:p w14:paraId="121D7761" w14:textId="193072F1" w:rsidR="00EC6EAB" w:rsidRPr="006C59AF" w:rsidRDefault="00946079" w:rsidP="00EC6EAB">
      <w:pPr>
        <w:autoSpaceDE w:val="0"/>
        <w:autoSpaceDN w:val="0"/>
        <w:adjustRightInd w:val="0"/>
        <w:jc w:val="center"/>
        <w:rPr>
          <w:rFonts w:ascii="System" w:hAnsi="System" w:cs="System"/>
          <w:b/>
          <w:bCs/>
          <w:sz w:val="20"/>
          <w:szCs w:val="20"/>
        </w:rPr>
      </w:pPr>
      <w:r w:rsidRPr="009417FF">
        <w:rPr>
          <w:rFonts w:ascii="System" w:hAnsi="System" w:cs="System"/>
          <w:b/>
          <w:bCs/>
          <w:noProof/>
          <w:sz w:val="20"/>
          <w:szCs w:val="20"/>
        </w:rPr>
        <w:lastRenderedPageBreak/>
        <w:drawing>
          <wp:inline distT="0" distB="0" distL="0" distR="0" wp14:anchorId="22E14B2F" wp14:editId="19305C20">
            <wp:extent cx="5423535" cy="820113"/>
            <wp:effectExtent l="0" t="0" r="0" b="0"/>
            <wp:docPr id="22" name="Picture 22" descr="../../../Desktop/Screen%20Shot%202019-08-21%20at%204.08.2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sktop/Screen%20Shot%202019-08-21%20at%204.08.23%20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80312" cy="828698"/>
                    </a:xfrm>
                    <a:prstGeom prst="rect">
                      <a:avLst/>
                    </a:prstGeom>
                    <a:noFill/>
                    <a:ln>
                      <a:noFill/>
                    </a:ln>
                  </pic:spPr>
                </pic:pic>
              </a:graphicData>
            </a:graphic>
          </wp:inline>
        </w:drawing>
      </w:r>
    </w:p>
    <w:p w14:paraId="0F798F2B" w14:textId="72B63614" w:rsidR="00EC6EAB" w:rsidRPr="006C59AF" w:rsidRDefault="00EC6EAB" w:rsidP="00ED0FF8">
      <w:pPr>
        <w:pStyle w:val="Default"/>
        <w:numPr>
          <w:ilvl w:val="0"/>
          <w:numId w:val="12"/>
        </w:numPr>
        <w:rPr>
          <w:color w:val="auto"/>
        </w:rPr>
      </w:pPr>
      <w:r w:rsidRPr="006C59AF">
        <w:rPr>
          <w:color w:val="auto"/>
        </w:rPr>
        <w:t xml:space="preserve">Students in the </w:t>
      </w:r>
      <w:r w:rsidRPr="009417FF">
        <w:rPr>
          <w:color w:val="auto"/>
        </w:rPr>
        <w:t>NELS</w:t>
      </w:r>
      <w:r w:rsidRPr="006C59AF">
        <w:rPr>
          <w:color w:val="auto"/>
        </w:rPr>
        <w:t xml:space="preserve"> </w:t>
      </w:r>
      <w:r w:rsidR="00784F96">
        <w:rPr>
          <w:color w:val="auto"/>
        </w:rPr>
        <w:t>dataset</w:t>
      </w:r>
      <w:r w:rsidRPr="006C59AF">
        <w:rPr>
          <w:color w:val="auto"/>
        </w:rPr>
        <w:t xml:space="preserve"> who owned a computer in eighth grade have an average </w:t>
      </w:r>
      <w:r w:rsidR="00ED0FF8">
        <w:rPr>
          <w:color w:val="auto"/>
        </w:rPr>
        <w:t>ses</w:t>
      </w:r>
      <w:r w:rsidR="00ED0FF8" w:rsidRPr="006C59AF">
        <w:rPr>
          <w:color w:val="auto"/>
        </w:rPr>
        <w:t xml:space="preserve"> </w:t>
      </w:r>
      <w:r w:rsidRPr="006C59AF">
        <w:rPr>
          <w:color w:val="auto"/>
        </w:rPr>
        <w:t>value that is 4.83 points higher than those who did not.</w:t>
      </w:r>
    </w:p>
    <w:p w14:paraId="457630AC" w14:textId="534595C0" w:rsidR="00EC6EAB" w:rsidRPr="006C59AF" w:rsidRDefault="00EC6EAB" w:rsidP="00ED0FF8">
      <w:pPr>
        <w:pStyle w:val="Default"/>
        <w:numPr>
          <w:ilvl w:val="0"/>
          <w:numId w:val="12"/>
        </w:numPr>
        <w:rPr>
          <w:color w:val="auto"/>
        </w:rPr>
      </w:pPr>
      <w:r w:rsidRPr="006C59AF">
        <w:rPr>
          <w:color w:val="auto"/>
        </w:rPr>
        <w:t xml:space="preserve">Students in the </w:t>
      </w:r>
      <w:r w:rsidRPr="009417FF">
        <w:rPr>
          <w:color w:val="auto"/>
        </w:rPr>
        <w:t>NELS</w:t>
      </w:r>
      <w:r w:rsidRPr="006C59AF">
        <w:rPr>
          <w:i/>
          <w:color w:val="auto"/>
        </w:rPr>
        <w:t xml:space="preserve"> </w:t>
      </w:r>
      <w:r w:rsidR="00784F96">
        <w:rPr>
          <w:color w:val="auto"/>
        </w:rPr>
        <w:t>dataset</w:t>
      </w:r>
      <w:r w:rsidRPr="006C59AF">
        <w:rPr>
          <w:color w:val="auto"/>
        </w:rPr>
        <w:t xml:space="preserve"> who did not own a computer in eighth grade are predicted by the model to have a mean </w:t>
      </w:r>
      <w:r w:rsidR="00ED0FF8">
        <w:rPr>
          <w:color w:val="auto"/>
        </w:rPr>
        <w:t>ses</w:t>
      </w:r>
      <w:r w:rsidR="00ED0FF8" w:rsidRPr="006C59AF">
        <w:rPr>
          <w:color w:val="auto"/>
        </w:rPr>
        <w:t xml:space="preserve"> </w:t>
      </w:r>
      <w:r w:rsidRPr="006C59AF">
        <w:rPr>
          <w:color w:val="auto"/>
        </w:rPr>
        <w:t>of 16.14.</w:t>
      </w:r>
    </w:p>
    <w:p w14:paraId="62361E55" w14:textId="2F8EC396" w:rsidR="00EC6EAB" w:rsidRPr="006C59AF" w:rsidRDefault="005376DF" w:rsidP="00EC6EAB">
      <w:pPr>
        <w:pStyle w:val="Default"/>
        <w:numPr>
          <w:ilvl w:val="0"/>
          <w:numId w:val="12"/>
        </w:numPr>
        <w:rPr>
          <w:color w:val="auto"/>
        </w:rPr>
      </w:pPr>
      <w:r w:rsidRPr="005376DF">
        <w:rPr>
          <w:noProof/>
          <w:color w:val="auto"/>
          <w:position w:val="-4"/>
        </w:rPr>
        <w:object w:dxaOrig="220" w:dyaOrig="320" w14:anchorId="23D04BCD">
          <v:shape id="_x0000_i1067" type="#_x0000_t75" alt="" style="width:11.1pt;height:16pt;mso-width-percent:0;mso-height-percent:0;mso-width-percent:0;mso-height-percent:0" o:ole="">
            <v:imagedata r:id="rId29" o:title=""/>
          </v:shape>
          <o:OLEObject Type="Embed" ProgID="Equation.3" ShapeID="_x0000_i1067" DrawAspect="Content" ObjectID="_1628577520" r:id="rId62"/>
        </w:object>
      </w:r>
      <w:r w:rsidR="00EC6EAB" w:rsidRPr="006C59AF">
        <w:rPr>
          <w:color w:val="auto"/>
        </w:rPr>
        <w:t>= 4.83(1) + 16.14 = 20.97</w:t>
      </w:r>
    </w:p>
    <w:p w14:paraId="513699A4" w14:textId="12F22D5B" w:rsidR="00ED0FF8" w:rsidRPr="006C59AF" w:rsidRDefault="005376DF" w:rsidP="00EC6EAB">
      <w:pPr>
        <w:pStyle w:val="Default"/>
        <w:numPr>
          <w:ilvl w:val="0"/>
          <w:numId w:val="12"/>
        </w:numPr>
        <w:rPr>
          <w:color w:val="auto"/>
        </w:rPr>
      </w:pPr>
      <w:r w:rsidRPr="005376DF">
        <w:rPr>
          <w:noProof/>
          <w:color w:val="auto"/>
          <w:position w:val="-4"/>
        </w:rPr>
        <w:object w:dxaOrig="220" w:dyaOrig="320" w14:anchorId="08F8C6D3">
          <v:shape id="_x0000_i1066" type="#_x0000_t75" alt="" style="width:11.1pt;height:16pt;mso-width-percent:0;mso-height-percent:0;mso-width-percent:0;mso-height-percent:0" o:ole="">
            <v:imagedata r:id="rId29" o:title=""/>
          </v:shape>
          <o:OLEObject Type="Embed" ProgID="Equation.3" ShapeID="_x0000_i1066" DrawAspect="Content" ObjectID="_1628577521" r:id="rId63"/>
        </w:object>
      </w:r>
      <w:r w:rsidR="00EC6EAB" w:rsidRPr="006C59AF">
        <w:rPr>
          <w:color w:val="auto"/>
        </w:rPr>
        <w:t>= 4.83(0) + 16.14 = 16.14</w:t>
      </w:r>
    </w:p>
    <w:p w14:paraId="70CCC27D" w14:textId="6FC2CA0E" w:rsidR="008731AA" w:rsidRPr="009417FF" w:rsidRDefault="00EC6EAB" w:rsidP="008731AA">
      <w:pPr>
        <w:pStyle w:val="Default"/>
        <w:numPr>
          <w:ilvl w:val="0"/>
          <w:numId w:val="12"/>
        </w:numPr>
        <w:rPr>
          <w:b/>
        </w:rPr>
      </w:pPr>
      <w:r w:rsidRPr="006C59AF">
        <w:rPr>
          <w:color w:val="auto"/>
        </w:rPr>
        <w:t xml:space="preserve">One possibility is to use </w:t>
      </w:r>
      <w:r w:rsidR="00ED0FF8">
        <w:rPr>
          <w:color w:val="auto"/>
        </w:rPr>
        <w:t xml:space="preserve">the </w:t>
      </w:r>
      <w:r w:rsidR="00BB0E3D">
        <w:rPr>
          <w:color w:val="auto"/>
        </w:rPr>
        <w:t>R</w:t>
      </w:r>
      <w:r w:rsidR="00ED0FF8">
        <w:rPr>
          <w:color w:val="auto"/>
        </w:rPr>
        <w:t xml:space="preserve"> command</w:t>
      </w:r>
      <w:r w:rsidR="008731AA">
        <w:rPr>
          <w:color w:val="auto"/>
        </w:rPr>
        <w:t>s:</w:t>
      </w:r>
    </w:p>
    <w:p w14:paraId="760AC776" w14:textId="1ECE7EAA" w:rsidR="008731AA" w:rsidRPr="008731AA" w:rsidRDefault="008731AA" w:rsidP="009417FF">
      <w:pPr>
        <w:pStyle w:val="Default"/>
        <w:ind w:left="1080"/>
        <w:rPr>
          <w:b/>
        </w:rPr>
      </w:pPr>
      <w:r w:rsidRPr="008731AA">
        <w:rPr>
          <w:b/>
        </w:rPr>
        <w:t>mean(NELS$ses[NELS$computer=="No"])</w:t>
      </w:r>
    </w:p>
    <w:p w14:paraId="1183F94A" w14:textId="030D5776" w:rsidR="008731AA" w:rsidRDefault="008731AA" w:rsidP="009417FF">
      <w:pPr>
        <w:pStyle w:val="Default"/>
        <w:ind w:left="1080"/>
        <w:rPr>
          <w:bCs/>
        </w:rPr>
      </w:pPr>
      <w:r w:rsidRPr="008731AA">
        <w:rPr>
          <w:b/>
        </w:rPr>
        <w:t>mean(NELS$ses[NELS$computer=="Yes"])</w:t>
      </w:r>
    </w:p>
    <w:p w14:paraId="62665976" w14:textId="3D5E2288" w:rsidR="00EC6EAB" w:rsidRPr="006C59AF" w:rsidRDefault="00ED0FF8" w:rsidP="009417FF">
      <w:pPr>
        <w:pStyle w:val="Default"/>
        <w:ind w:left="1080"/>
        <w:rPr>
          <w:rFonts w:ascii="System" w:hAnsi="System" w:cs="System"/>
          <w:b/>
          <w:bCs/>
          <w:sz w:val="20"/>
          <w:szCs w:val="20"/>
        </w:rPr>
      </w:pPr>
      <w:r>
        <w:rPr>
          <w:bCs/>
        </w:rPr>
        <w:t>The resulting output</w:t>
      </w:r>
      <w:r w:rsidR="008731AA">
        <w:rPr>
          <w:bCs/>
        </w:rPr>
        <w:t>s</w:t>
      </w:r>
      <w:r>
        <w:rPr>
          <w:bCs/>
        </w:rPr>
        <w:t xml:space="preserve"> </w:t>
      </w:r>
      <w:r w:rsidR="008731AA">
        <w:rPr>
          <w:bCs/>
        </w:rPr>
        <w:t>are the same as the results of parts (f) and (e), respectively</w:t>
      </w:r>
      <w:r w:rsidR="008731AA">
        <w:t>.</w:t>
      </w:r>
    </w:p>
    <w:p w14:paraId="5587ECD1" w14:textId="77777777" w:rsidR="00EC6EAB" w:rsidRPr="006C59AF" w:rsidRDefault="00EC6EAB" w:rsidP="00EC6EAB">
      <w:pPr>
        <w:pStyle w:val="Default"/>
        <w:rPr>
          <w:rFonts w:ascii="Times New Roman" w:hAnsi="Times New Roman" w:cs="Times New Roman"/>
          <w:color w:val="auto"/>
        </w:rPr>
      </w:pPr>
    </w:p>
    <w:p w14:paraId="5A94F21B"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1F18CA08" w14:textId="77777777" w:rsidR="00EC6EAB" w:rsidRPr="006C59AF" w:rsidRDefault="00EC6EAB" w:rsidP="00EC6EAB">
      <w:pPr>
        <w:pStyle w:val="Default"/>
        <w:numPr>
          <w:ilvl w:val="0"/>
          <w:numId w:val="13"/>
        </w:numPr>
        <w:rPr>
          <w:color w:val="auto"/>
        </w:rPr>
      </w:pPr>
      <w:r w:rsidRPr="006C59AF">
        <w:rPr>
          <w:color w:val="auto"/>
        </w:rPr>
        <w:t>Positive, same as it is in the regression equation.</w:t>
      </w:r>
    </w:p>
    <w:p w14:paraId="150B4EAE" w14:textId="77777777" w:rsidR="00EC6EAB" w:rsidRPr="006C59AF" w:rsidRDefault="00EC6EAB" w:rsidP="00EC6EAB">
      <w:pPr>
        <w:pStyle w:val="Default"/>
        <w:numPr>
          <w:ilvl w:val="0"/>
          <w:numId w:val="13"/>
        </w:numPr>
        <w:rPr>
          <w:color w:val="auto"/>
        </w:rPr>
      </w:pPr>
      <w:r w:rsidRPr="006C59AF">
        <w:rPr>
          <w:color w:val="auto"/>
        </w:rPr>
        <w:t>Females.</w:t>
      </w:r>
    </w:p>
    <w:p w14:paraId="6DD61E68" w14:textId="252B9665" w:rsidR="00EC6EAB" w:rsidRPr="006C59AF" w:rsidRDefault="005376DF" w:rsidP="00EC6EAB">
      <w:pPr>
        <w:pStyle w:val="Default"/>
        <w:numPr>
          <w:ilvl w:val="0"/>
          <w:numId w:val="13"/>
        </w:numPr>
        <w:rPr>
          <w:color w:val="auto"/>
        </w:rPr>
      </w:pPr>
      <w:r w:rsidRPr="005376DF">
        <w:rPr>
          <w:noProof/>
          <w:color w:val="auto"/>
          <w:position w:val="-4"/>
        </w:rPr>
        <w:object w:dxaOrig="220" w:dyaOrig="320" w14:anchorId="61DFE52A">
          <v:shape id="_x0000_i1065" type="#_x0000_t75" alt="" style="width:11.1pt;height:16pt;mso-width-percent:0;mso-height-percent:0;mso-width-percent:0;mso-height-percent:0" o:ole="">
            <v:imagedata r:id="rId29" o:title=""/>
          </v:shape>
          <o:OLEObject Type="Embed" ProgID="Equation.3" ShapeID="_x0000_i1065" DrawAspect="Content" ObjectID="_1628577522" r:id="rId64"/>
        </w:object>
      </w:r>
      <w:r w:rsidR="00EC6EAB" w:rsidRPr="006C59AF">
        <w:rPr>
          <w:color w:val="auto"/>
        </w:rPr>
        <w:t xml:space="preserve">= </w:t>
      </w:r>
      <w:r w:rsidR="00451D35" w:rsidRPr="006C59AF">
        <w:rPr>
          <w:color w:val="auto"/>
        </w:rPr>
        <w:t>4.059</w:t>
      </w:r>
      <w:r w:rsidR="00451D35">
        <w:rPr>
          <w:color w:val="auto"/>
        </w:rPr>
        <w:t xml:space="preserve"> + </w:t>
      </w:r>
      <w:r w:rsidR="00EC6EAB" w:rsidRPr="006C59AF">
        <w:rPr>
          <w:color w:val="auto"/>
        </w:rPr>
        <w:t>.573(2) = 5.21</w:t>
      </w:r>
    </w:p>
    <w:p w14:paraId="4A597AA2" w14:textId="1435652E" w:rsidR="00EC6EAB" w:rsidRPr="006C59AF" w:rsidRDefault="005376DF" w:rsidP="00EC6EAB">
      <w:pPr>
        <w:pStyle w:val="Default"/>
        <w:numPr>
          <w:ilvl w:val="0"/>
          <w:numId w:val="13"/>
        </w:numPr>
        <w:rPr>
          <w:color w:val="auto"/>
        </w:rPr>
      </w:pPr>
      <w:r w:rsidRPr="005376DF">
        <w:rPr>
          <w:noProof/>
          <w:color w:val="auto"/>
          <w:position w:val="-4"/>
        </w:rPr>
        <w:object w:dxaOrig="220" w:dyaOrig="320" w14:anchorId="6567636F">
          <v:shape id="_x0000_i1064" type="#_x0000_t75" alt="" style="width:11.1pt;height:16pt;mso-width-percent:0;mso-height-percent:0;mso-width-percent:0;mso-height-percent:0" o:ole="">
            <v:imagedata r:id="rId29" o:title=""/>
          </v:shape>
          <o:OLEObject Type="Embed" ProgID="Equation.3" ShapeID="_x0000_i1064" DrawAspect="Content" ObjectID="_1628577523" r:id="rId65"/>
        </w:object>
      </w:r>
      <w:r w:rsidR="00EC6EAB" w:rsidRPr="006C59AF">
        <w:rPr>
          <w:color w:val="auto"/>
        </w:rPr>
        <w:t xml:space="preserve">= </w:t>
      </w:r>
      <w:r w:rsidR="00451D35" w:rsidRPr="006C59AF">
        <w:rPr>
          <w:color w:val="auto"/>
        </w:rPr>
        <w:t>4.059</w:t>
      </w:r>
      <w:r w:rsidR="00451D35">
        <w:rPr>
          <w:color w:val="auto"/>
        </w:rPr>
        <w:t xml:space="preserve"> + </w:t>
      </w:r>
      <w:r w:rsidR="00EC6EAB" w:rsidRPr="006C59AF">
        <w:rPr>
          <w:color w:val="auto"/>
        </w:rPr>
        <w:t>.573(1) = 4.63.</w:t>
      </w:r>
    </w:p>
    <w:p w14:paraId="65C2869F" w14:textId="77777777" w:rsidR="00EC6EAB" w:rsidRPr="006C59AF" w:rsidRDefault="00EC6EAB" w:rsidP="00EC6EAB">
      <w:pPr>
        <w:pStyle w:val="Default"/>
        <w:ind w:left="720"/>
        <w:rPr>
          <w:color w:val="auto"/>
        </w:rPr>
      </w:pPr>
    </w:p>
    <w:p w14:paraId="72B35F92"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b)</w:t>
      </w:r>
    </w:p>
    <w:p w14:paraId="66664DC3" w14:textId="77777777" w:rsidR="00EC6EAB" w:rsidRPr="006C59AF" w:rsidRDefault="00EC6EAB" w:rsidP="00EC6EAB">
      <w:pPr>
        <w:pStyle w:val="Default"/>
        <w:rPr>
          <w:color w:val="auto"/>
        </w:rPr>
      </w:pPr>
    </w:p>
    <w:p w14:paraId="7DC21711"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a)</w:t>
      </w:r>
    </w:p>
    <w:p w14:paraId="19FBD03A" w14:textId="77777777" w:rsidR="00EC6EAB" w:rsidRPr="006C59AF" w:rsidRDefault="00EC6EAB" w:rsidP="00EC6EAB">
      <w:pPr>
        <w:pStyle w:val="Default"/>
        <w:rPr>
          <w:color w:val="auto"/>
        </w:rPr>
      </w:pPr>
    </w:p>
    <w:p w14:paraId="6C700E05"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d)</w:t>
      </w:r>
    </w:p>
    <w:p w14:paraId="21D6C490" w14:textId="77777777" w:rsidR="00EC6EAB" w:rsidRPr="006C59AF" w:rsidRDefault="00EC6EAB" w:rsidP="00EC6EAB">
      <w:pPr>
        <w:pStyle w:val="Default"/>
        <w:rPr>
          <w:color w:val="auto"/>
        </w:rPr>
      </w:pPr>
    </w:p>
    <w:p w14:paraId="473F8DC5"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b)</w:t>
      </w:r>
    </w:p>
    <w:p w14:paraId="6C2EA704" w14:textId="77777777" w:rsidR="00EC6EAB" w:rsidRPr="006C59AF" w:rsidRDefault="00EC6EAB" w:rsidP="00EC6EAB">
      <w:pPr>
        <w:pStyle w:val="Default"/>
        <w:rPr>
          <w:color w:val="auto"/>
        </w:rPr>
      </w:pPr>
    </w:p>
    <w:p w14:paraId="54CA263C"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a)</w:t>
      </w:r>
    </w:p>
    <w:p w14:paraId="6A29A748" w14:textId="77777777" w:rsidR="00EC6EAB" w:rsidRPr="006C59AF" w:rsidRDefault="00EC6EAB" w:rsidP="00EC6EAB">
      <w:pPr>
        <w:pStyle w:val="Default"/>
        <w:rPr>
          <w:color w:val="auto"/>
        </w:rPr>
      </w:pPr>
    </w:p>
    <w:p w14:paraId="5B036D0A"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b)</w:t>
      </w:r>
    </w:p>
    <w:p w14:paraId="2D7B0A73" w14:textId="77777777" w:rsidR="00EC6EAB" w:rsidRPr="006C59AF" w:rsidRDefault="00EC6EAB" w:rsidP="00EC6EAB">
      <w:pPr>
        <w:pStyle w:val="Default"/>
        <w:rPr>
          <w:color w:val="auto"/>
        </w:rPr>
      </w:pPr>
    </w:p>
    <w:p w14:paraId="644CB43E"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a)</w:t>
      </w:r>
    </w:p>
    <w:p w14:paraId="6DAB9FE3" w14:textId="77777777" w:rsidR="00EC6EAB" w:rsidRPr="006C59AF" w:rsidRDefault="00EC6EAB" w:rsidP="00EC6EAB">
      <w:pPr>
        <w:pStyle w:val="Default"/>
        <w:rPr>
          <w:color w:val="auto"/>
        </w:rPr>
      </w:pPr>
    </w:p>
    <w:p w14:paraId="6C21C0D9"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a)</w:t>
      </w:r>
    </w:p>
    <w:p w14:paraId="65F0288F" w14:textId="77777777" w:rsidR="00EC6EAB" w:rsidRPr="006C59AF" w:rsidRDefault="00EC6EAB" w:rsidP="00EC6EAB">
      <w:pPr>
        <w:pStyle w:val="Default"/>
        <w:rPr>
          <w:color w:val="auto"/>
        </w:rPr>
      </w:pPr>
    </w:p>
    <w:p w14:paraId="4950ED29"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Among adults, there is a positive correlation between weight and height.  That is, adults that weigh more tend to be taller, on average.  Because of this, an adult’s height may be predicted from his or her weight.  However, increasing an adult’s weight will not cause his or her height to increase, as it would, if the relationship were causative.</w:t>
      </w:r>
    </w:p>
    <w:p w14:paraId="40A7175C" w14:textId="77777777" w:rsidR="00EC6EAB" w:rsidRPr="006C59AF" w:rsidRDefault="00EC6EAB" w:rsidP="00EC6EAB">
      <w:pPr>
        <w:pStyle w:val="Default"/>
        <w:rPr>
          <w:color w:val="auto"/>
        </w:rPr>
      </w:pPr>
    </w:p>
    <w:p w14:paraId="6537F99D" w14:textId="77777777"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lastRenderedPageBreak/>
        <w:t xml:space="preserve">Group 1 </w:t>
      </w:r>
      <w:r w:rsidRPr="006C59AF">
        <w:rPr>
          <w:rFonts w:ascii="Times New Roman" w:hAnsi="Times New Roman" w:cs="Times New Roman"/>
          <w:color w:val="auto"/>
        </w:rPr>
        <w:t>=</w:t>
      </w:r>
      <w:r w:rsidRPr="006C59AF">
        <w:rPr>
          <w:color w:val="auto"/>
        </w:rPr>
        <w:t xml:space="preserve"> a</w:t>
      </w:r>
    </w:p>
    <w:p w14:paraId="2F6FEA08" w14:textId="77777777" w:rsidR="00EC6EAB" w:rsidRPr="006C59AF" w:rsidRDefault="00EC6EAB" w:rsidP="00EC6EAB">
      <w:pPr>
        <w:pStyle w:val="Default"/>
        <w:ind w:left="720"/>
        <w:rPr>
          <w:color w:val="auto"/>
        </w:rPr>
      </w:pPr>
      <w:r w:rsidRPr="006C59AF">
        <w:rPr>
          <w:color w:val="auto"/>
        </w:rPr>
        <w:t xml:space="preserve">Group 2 </w:t>
      </w:r>
      <w:r w:rsidRPr="006C59AF">
        <w:rPr>
          <w:rFonts w:ascii="Times New Roman" w:hAnsi="Times New Roman" w:cs="Times New Roman"/>
          <w:color w:val="auto"/>
        </w:rPr>
        <w:t>=</w:t>
      </w:r>
      <w:r w:rsidRPr="006C59AF">
        <w:rPr>
          <w:color w:val="auto"/>
        </w:rPr>
        <w:t xml:space="preserve"> b</w:t>
      </w:r>
    </w:p>
    <w:p w14:paraId="73720141" w14:textId="77777777" w:rsidR="00EC6EAB" w:rsidRPr="006C59AF" w:rsidRDefault="00EC6EAB" w:rsidP="00EC6EAB">
      <w:pPr>
        <w:pStyle w:val="Default"/>
        <w:ind w:left="720"/>
        <w:rPr>
          <w:color w:val="auto"/>
        </w:rPr>
      </w:pPr>
      <w:r w:rsidRPr="006C59AF">
        <w:rPr>
          <w:color w:val="auto"/>
        </w:rPr>
        <w:t xml:space="preserve">Group 3 </w:t>
      </w:r>
      <w:r w:rsidRPr="006C59AF">
        <w:rPr>
          <w:rFonts w:ascii="Times New Roman" w:hAnsi="Times New Roman" w:cs="Times New Roman"/>
          <w:color w:val="auto"/>
        </w:rPr>
        <w:t>=</w:t>
      </w:r>
      <w:r w:rsidRPr="006C59AF">
        <w:rPr>
          <w:color w:val="auto"/>
        </w:rPr>
        <w:t xml:space="preserve"> c</w:t>
      </w:r>
    </w:p>
    <w:p w14:paraId="77A71E56" w14:textId="77777777" w:rsidR="00EC6EAB" w:rsidRPr="006C59AF" w:rsidRDefault="00EC6EAB" w:rsidP="00EC6EAB">
      <w:pPr>
        <w:pStyle w:val="Default"/>
        <w:ind w:left="720"/>
        <w:rPr>
          <w:color w:val="auto"/>
        </w:rPr>
      </w:pPr>
      <w:r w:rsidRPr="006C59AF">
        <w:rPr>
          <w:color w:val="auto"/>
        </w:rPr>
        <w:t xml:space="preserve">Group 4 </w:t>
      </w:r>
      <w:r w:rsidRPr="006C59AF">
        <w:rPr>
          <w:rFonts w:ascii="Times New Roman" w:hAnsi="Times New Roman" w:cs="Times New Roman"/>
          <w:color w:val="auto"/>
        </w:rPr>
        <w:t>=</w:t>
      </w:r>
      <w:r w:rsidRPr="006C59AF">
        <w:rPr>
          <w:color w:val="auto"/>
        </w:rPr>
        <w:t xml:space="preserve"> d</w:t>
      </w:r>
    </w:p>
    <w:p w14:paraId="6143AFAB" w14:textId="77777777" w:rsidR="00EC6EAB" w:rsidRPr="006C59AF" w:rsidRDefault="00EC6EAB" w:rsidP="00EC6EAB">
      <w:pPr>
        <w:pStyle w:val="Default"/>
        <w:ind w:left="720"/>
        <w:rPr>
          <w:color w:val="auto"/>
        </w:rPr>
      </w:pPr>
    </w:p>
    <w:p w14:paraId="7CB718A5" w14:textId="77777777" w:rsidR="00EC6EAB" w:rsidRPr="006C59AF" w:rsidRDefault="00EC6EAB" w:rsidP="00EC6EAB">
      <w:pPr>
        <w:pStyle w:val="Default"/>
        <w:numPr>
          <w:ilvl w:val="1"/>
          <w:numId w:val="2"/>
        </w:numPr>
        <w:tabs>
          <w:tab w:val="clear" w:pos="480"/>
          <w:tab w:val="num" w:pos="720"/>
        </w:tabs>
        <w:ind w:left="720" w:hanging="720"/>
        <w:rPr>
          <w:color w:val="auto"/>
        </w:rPr>
      </w:pPr>
    </w:p>
    <w:p w14:paraId="173976DE" w14:textId="77777777" w:rsidR="00EC6EAB" w:rsidRPr="006C59AF" w:rsidRDefault="00EC6EAB" w:rsidP="00BB0E3D">
      <w:pPr>
        <w:pStyle w:val="Default"/>
        <w:ind w:left="1080" w:hanging="360"/>
        <w:outlineLvl w:val="0"/>
        <w:rPr>
          <w:color w:val="auto"/>
        </w:rPr>
      </w:pPr>
      <w:r w:rsidRPr="006C59AF">
        <w:rPr>
          <w:color w:val="auto"/>
        </w:rPr>
        <w:t>a)</w:t>
      </w:r>
      <w:r w:rsidRPr="006C59AF">
        <w:rPr>
          <w:color w:val="auto"/>
        </w:rPr>
        <w:tab/>
      </w:r>
      <w:r w:rsidRPr="006C59AF">
        <w:rPr>
          <w:i/>
          <w:color w:val="auto"/>
        </w:rPr>
        <w:t>r</w:t>
      </w:r>
      <w:r w:rsidRPr="006C59AF">
        <w:rPr>
          <w:i/>
          <w:color w:val="auto"/>
          <w:vertAlign w:val="subscript"/>
        </w:rPr>
        <w:t>XX</w:t>
      </w:r>
      <w:r w:rsidRPr="006C59AF">
        <w:rPr>
          <w:color w:val="auto"/>
        </w:rPr>
        <w:t xml:space="preserve">  = 1</w:t>
      </w:r>
    </w:p>
    <w:p w14:paraId="4307498D" w14:textId="60F4BD95" w:rsidR="00EC6EAB" w:rsidRPr="006C59AF" w:rsidRDefault="00EC6EAB" w:rsidP="009417FF">
      <w:pPr>
        <w:pStyle w:val="Default"/>
        <w:ind w:left="1080"/>
        <w:rPr>
          <w:color w:val="auto"/>
        </w:rPr>
      </w:pPr>
      <w:r w:rsidRPr="006C59AF">
        <w:rPr>
          <w:rFonts w:ascii="Times New Roman" w:hAnsi="Times New Roman" w:cs="Times New Roman"/>
          <w:color w:val="auto"/>
        </w:rPr>
        <w:t>In general, the correlation of a variable with itself is always 1.</w:t>
      </w:r>
    </w:p>
    <w:p w14:paraId="099D8217" w14:textId="77777777" w:rsidR="00EC6EAB" w:rsidRPr="006C59AF" w:rsidRDefault="00EC6EAB" w:rsidP="00BB0E3D">
      <w:pPr>
        <w:pStyle w:val="Default"/>
        <w:ind w:left="1080" w:hanging="360"/>
        <w:outlineLvl w:val="0"/>
        <w:rPr>
          <w:color w:val="auto"/>
        </w:rPr>
      </w:pPr>
      <w:r w:rsidRPr="006C59AF">
        <w:rPr>
          <w:color w:val="auto"/>
        </w:rPr>
        <w:t>b) </w:t>
      </w:r>
      <w:r w:rsidRPr="006C59AF">
        <w:rPr>
          <w:color w:val="auto"/>
        </w:rPr>
        <w:tab/>
      </w:r>
      <w:r w:rsidR="005376DF" w:rsidRPr="005376DF">
        <w:rPr>
          <w:noProof/>
          <w:color w:val="auto"/>
          <w:position w:val="-14"/>
        </w:rPr>
        <w:object w:dxaOrig="320" w:dyaOrig="380" w14:anchorId="56598B92">
          <v:shape id="_x0000_i1063" type="#_x0000_t75" alt="" style="width:16pt;height:19.1pt;mso-width-percent:0;mso-height-percent:0;mso-width-percent:0;mso-height-percent:0" o:ole="">
            <v:imagedata r:id="rId66" o:title=""/>
          </v:shape>
          <o:OLEObject Type="Embed" ProgID="Equation.3" ShapeID="_x0000_i1063" DrawAspect="Content" ObjectID="_1628577524" r:id="rId67"/>
        </w:object>
      </w:r>
      <w:r w:rsidRPr="006C59AF">
        <w:rPr>
          <w:color w:val="auto"/>
        </w:rPr>
        <w:t xml:space="preserve"> = .46</w:t>
      </w:r>
      <w:r w:rsidRPr="006C59AF">
        <w:rPr>
          <w:color w:val="auto"/>
        </w:rPr>
        <w:tab/>
      </w:r>
    </w:p>
    <w:p w14:paraId="7A9453FD" w14:textId="2A1FA7B3" w:rsidR="00EC6EAB" w:rsidRPr="006C59AF" w:rsidRDefault="00EC6EAB" w:rsidP="00EC6EAB">
      <w:pPr>
        <w:pStyle w:val="Default"/>
        <w:ind w:left="1080" w:hanging="360"/>
        <w:rPr>
          <w:color w:val="auto"/>
        </w:rPr>
      </w:pPr>
      <w:r w:rsidRPr="006C59AF">
        <w:rPr>
          <w:color w:val="auto"/>
        </w:rPr>
        <w:tab/>
        <w:t>We have been calling</w:t>
      </w:r>
      <w:r w:rsidR="005376DF" w:rsidRPr="005376DF">
        <w:rPr>
          <w:noProof/>
          <w:color w:val="auto"/>
          <w:position w:val="-14"/>
        </w:rPr>
        <w:object w:dxaOrig="320" w:dyaOrig="380" w14:anchorId="444C3C0D">
          <v:shape id="_x0000_i1062" type="#_x0000_t75" alt="" style="width:16pt;height:19.1pt;mso-width-percent:0;mso-height-percent:0;mso-width-percent:0;mso-height-percent:0" o:ole="">
            <v:imagedata r:id="rId66" o:title=""/>
          </v:shape>
          <o:OLEObject Type="Embed" ProgID="Equation.3" ShapeID="_x0000_i1062" DrawAspect="Content" ObjectID="_1628577525" r:id="rId68"/>
        </w:object>
      </w:r>
      <w:r w:rsidRPr="006C59AF">
        <w:rPr>
          <w:color w:val="auto"/>
        </w:rPr>
        <w:t xml:space="preserve">, the correlation between the actual and predicted values for </w:t>
      </w:r>
      <w:r w:rsidRPr="009417FF">
        <w:rPr>
          <w:i/>
          <w:color w:val="auto"/>
        </w:rPr>
        <w:t>Y</w:t>
      </w:r>
      <w:r w:rsidRPr="006C59AF">
        <w:rPr>
          <w:color w:val="auto"/>
        </w:rPr>
        <w:t xml:space="preserve">, </w:t>
      </w:r>
      <w:r w:rsidRPr="009417FF">
        <w:rPr>
          <w:i/>
          <w:color w:val="auto"/>
        </w:rPr>
        <w:t>R</w:t>
      </w:r>
      <w:r w:rsidRPr="006C59AF">
        <w:rPr>
          <w:color w:val="auto"/>
        </w:rPr>
        <w:t xml:space="preserve">.  We know that </w:t>
      </w:r>
      <w:r w:rsidR="005376DF" w:rsidRPr="005376DF">
        <w:rPr>
          <w:noProof/>
          <w:color w:val="auto"/>
          <w:position w:val="-14"/>
        </w:rPr>
        <w:object w:dxaOrig="2000" w:dyaOrig="400" w14:anchorId="3BA89AA9">
          <v:shape id="_x0000_i1061" type="#_x0000_t75" alt="" style="width:100.3pt;height:20.3pt;mso-width-percent:0;mso-height-percent:0;mso-width-percent:0;mso-height-percent:0" o:ole="">
            <v:imagedata r:id="rId69" o:title=""/>
          </v:shape>
          <o:OLEObject Type="Embed" ProgID="Equation.3" ShapeID="_x0000_i1061" DrawAspect="Content" ObjectID="_1628577526" r:id="rId70"/>
        </w:object>
      </w:r>
      <w:r w:rsidRPr="006C59AF">
        <w:rPr>
          <w:color w:val="auto"/>
        </w:rPr>
        <w:t xml:space="preserve">.  This relationship holds because </w:t>
      </w:r>
      <w:r w:rsidR="005376DF" w:rsidRPr="005376DF">
        <w:rPr>
          <w:noProof/>
          <w:color w:val="auto"/>
          <w:position w:val="-4"/>
        </w:rPr>
        <w:object w:dxaOrig="220" w:dyaOrig="320" w14:anchorId="4E421A5D">
          <v:shape id="_x0000_i1060" type="#_x0000_t75" alt="" style="width:11.1pt;height:16pt;mso-width-percent:0;mso-height-percent:0;mso-width-percent:0;mso-height-percent:0" o:ole="">
            <v:imagedata r:id="rId71" o:title=""/>
          </v:shape>
          <o:OLEObject Type="Embed" ProgID="Equation.3" ShapeID="_x0000_i1060" DrawAspect="Content" ObjectID="_1628577527" r:id="rId72"/>
        </w:object>
      </w:r>
      <w:r w:rsidRPr="006C59AF">
        <w:rPr>
          <w:color w:val="auto"/>
        </w:rPr>
        <w:t xml:space="preserve">is a linear transformation of </w:t>
      </w:r>
      <w:r w:rsidRPr="009417FF">
        <w:rPr>
          <w:i/>
          <w:color w:val="auto"/>
        </w:rPr>
        <w:t>X</w:t>
      </w:r>
      <w:r w:rsidRPr="006C59AF">
        <w:rPr>
          <w:color w:val="auto"/>
        </w:rPr>
        <w:t xml:space="preserve">, which involves reflection in this case because the correlation between </w:t>
      </w:r>
      <w:r w:rsidRPr="009417FF">
        <w:rPr>
          <w:i/>
          <w:color w:val="auto"/>
        </w:rPr>
        <w:t>X</w:t>
      </w:r>
      <w:r w:rsidRPr="006C59AF">
        <w:rPr>
          <w:color w:val="auto"/>
        </w:rPr>
        <w:t xml:space="preserve"> and </w:t>
      </w:r>
      <w:r w:rsidRPr="009417FF">
        <w:rPr>
          <w:i/>
          <w:color w:val="auto"/>
        </w:rPr>
        <w:t>Y</w:t>
      </w:r>
      <w:r w:rsidRPr="006C59AF">
        <w:rPr>
          <w:color w:val="auto"/>
        </w:rPr>
        <w:t xml:space="preserve"> is negative. By reflecting </w:t>
      </w:r>
      <w:r w:rsidRPr="009417FF">
        <w:rPr>
          <w:i/>
          <w:color w:val="auto"/>
        </w:rPr>
        <w:t>X</w:t>
      </w:r>
      <w:r w:rsidRPr="006C59AF">
        <w:rPr>
          <w:color w:val="auto"/>
        </w:rPr>
        <w:t xml:space="preserve"> (or, said differently, by multiplying </w:t>
      </w:r>
      <w:r w:rsidRPr="009417FF">
        <w:rPr>
          <w:i/>
          <w:color w:val="auto"/>
        </w:rPr>
        <w:t>X</w:t>
      </w:r>
      <w:r w:rsidRPr="006C59AF">
        <w:rPr>
          <w:color w:val="auto"/>
        </w:rPr>
        <w:t xml:space="preserve"> by -1), the correlation between </w:t>
      </w:r>
      <w:r w:rsidRPr="009417FF">
        <w:rPr>
          <w:i/>
          <w:color w:val="auto"/>
        </w:rPr>
        <w:t>Y</w:t>
      </w:r>
      <w:r w:rsidRPr="006C59AF">
        <w:rPr>
          <w:color w:val="auto"/>
        </w:rPr>
        <w:t xml:space="preserve"> and </w:t>
      </w:r>
      <w:r w:rsidR="005376DF" w:rsidRPr="005376DF">
        <w:rPr>
          <w:noProof/>
          <w:color w:val="auto"/>
          <w:position w:val="-4"/>
        </w:rPr>
        <w:object w:dxaOrig="220" w:dyaOrig="320" w14:anchorId="58FA3AE0">
          <v:shape id="_x0000_i1059" type="#_x0000_t75" alt="" style="width:11.1pt;height:16pt;mso-width-percent:0;mso-height-percent:0;mso-width-percent:0;mso-height-percent:0" o:ole="">
            <v:imagedata r:id="rId71" o:title=""/>
          </v:shape>
          <o:OLEObject Type="Embed" ProgID="Equation.3" ShapeID="_x0000_i1059" DrawAspect="Content" ObjectID="_1628577528" r:id="rId73"/>
        </w:object>
      </w:r>
      <w:r w:rsidRPr="006C59AF">
        <w:rPr>
          <w:color w:val="auto"/>
        </w:rPr>
        <w:t xml:space="preserve">will retain the same magnitude as the correlation between </w:t>
      </w:r>
      <w:r w:rsidRPr="009417FF">
        <w:rPr>
          <w:i/>
          <w:color w:val="auto"/>
        </w:rPr>
        <w:t>Y</w:t>
      </w:r>
      <w:r w:rsidRPr="006C59AF">
        <w:rPr>
          <w:color w:val="auto"/>
        </w:rPr>
        <w:t xml:space="preserve"> and </w:t>
      </w:r>
      <w:r w:rsidRPr="009417FF">
        <w:rPr>
          <w:i/>
          <w:color w:val="auto"/>
        </w:rPr>
        <w:t>X</w:t>
      </w:r>
      <w:r w:rsidRPr="006C59AF">
        <w:rPr>
          <w:color w:val="auto"/>
        </w:rPr>
        <w:t>, but will have a positive (as opposed to negative) sign.</w:t>
      </w:r>
    </w:p>
    <w:p w14:paraId="3889B163" w14:textId="77777777" w:rsidR="00EC6EAB" w:rsidRPr="006C59AF" w:rsidRDefault="00EC6EAB" w:rsidP="00BB0E3D">
      <w:pPr>
        <w:pStyle w:val="Default"/>
        <w:ind w:left="1080" w:hanging="360"/>
        <w:outlineLvl w:val="0"/>
        <w:rPr>
          <w:color w:val="auto"/>
        </w:rPr>
      </w:pPr>
      <w:r w:rsidRPr="006C59AF">
        <w:rPr>
          <w:color w:val="auto"/>
        </w:rPr>
        <w:t>c) </w:t>
      </w:r>
      <w:r w:rsidRPr="006C59AF">
        <w:rPr>
          <w:color w:val="auto"/>
        </w:rPr>
        <w:tab/>
      </w:r>
      <w:r w:rsidR="005376DF" w:rsidRPr="005376DF">
        <w:rPr>
          <w:noProof/>
          <w:color w:val="auto"/>
          <w:position w:val="-14"/>
        </w:rPr>
        <w:object w:dxaOrig="360" w:dyaOrig="380" w14:anchorId="158A43B3">
          <v:shape id="_x0000_i1058" type="#_x0000_t75" alt="" style="width:18.45pt;height:19.1pt;mso-width-percent:0;mso-height-percent:0;mso-width-percent:0;mso-height-percent:0" o:ole="">
            <v:imagedata r:id="rId74" o:title=""/>
          </v:shape>
          <o:OLEObject Type="Embed" ProgID="Equation.3" ShapeID="_x0000_i1058" DrawAspect="Content" ObjectID="_1628577529" r:id="rId75"/>
        </w:object>
      </w:r>
      <w:r w:rsidRPr="006C59AF">
        <w:rPr>
          <w:color w:val="auto"/>
        </w:rPr>
        <w:t xml:space="preserve"> = -1</w:t>
      </w:r>
    </w:p>
    <w:p w14:paraId="156702BA" w14:textId="5C1265F4" w:rsidR="00EC6EAB" w:rsidRPr="006C59AF" w:rsidRDefault="00EC6EAB" w:rsidP="00EC6EAB">
      <w:pPr>
        <w:pStyle w:val="Default"/>
        <w:ind w:left="1080"/>
        <w:rPr>
          <w:color w:val="auto"/>
        </w:rPr>
      </w:pPr>
      <w:r w:rsidRPr="006C59AF">
        <w:rPr>
          <w:color w:val="auto"/>
        </w:rPr>
        <w:t xml:space="preserve">Because </w:t>
      </w:r>
      <w:r w:rsidR="005376DF" w:rsidRPr="005376DF">
        <w:rPr>
          <w:noProof/>
          <w:color w:val="auto"/>
          <w:position w:val="-4"/>
        </w:rPr>
        <w:object w:dxaOrig="220" w:dyaOrig="320" w14:anchorId="7453F2A1">
          <v:shape id="_x0000_i1057" type="#_x0000_t75" alt="" style="width:11.1pt;height:16pt;mso-width-percent:0;mso-height-percent:0;mso-width-percent:0;mso-height-percent:0" o:ole="">
            <v:imagedata r:id="rId71" o:title=""/>
          </v:shape>
          <o:OLEObject Type="Embed" ProgID="Equation.3" ShapeID="_x0000_i1057" DrawAspect="Content" ObjectID="_1628577530" r:id="rId76"/>
        </w:object>
      </w:r>
      <w:r w:rsidRPr="006C59AF">
        <w:rPr>
          <w:color w:val="auto"/>
        </w:rPr>
        <w:t xml:space="preserve">is a linear transformation of </w:t>
      </w:r>
      <w:r w:rsidRPr="009417FF">
        <w:rPr>
          <w:i/>
          <w:color w:val="auto"/>
        </w:rPr>
        <w:t>X</w:t>
      </w:r>
      <w:r w:rsidRPr="006C59AF">
        <w:rPr>
          <w:color w:val="auto"/>
        </w:rPr>
        <w:t xml:space="preserve">, one that involves reflection in this case, the correlation between </w:t>
      </w:r>
      <w:r w:rsidRPr="009417FF">
        <w:rPr>
          <w:i/>
          <w:color w:val="auto"/>
        </w:rPr>
        <w:t>X</w:t>
      </w:r>
      <w:r w:rsidRPr="006C59AF">
        <w:rPr>
          <w:color w:val="auto"/>
        </w:rPr>
        <w:t xml:space="preserve"> and </w:t>
      </w:r>
      <w:r w:rsidR="005376DF" w:rsidRPr="005376DF">
        <w:rPr>
          <w:noProof/>
          <w:color w:val="auto"/>
          <w:position w:val="-4"/>
        </w:rPr>
        <w:object w:dxaOrig="220" w:dyaOrig="320" w14:anchorId="53900B10">
          <v:shape id="_x0000_i1056" type="#_x0000_t75" alt="" style="width:11.1pt;height:16pt;mso-width-percent:0;mso-height-percent:0;mso-width-percent:0;mso-height-percent:0" o:ole="">
            <v:imagedata r:id="rId71" o:title=""/>
          </v:shape>
          <o:OLEObject Type="Embed" ProgID="Equation.3" ShapeID="_x0000_i1056" DrawAspect="Content" ObjectID="_1628577531" r:id="rId77"/>
        </w:object>
      </w:r>
      <w:r w:rsidRPr="006C59AF">
        <w:rPr>
          <w:color w:val="auto"/>
        </w:rPr>
        <w:t xml:space="preserve">will have the same magnitude as the correlation between </w:t>
      </w:r>
      <w:r w:rsidRPr="009417FF">
        <w:rPr>
          <w:i/>
          <w:color w:val="auto"/>
        </w:rPr>
        <w:t>X</w:t>
      </w:r>
      <w:r w:rsidRPr="006C59AF">
        <w:rPr>
          <w:color w:val="auto"/>
        </w:rPr>
        <w:t xml:space="preserve"> and </w:t>
      </w:r>
      <w:r w:rsidRPr="009417FF">
        <w:rPr>
          <w:i/>
          <w:color w:val="auto"/>
        </w:rPr>
        <w:t>X</w:t>
      </w:r>
      <w:r w:rsidRPr="006C59AF">
        <w:rPr>
          <w:color w:val="auto"/>
        </w:rPr>
        <w:t>, but with the opposite sign.</w:t>
      </w:r>
    </w:p>
    <w:p w14:paraId="4107DBA4" w14:textId="77777777" w:rsidR="00EC6EAB" w:rsidRPr="006C59AF" w:rsidRDefault="00EC6EAB" w:rsidP="00EC6EAB">
      <w:pPr>
        <w:pStyle w:val="Default"/>
        <w:rPr>
          <w:color w:val="auto"/>
        </w:rPr>
      </w:pPr>
    </w:p>
    <w:p w14:paraId="2759325A" w14:textId="7D234BEA" w:rsidR="00603B49" w:rsidRPr="006C59AF" w:rsidRDefault="00EC6EAB" w:rsidP="009417FF">
      <w:pPr>
        <w:pStyle w:val="Default"/>
        <w:numPr>
          <w:ilvl w:val="1"/>
          <w:numId w:val="2"/>
        </w:numPr>
        <w:tabs>
          <w:tab w:val="clear" w:pos="480"/>
        </w:tabs>
        <w:ind w:left="720" w:hanging="720"/>
        <w:rPr>
          <w:color w:val="auto"/>
        </w:rPr>
      </w:pPr>
      <w:r w:rsidRPr="006C59AF">
        <w:rPr>
          <w:color w:val="auto"/>
        </w:rPr>
        <w:t>In order to show that the regression line always passes through the point (</w:t>
      </w:r>
      <w:r w:rsidR="005376DF" w:rsidRPr="005376DF">
        <w:rPr>
          <w:noProof/>
          <w:color w:val="auto"/>
          <w:position w:val="-4"/>
        </w:rPr>
        <w:object w:dxaOrig="279" w:dyaOrig="300" w14:anchorId="2CB84A13">
          <v:shape id="_x0000_i1055" type="#_x0000_t75" alt="" style="width:14.15pt;height:15.4pt;mso-width-percent:0;mso-height-percent:0;mso-width-percent:0;mso-height-percent:0" o:ole="">
            <v:imagedata r:id="rId78" o:title=""/>
          </v:shape>
          <o:OLEObject Type="Embed" ProgID="Equation.3" ShapeID="_x0000_i1055" DrawAspect="Content" ObjectID="_1628577532" r:id="rId79"/>
        </w:object>
      </w:r>
      <w:r w:rsidRPr="006C59AF">
        <w:rPr>
          <w:color w:val="auto"/>
        </w:rPr>
        <w:t>,</w:t>
      </w:r>
      <w:r w:rsidR="005376DF" w:rsidRPr="005376DF">
        <w:rPr>
          <w:noProof/>
          <w:color w:val="auto"/>
          <w:position w:val="-4"/>
        </w:rPr>
        <w:object w:dxaOrig="240" w:dyaOrig="300" w14:anchorId="34FE750C">
          <v:shape id="_x0000_i1054" type="#_x0000_t75" alt="" style="width:12.3pt;height:15.4pt;mso-width-percent:0;mso-height-percent:0;mso-width-percent:0;mso-height-percent:0" o:ole="">
            <v:imagedata r:id="rId80" o:title=""/>
          </v:shape>
          <o:OLEObject Type="Embed" ProgID="Equation.3" ShapeID="_x0000_i1054" DrawAspect="Content" ObjectID="_1628577533" r:id="rId81"/>
        </w:object>
      </w:r>
      <w:r w:rsidRPr="006C59AF">
        <w:rPr>
          <w:color w:val="auto"/>
        </w:rPr>
        <w:t xml:space="preserve">), we show that when the value </w:t>
      </w:r>
      <w:r w:rsidRPr="009417FF">
        <w:rPr>
          <w:i/>
        </w:rPr>
        <w:t>X</w:t>
      </w:r>
      <w:r w:rsidRPr="006C59AF">
        <w:rPr>
          <w:color w:val="auto"/>
        </w:rPr>
        <w:t xml:space="preserve"> </w:t>
      </w:r>
      <w:r w:rsidRPr="006C59AF">
        <w:rPr>
          <w:rFonts w:ascii="Times New Roman" w:hAnsi="Times New Roman" w:cs="Times New Roman"/>
          <w:color w:val="auto"/>
        </w:rPr>
        <w:t xml:space="preserve">= </w:t>
      </w:r>
      <w:r w:rsidR="005376DF" w:rsidRPr="005376DF">
        <w:rPr>
          <w:noProof/>
          <w:color w:val="auto"/>
          <w:position w:val="-4"/>
        </w:rPr>
        <w:object w:dxaOrig="279" w:dyaOrig="300" w14:anchorId="20DD2567">
          <v:shape id="_x0000_i1053" type="#_x0000_t75" alt="" style="width:14.15pt;height:15.4pt;mso-width-percent:0;mso-height-percent:0;mso-width-percent:0;mso-height-percent:0" o:ole="">
            <v:imagedata r:id="rId78" o:title=""/>
          </v:shape>
          <o:OLEObject Type="Embed" ProgID="Equation.3" ShapeID="_x0000_i1053" DrawAspect="Content" ObjectID="_1628577534" r:id="rId82"/>
        </w:object>
      </w:r>
      <w:r w:rsidRPr="006C59AF">
        <w:rPr>
          <w:color w:val="auto"/>
        </w:rPr>
        <w:t xml:space="preserve"> is substituted into the regression equation</w:t>
      </w:r>
      <w:r w:rsidR="00603B49">
        <w:rPr>
          <w:color w:val="auto"/>
        </w:rPr>
        <w:t xml:space="preserve"> given by Equation 6.2</w:t>
      </w:r>
      <w:r w:rsidRPr="006C59AF">
        <w:rPr>
          <w:color w:val="auto"/>
        </w:rPr>
        <w:t xml:space="preserve">, </w:t>
      </w:r>
      <w:r w:rsidR="005376DF" w:rsidRPr="005376DF">
        <w:rPr>
          <w:noProof/>
          <w:color w:val="auto"/>
          <w:position w:val="-6"/>
        </w:rPr>
        <w:object w:dxaOrig="1140" w:dyaOrig="340" w14:anchorId="5EF0A44D">
          <v:shape id="_x0000_i1052" type="#_x0000_t75" alt="" style="width:57.25pt;height:16.6pt;mso-width-percent:0;mso-height-percent:0;mso-width-percent:0;mso-height-percent:0" o:ole="">
            <v:imagedata r:id="rId83" o:title=""/>
          </v:shape>
          <o:OLEObject Type="Embed" ProgID="Equation.3" ShapeID="_x0000_i1052" DrawAspect="Content" ObjectID="_1628577535" r:id="rId84"/>
        </w:object>
      </w:r>
      <w:r w:rsidRPr="006C59AF">
        <w:rPr>
          <w:color w:val="auto"/>
        </w:rPr>
        <w:t xml:space="preserve">, we obtain </w:t>
      </w:r>
      <w:r w:rsidR="005376DF" w:rsidRPr="005376DF">
        <w:rPr>
          <w:i/>
          <w:noProof/>
          <w:color w:val="auto"/>
          <w:position w:val="-4"/>
        </w:rPr>
        <w:object w:dxaOrig="220" w:dyaOrig="320" w14:anchorId="50DC0D8A">
          <v:shape id="_x0000_i1051" type="#_x0000_t75" alt="" style="width:11.1pt;height:16pt;mso-width-percent:0;mso-height-percent:0;mso-width-percent:0;mso-height-percent:0" o:ole="">
            <v:imagedata r:id="rId85" o:title=""/>
          </v:shape>
          <o:OLEObject Type="Embed" ProgID="Equation.3" ShapeID="_x0000_i1051" DrawAspect="Content" ObjectID="_1628577536" r:id="rId86"/>
        </w:object>
      </w:r>
      <w:r w:rsidRPr="006C59AF">
        <w:rPr>
          <w:i/>
          <w:color w:val="auto"/>
        </w:rPr>
        <w:t xml:space="preserve">= </w:t>
      </w:r>
      <w:r w:rsidR="005376DF" w:rsidRPr="005376DF">
        <w:rPr>
          <w:noProof/>
          <w:color w:val="auto"/>
          <w:position w:val="-4"/>
        </w:rPr>
        <w:object w:dxaOrig="240" w:dyaOrig="300" w14:anchorId="250052BB">
          <v:shape id="_x0000_i1050" type="#_x0000_t75" alt="" style="width:12.3pt;height:15.4pt;mso-width-percent:0;mso-height-percent:0;mso-width-percent:0;mso-height-percent:0" o:ole="">
            <v:imagedata r:id="rId80" o:title=""/>
          </v:shape>
          <o:OLEObject Type="Embed" ProgID="Equation.3" ShapeID="_x0000_i1050" DrawAspect="Content" ObjectID="_1628577537" r:id="rId87"/>
        </w:object>
      </w:r>
      <w:r w:rsidRPr="006C59AF">
        <w:rPr>
          <w:color w:val="auto"/>
        </w:rPr>
        <w:t>.</w:t>
      </w:r>
      <w:r w:rsidR="00603B49">
        <w:rPr>
          <w:color w:val="auto"/>
        </w:rPr>
        <w:t xml:space="preserve"> </w:t>
      </w:r>
    </w:p>
    <w:p w14:paraId="592AD34B" w14:textId="2B19F3BB" w:rsidR="00603B49" w:rsidRPr="00603B49" w:rsidRDefault="00EC6EAB" w:rsidP="009417FF">
      <w:pPr>
        <w:pStyle w:val="Default"/>
        <w:ind w:left="720"/>
        <w:rPr>
          <w:color w:val="auto"/>
        </w:rPr>
      </w:pPr>
      <w:r w:rsidRPr="00603B49">
        <w:rPr>
          <w:color w:val="auto"/>
        </w:rPr>
        <w:t xml:space="preserve">Substituting </w:t>
      </w:r>
      <w:r w:rsidR="00603B49">
        <w:rPr>
          <w:color w:val="auto"/>
        </w:rPr>
        <w:t>Equation</w:t>
      </w:r>
      <w:r w:rsidRPr="00603B49">
        <w:rPr>
          <w:color w:val="auto"/>
        </w:rPr>
        <w:t xml:space="preserve"> 6.4 for </w:t>
      </w:r>
      <w:r w:rsidRPr="00603B49">
        <w:rPr>
          <w:i/>
          <w:color w:val="auto"/>
        </w:rPr>
        <w:t xml:space="preserve">a </w:t>
      </w:r>
      <w:r w:rsidR="00603B49">
        <w:rPr>
          <w:color w:val="auto"/>
        </w:rPr>
        <w:t xml:space="preserve">and </w:t>
      </w:r>
      <w:r w:rsidR="00603B49" w:rsidRPr="00F53026">
        <w:rPr>
          <w:i/>
          <w:color w:val="auto"/>
        </w:rPr>
        <w:t>X</w:t>
      </w:r>
      <w:r w:rsidR="00603B49" w:rsidRPr="006C59AF">
        <w:rPr>
          <w:color w:val="auto"/>
        </w:rPr>
        <w:t xml:space="preserve"> </w:t>
      </w:r>
      <w:r w:rsidR="00603B49" w:rsidRPr="006C59AF">
        <w:rPr>
          <w:rFonts w:ascii="Times New Roman" w:hAnsi="Times New Roman" w:cs="Times New Roman"/>
          <w:color w:val="auto"/>
        </w:rPr>
        <w:t xml:space="preserve">= </w:t>
      </w:r>
      <w:ins w:id="2" w:author="Andrea Hassler" w:date="2019-08-23T16:41:00Z">
        <w:r w:rsidR="005376DF" w:rsidRPr="005376DF">
          <w:rPr>
            <w:noProof/>
            <w:color w:val="auto"/>
            <w:position w:val="-4"/>
          </w:rPr>
          <w:object w:dxaOrig="279" w:dyaOrig="300" w14:anchorId="43301549">
            <v:shape id="_x0000_i1049" type="#_x0000_t75" alt="" style="width:14.15pt;height:15.4pt;mso-width-percent:0;mso-height-percent:0;mso-width-percent:0;mso-height-percent:0" o:ole="">
              <v:imagedata r:id="rId78" o:title=""/>
            </v:shape>
            <o:OLEObject Type="Embed" ProgID="Equation.3" ShapeID="_x0000_i1049" DrawAspect="Content" ObjectID="_1628577538" r:id="rId88"/>
          </w:object>
        </w:r>
      </w:ins>
      <w:r w:rsidR="00603B49">
        <w:rPr>
          <w:color w:val="auto"/>
        </w:rPr>
        <w:t xml:space="preserve"> </w:t>
      </w:r>
      <w:r w:rsidRPr="00603B49">
        <w:rPr>
          <w:color w:val="auto"/>
        </w:rPr>
        <w:t>in</w:t>
      </w:r>
      <w:r w:rsidRPr="00603B49">
        <w:rPr>
          <w:i/>
          <w:color w:val="auto"/>
        </w:rPr>
        <w:t xml:space="preserve"> </w:t>
      </w:r>
      <w:r w:rsidR="005376DF" w:rsidRPr="005376DF">
        <w:rPr>
          <w:noProof/>
          <w:color w:val="auto"/>
          <w:position w:val="-6"/>
        </w:rPr>
        <w:object w:dxaOrig="1140" w:dyaOrig="340" w14:anchorId="1872A37B">
          <v:shape id="_x0000_i1048" type="#_x0000_t75" alt="" style="width:57.25pt;height:16.6pt;mso-width-percent:0;mso-height-percent:0;mso-width-percent:0;mso-height-percent:0" o:ole="">
            <v:imagedata r:id="rId83" o:title=""/>
          </v:shape>
          <o:OLEObject Type="Embed" ProgID="Equation.3" ShapeID="_x0000_i1048" DrawAspect="Content" ObjectID="_1628577539" r:id="rId89"/>
        </w:object>
      </w:r>
      <w:r w:rsidRPr="00603B49">
        <w:rPr>
          <w:color w:val="auto"/>
        </w:rPr>
        <w:t xml:space="preserve">, we obtain </w:t>
      </w:r>
      <w:r w:rsidR="005376DF" w:rsidRPr="005376DF">
        <w:rPr>
          <w:noProof/>
          <w:color w:val="auto"/>
          <w:position w:val="-6"/>
        </w:rPr>
        <w:object w:dxaOrig="1700" w:dyaOrig="340" w14:anchorId="00F66D78">
          <v:shape id="_x0000_i1047" type="#_x0000_t75" alt="" style="width:85.55pt;height:16.6pt;mso-width-percent:0;mso-height-percent:0;mso-width-percent:0;mso-height-percent:0" o:ole="">
            <v:imagedata r:id="rId90" o:title=""/>
          </v:shape>
          <o:OLEObject Type="Embed" ProgID="Equation.3" ShapeID="_x0000_i1047" DrawAspect="Content" ObjectID="_1628577540" r:id="rId91"/>
        </w:object>
      </w:r>
      <w:r w:rsidRPr="00603B49">
        <w:rPr>
          <w:color w:val="auto"/>
        </w:rPr>
        <w:t>.</w:t>
      </w:r>
      <w:r w:rsidR="00603B49">
        <w:rPr>
          <w:color w:val="auto"/>
        </w:rPr>
        <w:t xml:space="preserve"> </w:t>
      </w:r>
    </w:p>
    <w:p w14:paraId="6AB66490" w14:textId="567CD042" w:rsidR="00EC6EAB" w:rsidRPr="006C59AF" w:rsidRDefault="00603B49" w:rsidP="009417FF">
      <w:pPr>
        <w:pStyle w:val="Default"/>
        <w:ind w:left="720"/>
        <w:rPr>
          <w:color w:val="auto"/>
        </w:rPr>
      </w:pPr>
      <w:r>
        <w:rPr>
          <w:color w:val="auto"/>
        </w:rPr>
        <w:t>By s</w:t>
      </w:r>
      <w:r w:rsidR="00EC6EAB" w:rsidRPr="006C59AF">
        <w:rPr>
          <w:color w:val="auto"/>
        </w:rPr>
        <w:t>ubtracting</w:t>
      </w:r>
      <w:r>
        <w:rPr>
          <w:color w:val="auto"/>
        </w:rPr>
        <w:t>,</w:t>
      </w:r>
      <w:r w:rsidR="00EC6EAB" w:rsidRPr="006C59AF">
        <w:rPr>
          <w:color w:val="auto"/>
        </w:rPr>
        <w:t xml:space="preserve"> we obtain </w:t>
      </w:r>
      <w:r w:rsidR="005376DF" w:rsidRPr="005376DF">
        <w:rPr>
          <w:i/>
          <w:noProof/>
          <w:color w:val="auto"/>
          <w:position w:val="-4"/>
        </w:rPr>
        <w:object w:dxaOrig="220" w:dyaOrig="320" w14:anchorId="08D24886">
          <v:shape id="_x0000_i1046" type="#_x0000_t75" alt="" style="width:11.1pt;height:16pt;mso-width-percent:0;mso-height-percent:0;mso-width-percent:0;mso-height-percent:0" o:ole="">
            <v:imagedata r:id="rId85" o:title=""/>
          </v:shape>
          <o:OLEObject Type="Embed" ProgID="Equation.3" ShapeID="_x0000_i1046" DrawAspect="Content" ObjectID="_1628577541" r:id="rId92"/>
        </w:object>
      </w:r>
      <w:r w:rsidR="00EC6EAB" w:rsidRPr="006C59AF">
        <w:rPr>
          <w:i/>
          <w:color w:val="auto"/>
        </w:rPr>
        <w:t xml:space="preserve">= </w:t>
      </w:r>
      <w:r w:rsidR="005376DF" w:rsidRPr="005376DF">
        <w:rPr>
          <w:noProof/>
          <w:color w:val="auto"/>
          <w:position w:val="-4"/>
        </w:rPr>
        <w:object w:dxaOrig="240" w:dyaOrig="300" w14:anchorId="0634EB71">
          <v:shape id="_x0000_i1045" type="#_x0000_t75" alt="" style="width:12.3pt;height:15.4pt;mso-width-percent:0;mso-height-percent:0;mso-width-percent:0;mso-height-percent:0" o:ole="">
            <v:imagedata r:id="rId80" o:title=""/>
          </v:shape>
          <o:OLEObject Type="Embed" ProgID="Equation.3" ShapeID="_x0000_i1045" DrawAspect="Content" ObjectID="_1628577542" r:id="rId93"/>
        </w:object>
      </w:r>
      <w:r w:rsidR="00EC6EAB" w:rsidRPr="006C59AF">
        <w:rPr>
          <w:color w:val="auto"/>
        </w:rPr>
        <w:t>, as desired.</w:t>
      </w:r>
    </w:p>
    <w:p w14:paraId="723CD93A" w14:textId="77777777" w:rsidR="00EC6EAB" w:rsidRPr="006C59AF" w:rsidRDefault="00EC6EAB" w:rsidP="00EC6EAB">
      <w:pPr>
        <w:pStyle w:val="Default"/>
        <w:rPr>
          <w:color w:val="auto"/>
        </w:rPr>
      </w:pPr>
    </w:p>
    <w:p w14:paraId="23667C02" w14:textId="0D4E4846" w:rsidR="00EC6EAB" w:rsidRPr="006C59AF" w:rsidRDefault="00EC6EAB" w:rsidP="00EC6EAB">
      <w:pPr>
        <w:pStyle w:val="Default"/>
        <w:numPr>
          <w:ilvl w:val="1"/>
          <w:numId w:val="2"/>
        </w:numPr>
        <w:tabs>
          <w:tab w:val="clear" w:pos="480"/>
          <w:tab w:val="num" w:pos="720"/>
        </w:tabs>
        <w:ind w:left="720" w:hanging="720"/>
        <w:rPr>
          <w:color w:val="auto"/>
        </w:rPr>
      </w:pPr>
      <w:r w:rsidRPr="006C59AF">
        <w:rPr>
          <w:color w:val="auto"/>
        </w:rPr>
        <w:t xml:space="preserve">According to </w:t>
      </w:r>
      <w:r w:rsidR="00603B49">
        <w:rPr>
          <w:color w:val="auto"/>
        </w:rPr>
        <w:t>Equation</w:t>
      </w:r>
      <w:r w:rsidRPr="006C59AF">
        <w:rPr>
          <w:color w:val="auto"/>
        </w:rPr>
        <w:t xml:space="preserve"> 6.3, </w:t>
      </w:r>
      <w:r w:rsidR="005376DF" w:rsidRPr="005376DF">
        <w:rPr>
          <w:noProof/>
          <w:color w:val="auto"/>
          <w:position w:val="-30"/>
        </w:rPr>
        <w:object w:dxaOrig="900" w:dyaOrig="680" w14:anchorId="3738F3DA">
          <v:shape id="_x0000_i1044" type="#_x0000_t75" alt="" style="width:45.55pt;height:34.45pt;mso-width-percent:0;mso-height-percent:0;mso-width-percent:0;mso-height-percent:0" o:ole="">
            <v:imagedata r:id="rId94" o:title=""/>
          </v:shape>
          <o:OLEObject Type="Embed" ProgID="Equation.3" ShapeID="_x0000_i1044" DrawAspect="Content" ObjectID="_1628577543" r:id="rId95"/>
        </w:object>
      </w:r>
      <w:r w:rsidRPr="006C59AF">
        <w:rPr>
          <w:color w:val="auto"/>
        </w:rPr>
        <w:t>.</w:t>
      </w:r>
    </w:p>
    <w:p w14:paraId="2DB02EF8" w14:textId="5B575710" w:rsidR="00EC6EAB" w:rsidRPr="006C59AF" w:rsidRDefault="00EC6EAB" w:rsidP="00EC6EAB">
      <w:pPr>
        <w:ind w:left="720"/>
        <w:rPr>
          <w:bCs/>
        </w:rPr>
      </w:pPr>
      <w:r w:rsidRPr="006C59AF">
        <w:rPr>
          <w:bCs/>
        </w:rPr>
        <w:t xml:space="preserve">Substituting the expression for </w:t>
      </w:r>
      <w:r w:rsidRPr="009417FF">
        <w:rPr>
          <w:bCs/>
          <w:i/>
        </w:rPr>
        <w:t>r</w:t>
      </w:r>
      <w:r w:rsidRPr="006C59AF">
        <w:rPr>
          <w:bCs/>
        </w:rPr>
        <w:t xml:space="preserve"> given in </w:t>
      </w:r>
      <w:r w:rsidR="00603B49">
        <w:rPr>
          <w:bCs/>
        </w:rPr>
        <w:t>Equation</w:t>
      </w:r>
      <w:r w:rsidR="00603B49" w:rsidRPr="006C59AF">
        <w:rPr>
          <w:bCs/>
        </w:rPr>
        <w:t xml:space="preserve"> </w:t>
      </w:r>
      <w:r w:rsidRPr="006C59AF">
        <w:rPr>
          <w:bCs/>
        </w:rPr>
        <w:t>5.</w:t>
      </w:r>
      <w:r w:rsidR="00603B49">
        <w:rPr>
          <w:bCs/>
        </w:rPr>
        <w:t>3</w:t>
      </w:r>
      <w:r w:rsidRPr="006C59AF">
        <w:rPr>
          <w:bCs/>
        </w:rPr>
        <w:t>, we have</w:t>
      </w:r>
    </w:p>
    <w:p w14:paraId="5B06BC8E" w14:textId="77777777" w:rsidR="00EC6EAB" w:rsidRPr="006C59AF" w:rsidRDefault="005376DF" w:rsidP="00EC6EAB">
      <w:pPr>
        <w:ind w:left="720"/>
        <w:rPr>
          <w:bCs/>
        </w:rPr>
      </w:pPr>
      <w:r w:rsidRPr="006C59AF">
        <w:rPr>
          <w:bCs/>
          <w:noProof/>
          <w:position w:val="-30"/>
        </w:rPr>
        <w:object w:dxaOrig="1880" w:dyaOrig="720" w14:anchorId="1EEFD152">
          <v:shape id="_x0000_i1043" type="#_x0000_t75" alt="" style="width:94.15pt;height:36.3pt;mso-width-percent:0;mso-height-percent:0;mso-width-percent:0;mso-height-percent:0" o:ole="">
            <v:imagedata r:id="rId96" o:title=""/>
          </v:shape>
          <o:OLEObject Type="Embed" ProgID="Equation.3" ShapeID="_x0000_i1043" DrawAspect="Content" ObjectID="_1628577544" r:id="rId97"/>
        </w:object>
      </w:r>
      <w:r w:rsidR="00EC6EAB" w:rsidRPr="006C59AF">
        <w:rPr>
          <w:bCs/>
        </w:rPr>
        <w:t>.</w:t>
      </w:r>
    </w:p>
    <w:p w14:paraId="2C7C72F9" w14:textId="2E333327" w:rsidR="00EC6EAB" w:rsidRPr="006C59AF" w:rsidRDefault="00EC6EAB" w:rsidP="00BB0E3D">
      <w:pPr>
        <w:ind w:left="720"/>
        <w:outlineLvl w:val="0"/>
      </w:pPr>
      <w:r w:rsidRPr="006C59AF">
        <w:rPr>
          <w:bCs/>
        </w:rPr>
        <w:t>That expression is equivalent to</w:t>
      </w:r>
      <w:r w:rsidR="002E1102">
        <w:rPr>
          <w:bCs/>
        </w:rPr>
        <w:t xml:space="preserve"> </w:t>
      </w:r>
      <w:r w:rsidR="005376DF" w:rsidRPr="006C59AF">
        <w:rPr>
          <w:bCs/>
          <w:noProof/>
          <w:position w:val="-12"/>
        </w:rPr>
        <w:object w:dxaOrig="1040" w:dyaOrig="380" w14:anchorId="713DEDC9">
          <v:shape id="_x0000_i1042" type="#_x0000_t75" alt="" style="width:52.3pt;height:19.1pt;mso-width-percent:0;mso-height-percent:0;mso-width-percent:0;mso-height-percent:0" o:ole="">
            <v:imagedata r:id="rId98" o:title=""/>
          </v:shape>
          <o:OLEObject Type="Embed" ProgID="Equation.3" ShapeID="_x0000_i1042" DrawAspect="Content" ObjectID="_1628577545" r:id="rId99"/>
        </w:object>
      </w:r>
      <w:r w:rsidRPr="006C59AF">
        <w:rPr>
          <w:bCs/>
        </w:rPr>
        <w:t>.</w:t>
      </w:r>
    </w:p>
    <w:p w14:paraId="3D5376B3" w14:textId="77777777" w:rsidR="00EC6EAB" w:rsidRPr="006C59AF" w:rsidRDefault="00EC6EAB" w:rsidP="00EC6EAB">
      <w:pPr>
        <w:pStyle w:val="Default"/>
        <w:rPr>
          <w:color w:val="auto"/>
        </w:rPr>
      </w:pPr>
    </w:p>
    <w:p w14:paraId="7DFE0971" w14:textId="40B3D9AE" w:rsidR="002E1102" w:rsidRDefault="00EC6EAB" w:rsidP="00EC6EAB">
      <w:pPr>
        <w:pStyle w:val="Default"/>
        <w:numPr>
          <w:ilvl w:val="1"/>
          <w:numId w:val="2"/>
        </w:numPr>
        <w:tabs>
          <w:tab w:val="clear" w:pos="480"/>
          <w:tab w:val="num" w:pos="720"/>
        </w:tabs>
        <w:ind w:left="720" w:hanging="720"/>
        <w:rPr>
          <w:color w:val="auto"/>
        </w:rPr>
      </w:pPr>
      <w:r w:rsidRPr="006C59AF">
        <w:rPr>
          <w:color w:val="auto"/>
        </w:rPr>
        <w:t xml:space="preserve">The mean of the predicted values is given by </w:t>
      </w:r>
      <w:r w:rsidR="005376DF" w:rsidRPr="005376DF">
        <w:rPr>
          <w:noProof/>
          <w:color w:val="auto"/>
          <w:position w:val="-24"/>
        </w:rPr>
        <w:object w:dxaOrig="600" w:dyaOrig="700" w14:anchorId="6FD81E4B">
          <v:shape id="_x0000_i1041" type="#_x0000_t75" alt="" style="width:30.15pt;height:35.1pt;mso-width-percent:0;mso-height-percent:0;mso-width-percent:0;mso-height-percent:0" o:ole="">
            <v:imagedata r:id="rId100" o:title=""/>
          </v:shape>
          <o:OLEObject Type="Embed" ProgID="Equation.3" ShapeID="_x0000_i1041" DrawAspect="Content" ObjectID="_1628577546" r:id="rId101"/>
        </w:object>
      </w:r>
      <w:r w:rsidRPr="006C59AF">
        <w:rPr>
          <w:color w:val="auto"/>
        </w:rPr>
        <w:t xml:space="preserve">. Thus, we need to show that </w:t>
      </w:r>
      <w:r w:rsidR="005376DF" w:rsidRPr="005376DF">
        <w:rPr>
          <w:noProof/>
          <w:color w:val="auto"/>
          <w:position w:val="-24"/>
        </w:rPr>
        <w:object w:dxaOrig="600" w:dyaOrig="700" w14:anchorId="510F2133">
          <v:shape id="_x0000_i1040" type="#_x0000_t75" alt="" style="width:30.15pt;height:35.1pt;mso-width-percent:0;mso-height-percent:0;mso-width-percent:0;mso-height-percent:0" o:ole="">
            <v:imagedata r:id="rId102" o:title=""/>
          </v:shape>
          <o:OLEObject Type="Embed" ProgID="Equation.3" ShapeID="_x0000_i1040" DrawAspect="Content" ObjectID="_1628577547" r:id="rId103"/>
        </w:object>
      </w:r>
      <w:r w:rsidRPr="006C59AF">
        <w:rPr>
          <w:color w:val="auto"/>
        </w:rPr>
        <w:t>=</w:t>
      </w:r>
      <w:r w:rsidRPr="006C59AF">
        <w:rPr>
          <w:color w:val="auto"/>
          <w:position w:val="-4"/>
          <w:sz w:val="20"/>
        </w:rPr>
        <w:t xml:space="preserve"> </w:t>
      </w:r>
      <w:r w:rsidR="005376DF" w:rsidRPr="005376DF">
        <w:rPr>
          <w:noProof/>
          <w:color w:val="auto"/>
          <w:position w:val="-4"/>
          <w:sz w:val="20"/>
        </w:rPr>
        <w:object w:dxaOrig="240" w:dyaOrig="300" w14:anchorId="4C798867">
          <v:shape id="_x0000_i1039" type="#_x0000_t75" alt="" style="width:12.3pt;height:15.4pt;mso-width-percent:0;mso-height-percent:0;mso-width-percent:0;mso-height-percent:0" o:ole="">
            <v:imagedata r:id="rId104" o:title=""/>
          </v:shape>
          <o:OLEObject Type="Embed" ProgID="Equation.3" ShapeID="_x0000_i1039" DrawAspect="Content" ObjectID="_1628577548" r:id="rId105"/>
        </w:object>
      </w:r>
      <w:r w:rsidRPr="006C59AF">
        <w:rPr>
          <w:color w:val="auto"/>
        </w:rPr>
        <w:t xml:space="preserve">. </w:t>
      </w:r>
    </w:p>
    <w:p w14:paraId="45FD8C5D" w14:textId="377E246B" w:rsidR="00EC6EAB" w:rsidRPr="006C59AF" w:rsidRDefault="00EC6EAB" w:rsidP="009417FF">
      <w:pPr>
        <w:pStyle w:val="Default"/>
        <w:ind w:left="720"/>
        <w:rPr>
          <w:color w:val="auto"/>
        </w:rPr>
      </w:pPr>
      <w:r w:rsidRPr="006C59AF">
        <w:rPr>
          <w:color w:val="auto"/>
        </w:rPr>
        <w:t xml:space="preserve">Substituting </w:t>
      </w:r>
      <w:r w:rsidR="002E1102">
        <w:rPr>
          <w:color w:val="auto"/>
        </w:rPr>
        <w:t>Equation</w:t>
      </w:r>
      <w:r w:rsidR="002E1102" w:rsidRPr="006C59AF">
        <w:rPr>
          <w:color w:val="auto"/>
        </w:rPr>
        <w:t xml:space="preserve"> </w:t>
      </w:r>
      <w:r w:rsidRPr="006C59AF">
        <w:rPr>
          <w:color w:val="auto"/>
        </w:rPr>
        <w:t>6.2 for</w:t>
      </w:r>
      <w:r w:rsidRPr="006C59AF">
        <w:rPr>
          <w:color w:val="auto"/>
          <w:position w:val="-4"/>
          <w:sz w:val="20"/>
        </w:rPr>
        <w:t xml:space="preserve"> </w:t>
      </w:r>
      <w:r w:rsidR="005376DF" w:rsidRPr="005376DF">
        <w:rPr>
          <w:noProof/>
          <w:color w:val="auto"/>
          <w:position w:val="-4"/>
          <w:sz w:val="20"/>
        </w:rPr>
        <w:object w:dxaOrig="220" w:dyaOrig="320" w14:anchorId="6D72C051">
          <v:shape id="_x0000_i1038" type="#_x0000_t75" alt="" style="width:11.1pt;height:16pt;mso-width-percent:0;mso-height-percent:0;mso-width-percent:0;mso-height-percent:0" o:ole="">
            <v:imagedata r:id="rId106" o:title=""/>
          </v:shape>
          <o:OLEObject Type="Embed" ProgID="Equation.3" ShapeID="_x0000_i1038" DrawAspect="Content" ObjectID="_1628577549" r:id="rId107"/>
        </w:object>
      </w:r>
      <w:r w:rsidRPr="006C59AF">
        <w:rPr>
          <w:color w:val="auto"/>
        </w:rPr>
        <w:t>, we have</w:t>
      </w:r>
    </w:p>
    <w:p w14:paraId="2AFEB5BC" w14:textId="4A58123E" w:rsidR="00EC6EAB" w:rsidRPr="006C59AF" w:rsidRDefault="005376DF" w:rsidP="00EC6EAB">
      <w:pPr>
        <w:ind w:left="720"/>
      </w:pPr>
      <w:r w:rsidRPr="006C59AF">
        <w:rPr>
          <w:noProof/>
          <w:position w:val="-24"/>
        </w:rPr>
        <w:object w:dxaOrig="600" w:dyaOrig="700" w14:anchorId="6648C8A7">
          <v:shape id="_x0000_i1037" type="#_x0000_t75" alt="" style="width:30.15pt;height:35.1pt;mso-width-percent:0;mso-height-percent:0;mso-width-percent:0;mso-height-percent:0" o:ole="">
            <v:imagedata r:id="rId102" o:title=""/>
          </v:shape>
          <o:OLEObject Type="Embed" ProgID="Equation.3" ShapeID="_x0000_i1037" DrawAspect="Content" ObjectID="_1628577550" r:id="rId108"/>
        </w:object>
      </w:r>
      <w:r w:rsidR="00EC6EAB" w:rsidRPr="006C59AF">
        <w:t xml:space="preserve">= </w:t>
      </w:r>
      <w:r w:rsidRPr="006C59AF">
        <w:rPr>
          <w:noProof/>
          <w:position w:val="-24"/>
        </w:rPr>
        <w:object w:dxaOrig="1120" w:dyaOrig="680" w14:anchorId="114697CC">
          <v:shape id="_x0000_i1036" type="#_x0000_t75" alt="" style="width:56pt;height:34.45pt;mso-width-percent:0;mso-height-percent:0;mso-width-percent:0;mso-height-percent:0" o:ole="">
            <v:imagedata r:id="rId109" o:title=""/>
          </v:shape>
          <o:OLEObject Type="Embed" ProgID="Equation.3" ShapeID="_x0000_i1036" DrawAspect="Content" ObjectID="_1628577551" r:id="rId110"/>
        </w:object>
      </w:r>
      <w:r w:rsidR="00EC6EAB" w:rsidRPr="006C59AF">
        <w:t xml:space="preserve">. Substituting </w:t>
      </w:r>
      <w:r w:rsidR="002E1102">
        <w:t>Equation</w:t>
      </w:r>
      <w:r w:rsidR="002E1102" w:rsidRPr="006C59AF">
        <w:t xml:space="preserve"> </w:t>
      </w:r>
      <w:r w:rsidR="00EC6EAB" w:rsidRPr="006C59AF">
        <w:t xml:space="preserve">6.4 for </w:t>
      </w:r>
      <w:r w:rsidR="00EC6EAB" w:rsidRPr="009417FF">
        <w:rPr>
          <w:i/>
        </w:rPr>
        <w:t>a</w:t>
      </w:r>
      <w:r w:rsidR="00EC6EAB" w:rsidRPr="006C59AF">
        <w:t>, we have</w:t>
      </w:r>
    </w:p>
    <w:p w14:paraId="088EC0FF" w14:textId="2FC09FFA" w:rsidR="00EC6EAB" w:rsidRPr="006C59AF" w:rsidRDefault="005376DF" w:rsidP="00EC6EAB">
      <w:pPr>
        <w:ind w:left="720"/>
      </w:pPr>
      <w:r w:rsidRPr="006C59AF">
        <w:rPr>
          <w:noProof/>
          <w:position w:val="-24"/>
        </w:rPr>
        <w:object w:dxaOrig="600" w:dyaOrig="700" w14:anchorId="5C3A1A84">
          <v:shape id="_x0000_i1035" type="#_x0000_t75" alt="" style="width:30.15pt;height:35.1pt;mso-width-percent:0;mso-height-percent:0;mso-width-percent:0;mso-height-percent:0" o:ole="">
            <v:imagedata r:id="rId102" o:title=""/>
          </v:shape>
          <o:OLEObject Type="Embed" ProgID="Equation.3" ShapeID="_x0000_i1035" DrawAspect="Content" ObjectID="_1628577552" r:id="rId111"/>
        </w:object>
      </w:r>
      <w:r w:rsidR="00EC6EAB" w:rsidRPr="006C59AF">
        <w:t xml:space="preserve">= </w:t>
      </w:r>
      <w:r w:rsidRPr="006C59AF">
        <w:rPr>
          <w:noProof/>
          <w:position w:val="-24"/>
        </w:rPr>
        <w:object w:dxaOrig="1700" w:dyaOrig="680" w14:anchorId="3C1816A4">
          <v:shape id="_x0000_i1034" type="#_x0000_t75" alt="" style="width:85.55pt;height:34.45pt;mso-width-percent:0;mso-height-percent:0;mso-width-percent:0;mso-height-percent:0" o:ole="">
            <v:imagedata r:id="rId112" o:title=""/>
          </v:shape>
          <o:OLEObject Type="Embed" ProgID="Equation.3" ShapeID="_x0000_i1034" DrawAspect="Content" ObjectID="_1628577553" r:id="rId113"/>
        </w:object>
      </w:r>
      <w:r w:rsidR="00EC6EAB" w:rsidRPr="006C59AF">
        <w:t xml:space="preserve">. Using the formula for the mean and the rules for </w:t>
      </w:r>
    </w:p>
    <w:p w14:paraId="678EA5FD" w14:textId="77777777" w:rsidR="00EC6EAB" w:rsidRPr="006C59AF" w:rsidRDefault="00EC6EAB" w:rsidP="00EC6EAB">
      <w:pPr>
        <w:ind w:left="720"/>
      </w:pPr>
      <w:r w:rsidRPr="006C59AF">
        <w:t>transforming the mean, we have</w:t>
      </w:r>
    </w:p>
    <w:p w14:paraId="6682D351" w14:textId="0BC6104B" w:rsidR="00EC6EAB" w:rsidRPr="006C59AF" w:rsidRDefault="005376DF" w:rsidP="00EC6EAB">
      <w:pPr>
        <w:ind w:left="720"/>
      </w:pPr>
      <w:r w:rsidRPr="006C59AF">
        <w:rPr>
          <w:noProof/>
          <w:position w:val="-24"/>
        </w:rPr>
        <w:object w:dxaOrig="600" w:dyaOrig="700" w14:anchorId="03295F82">
          <v:shape id="_x0000_i1033" type="#_x0000_t75" alt="" style="width:30.15pt;height:35.1pt;mso-width-percent:0;mso-height-percent:0;mso-width-percent:0;mso-height-percent:0" o:ole="">
            <v:imagedata r:id="rId102" o:title=""/>
          </v:shape>
          <o:OLEObject Type="Embed" ProgID="Equation.3" ShapeID="_x0000_i1033" DrawAspect="Content" ObjectID="_1628577554" r:id="rId114"/>
        </w:object>
      </w:r>
      <w:r w:rsidR="00EC6EAB" w:rsidRPr="006C59AF">
        <w:t xml:space="preserve">= </w:t>
      </w:r>
      <w:r w:rsidRPr="006C59AF">
        <w:rPr>
          <w:noProof/>
          <w:position w:val="-24"/>
        </w:rPr>
        <w:object w:dxaOrig="1840" w:dyaOrig="639" w14:anchorId="6541AE1B">
          <v:shape id="_x0000_i1032" type="#_x0000_t75" alt="" style="width:92.3pt;height:31.4pt;mso-width-percent:0;mso-height-percent:0;mso-width-percent:0;mso-height-percent:0" o:ole="">
            <v:imagedata r:id="rId115" o:title=""/>
          </v:shape>
          <o:OLEObject Type="Embed" ProgID="Equation.3" ShapeID="_x0000_i1032" DrawAspect="Content" ObjectID="_1628577555" r:id="rId116"/>
        </w:object>
      </w:r>
      <w:r w:rsidR="00EC6EAB" w:rsidRPr="006C59AF">
        <w:t xml:space="preserve"> Simplifying yields the desired result:</w:t>
      </w:r>
    </w:p>
    <w:p w14:paraId="43F1C6A8" w14:textId="486BB1E3" w:rsidR="00EC6EAB" w:rsidRPr="006C59AF" w:rsidRDefault="005376DF" w:rsidP="00EC6EAB">
      <w:pPr>
        <w:ind w:left="720"/>
      </w:pPr>
      <w:r w:rsidRPr="006C59AF">
        <w:rPr>
          <w:noProof/>
          <w:position w:val="-24"/>
        </w:rPr>
        <w:object w:dxaOrig="600" w:dyaOrig="700" w14:anchorId="23C11E46">
          <v:shape id="_x0000_i1031" type="#_x0000_t75" alt="" style="width:30.15pt;height:35.1pt;mso-width-percent:0;mso-height-percent:0;mso-width-percent:0;mso-height-percent:0" o:ole="">
            <v:imagedata r:id="rId102" o:title=""/>
          </v:shape>
          <o:OLEObject Type="Embed" ProgID="Equation.3" ShapeID="_x0000_i1031" DrawAspect="Content" ObjectID="_1628577556" r:id="rId117"/>
        </w:object>
      </w:r>
      <w:r w:rsidR="00EC6EAB" w:rsidRPr="006C59AF">
        <w:t>=</w:t>
      </w:r>
      <w:r w:rsidRPr="006C59AF">
        <w:rPr>
          <w:noProof/>
          <w:position w:val="-4"/>
          <w:sz w:val="20"/>
        </w:rPr>
        <w:object w:dxaOrig="240" w:dyaOrig="300" w14:anchorId="42B33374">
          <v:shape id="_x0000_i1030" type="#_x0000_t75" alt="" style="width:12.3pt;height:15.4pt;mso-width-percent:0;mso-height-percent:0;mso-width-percent:0;mso-height-percent:0" o:ole="">
            <v:imagedata r:id="rId104" o:title=""/>
          </v:shape>
          <o:OLEObject Type="Embed" ProgID="Equation.3" ShapeID="_x0000_i1030" DrawAspect="Content" ObjectID="_1628577557" r:id="rId118"/>
        </w:object>
      </w:r>
      <w:r w:rsidR="00EC6EAB" w:rsidRPr="006C59AF">
        <w:t>.</w:t>
      </w:r>
    </w:p>
    <w:p w14:paraId="2D5EFB04" w14:textId="77777777" w:rsidR="00EC6EAB" w:rsidRPr="006C59AF" w:rsidRDefault="00EC6EAB" w:rsidP="00EC6EAB">
      <w:pPr>
        <w:pStyle w:val="Default"/>
        <w:rPr>
          <w:color w:val="auto"/>
        </w:rPr>
      </w:pPr>
    </w:p>
    <w:p w14:paraId="2FD09615" w14:textId="5C488CC6" w:rsidR="00EC6EAB" w:rsidRPr="006C59AF" w:rsidRDefault="005376DF" w:rsidP="00EC6EAB">
      <w:pPr>
        <w:pStyle w:val="Default"/>
        <w:numPr>
          <w:ilvl w:val="1"/>
          <w:numId w:val="2"/>
        </w:numPr>
        <w:tabs>
          <w:tab w:val="clear" w:pos="480"/>
          <w:tab w:val="num" w:pos="720"/>
        </w:tabs>
        <w:ind w:left="720" w:hanging="720"/>
        <w:rPr>
          <w:color w:val="auto"/>
        </w:rPr>
      </w:pPr>
      <w:r w:rsidRPr="005376DF">
        <w:rPr>
          <w:noProof/>
          <w:color w:val="auto"/>
          <w:position w:val="-4"/>
        </w:rPr>
        <w:object w:dxaOrig="240" w:dyaOrig="300" w14:anchorId="6FC9C2AD">
          <v:shape id="_x0000_i1029" type="#_x0000_t75" alt="" style="width:12.3pt;height:15.4pt;mso-width-percent:0;mso-height-percent:0;mso-width-percent:0;mso-height-percent:0" o:ole="">
            <v:imagedata r:id="rId119" o:title=""/>
          </v:shape>
          <o:OLEObject Type="Embed" ProgID="Equation.2" ShapeID="_x0000_i1029" DrawAspect="Content" ObjectID="_1628577558" r:id="rId120"/>
        </w:object>
      </w:r>
      <w:r w:rsidR="00EC6EAB" w:rsidRPr="006C59AF">
        <w:rPr>
          <w:i/>
          <w:color w:val="auto"/>
        </w:rPr>
        <w:t xml:space="preserve"> = </w:t>
      </w:r>
      <w:r w:rsidR="00451D35">
        <w:rPr>
          <w:i/>
          <w:color w:val="auto"/>
        </w:rPr>
        <w:t xml:space="preserve">a </w:t>
      </w:r>
      <w:r w:rsidR="00451D35">
        <w:rPr>
          <w:color w:val="auto"/>
        </w:rPr>
        <w:t>+</w:t>
      </w:r>
      <w:r w:rsidR="00451D35">
        <w:rPr>
          <w:i/>
          <w:color w:val="auto"/>
        </w:rPr>
        <w:t xml:space="preserve"> </w:t>
      </w:r>
      <w:r w:rsidR="00EC6EAB" w:rsidRPr="006C59AF">
        <w:rPr>
          <w:i/>
          <w:color w:val="auto"/>
        </w:rPr>
        <w:t>b</w:t>
      </w:r>
      <w:r w:rsidR="00EC6EAB" w:rsidRPr="009417FF">
        <w:rPr>
          <w:i/>
          <w:color w:val="auto"/>
        </w:rPr>
        <w:t>X</w:t>
      </w:r>
      <w:r w:rsidR="00EC6EAB" w:rsidRPr="006C59AF">
        <w:rPr>
          <w:color w:val="auto"/>
        </w:rPr>
        <w:t>.</w:t>
      </w:r>
    </w:p>
    <w:p w14:paraId="701A5DFF" w14:textId="24FF8BBB" w:rsidR="00EC6EAB" w:rsidRPr="006C59AF" w:rsidRDefault="00EC6EAB" w:rsidP="00EC6EAB">
      <w:pPr>
        <w:ind w:left="720"/>
      </w:pPr>
      <w:r w:rsidRPr="006C59AF">
        <w:t xml:space="preserve">When </w:t>
      </w:r>
      <w:r w:rsidRPr="009417FF">
        <w:rPr>
          <w:i/>
        </w:rPr>
        <w:t>r</w:t>
      </w:r>
      <w:r w:rsidRPr="006C59AF">
        <w:t xml:space="preserve"> is positive, </w:t>
      </w:r>
      <w:r w:rsidRPr="009417FF">
        <w:rPr>
          <w:i/>
        </w:rPr>
        <w:t>b</w:t>
      </w:r>
      <w:r w:rsidRPr="006C59AF">
        <w:t xml:space="preserve"> is also positive, and </w:t>
      </w:r>
      <w:r w:rsidR="005376DF" w:rsidRPr="006C59AF">
        <w:rPr>
          <w:noProof/>
          <w:position w:val="-4"/>
        </w:rPr>
        <w:object w:dxaOrig="240" w:dyaOrig="300" w14:anchorId="2A3E6960">
          <v:shape id="_x0000_i1028" type="#_x0000_t75" alt="" style="width:12.3pt;height:15.4pt;mso-width-percent:0;mso-height-percent:0;mso-width-percent:0;mso-height-percent:0" o:ole="">
            <v:imagedata r:id="rId119" o:title=""/>
          </v:shape>
          <o:OLEObject Type="Embed" ProgID="Equation.2" ShapeID="_x0000_i1028" DrawAspect="Content" ObjectID="_1628577559" r:id="rId121"/>
        </w:object>
      </w:r>
      <w:r w:rsidRPr="006C59AF">
        <w:t xml:space="preserve">= </w:t>
      </w:r>
      <w:r w:rsidR="00451D35" w:rsidRPr="009417FF">
        <w:rPr>
          <w:i/>
        </w:rPr>
        <w:t>a</w:t>
      </w:r>
      <w:r w:rsidR="00451D35">
        <w:t xml:space="preserve"> + </w:t>
      </w:r>
      <w:r w:rsidRPr="006C59AF">
        <w:rPr>
          <w:i/>
        </w:rPr>
        <w:t>b</w:t>
      </w:r>
      <w:r w:rsidRPr="009417FF">
        <w:rPr>
          <w:i/>
        </w:rPr>
        <w:t>X</w:t>
      </w:r>
      <w:r w:rsidRPr="006C59AF">
        <w:t xml:space="preserve">  is a linear transformation of </w:t>
      </w:r>
      <w:r w:rsidRPr="009417FF">
        <w:rPr>
          <w:i/>
        </w:rPr>
        <w:t>X</w:t>
      </w:r>
      <w:r w:rsidRPr="006C59AF">
        <w:t xml:space="preserve"> that does not involve reflection. As we have seen, such a linear transformation preserves the sign and magnitude of the correlation. That is, the correlation between </w:t>
      </w:r>
      <w:r w:rsidRPr="009417FF">
        <w:rPr>
          <w:i/>
        </w:rPr>
        <w:t>X</w:t>
      </w:r>
      <w:r w:rsidRPr="006C59AF">
        <w:t xml:space="preserve"> and </w:t>
      </w:r>
      <w:r w:rsidR="005376DF" w:rsidRPr="002E1102">
        <w:rPr>
          <w:i/>
          <w:noProof/>
          <w:position w:val="-4"/>
          <w:rPrChange w:id="3" w:author="Andrea Hassler" w:date="2019-08-23T16:49:00Z">
            <w:rPr>
              <w:i/>
              <w:noProof/>
              <w:position w:val="-4"/>
            </w:rPr>
          </w:rPrChange>
        </w:rPr>
        <w:object w:dxaOrig="240" w:dyaOrig="300" w14:anchorId="375D4B89">
          <v:shape id="_x0000_i1027" type="#_x0000_t75" alt="" style="width:12.3pt;height:15.4pt;mso-width-percent:0;mso-height-percent:0;mso-width-percent:0;mso-height-percent:0" o:ole="">
            <v:imagedata r:id="rId119" o:title=""/>
          </v:shape>
          <o:OLEObject Type="Embed" ProgID="Equation.2" ShapeID="_x0000_i1027" DrawAspect="Content" ObjectID="_1628577560" r:id="rId122"/>
        </w:object>
      </w:r>
      <w:r w:rsidR="002E1102">
        <w:t xml:space="preserve"> </w:t>
      </w:r>
      <w:r w:rsidRPr="006C59AF">
        <w:t xml:space="preserve">is the same as the correlation between </w:t>
      </w:r>
      <w:r w:rsidRPr="009417FF">
        <w:rPr>
          <w:i/>
        </w:rPr>
        <w:t>X</w:t>
      </w:r>
      <w:r w:rsidRPr="006C59AF">
        <w:t xml:space="preserve"> and </w:t>
      </w:r>
      <w:r w:rsidRPr="009417FF">
        <w:rPr>
          <w:i/>
        </w:rPr>
        <w:t>Y</w:t>
      </w:r>
      <w:r w:rsidRPr="006C59AF">
        <w:t xml:space="preserve"> (</w:t>
      </w:r>
      <w:r w:rsidRPr="009417FF">
        <w:rPr>
          <w:i/>
        </w:rPr>
        <w:t>R</w:t>
      </w:r>
      <w:r w:rsidRPr="006C59AF">
        <w:t xml:space="preserve"> = </w:t>
      </w:r>
      <w:r w:rsidRPr="006C59AF">
        <w:rPr>
          <w:i/>
        </w:rPr>
        <w:t>r</w:t>
      </w:r>
      <w:r w:rsidRPr="006C59AF">
        <w:t>).</w:t>
      </w:r>
    </w:p>
    <w:p w14:paraId="3E94EC95" w14:textId="77777777" w:rsidR="00EC6EAB" w:rsidRPr="006C59AF" w:rsidRDefault="00EC6EAB" w:rsidP="00EC6EAB">
      <w:pPr>
        <w:ind w:left="720"/>
      </w:pPr>
    </w:p>
    <w:p w14:paraId="7244EE29" w14:textId="73E26BCD" w:rsidR="00EC6EAB" w:rsidRPr="006C59AF" w:rsidRDefault="00EC6EAB" w:rsidP="00EC6EAB">
      <w:pPr>
        <w:ind w:left="720"/>
      </w:pPr>
      <w:r w:rsidRPr="006C59AF">
        <w:t xml:space="preserve">On the other hand, when </w:t>
      </w:r>
      <w:r w:rsidRPr="009417FF">
        <w:rPr>
          <w:i/>
        </w:rPr>
        <w:t>r</w:t>
      </w:r>
      <w:r w:rsidRPr="006C59AF">
        <w:t xml:space="preserve"> is negative, </w:t>
      </w:r>
      <w:r w:rsidRPr="009417FF">
        <w:rPr>
          <w:i/>
        </w:rPr>
        <w:t>b</w:t>
      </w:r>
      <w:r w:rsidRPr="006C59AF">
        <w:t xml:space="preserve"> is also negative, and </w:t>
      </w:r>
      <w:r w:rsidR="005376DF" w:rsidRPr="006C59AF">
        <w:rPr>
          <w:noProof/>
          <w:position w:val="-4"/>
        </w:rPr>
        <w:object w:dxaOrig="240" w:dyaOrig="300" w14:anchorId="1127A170">
          <v:shape id="_x0000_i1026" type="#_x0000_t75" alt="" style="width:12.3pt;height:15.4pt;mso-width-percent:0;mso-height-percent:0;mso-width-percent:0;mso-height-percent:0" o:ole="">
            <v:imagedata r:id="rId119" o:title=""/>
          </v:shape>
          <o:OLEObject Type="Embed" ProgID="Equation.2" ShapeID="_x0000_i1026" DrawAspect="Content" ObjectID="_1628577561" r:id="rId123"/>
        </w:object>
      </w:r>
      <w:r w:rsidRPr="006C59AF">
        <w:t xml:space="preserve">= </w:t>
      </w:r>
      <w:r w:rsidR="00451D35" w:rsidRPr="009417FF">
        <w:rPr>
          <w:i/>
        </w:rPr>
        <w:t>a</w:t>
      </w:r>
      <w:r w:rsidR="00451D35">
        <w:t xml:space="preserve"> + </w:t>
      </w:r>
      <w:r w:rsidRPr="006C59AF">
        <w:rPr>
          <w:i/>
        </w:rPr>
        <w:t>b</w:t>
      </w:r>
      <w:r w:rsidRPr="009417FF">
        <w:rPr>
          <w:i/>
        </w:rPr>
        <w:t>X</w:t>
      </w:r>
      <w:r w:rsidRPr="006C59AF">
        <w:t xml:space="preserve"> is a linear transformation of </w:t>
      </w:r>
      <w:r w:rsidRPr="009417FF">
        <w:rPr>
          <w:i/>
        </w:rPr>
        <w:t>X</w:t>
      </w:r>
      <w:r w:rsidRPr="006C59AF">
        <w:t xml:space="preserve"> that does involve reflection.  As we have seen, such a linear transformation changes the sign of the correlation.  That is, the correlation between </w:t>
      </w:r>
      <w:r w:rsidRPr="009417FF">
        <w:rPr>
          <w:i/>
        </w:rPr>
        <w:t>X</w:t>
      </w:r>
      <w:r w:rsidRPr="006C59AF">
        <w:t xml:space="preserve"> and </w:t>
      </w:r>
      <w:r w:rsidR="005376DF" w:rsidRPr="006C59AF">
        <w:rPr>
          <w:noProof/>
          <w:position w:val="-4"/>
        </w:rPr>
        <w:object w:dxaOrig="240" w:dyaOrig="300" w14:anchorId="3868F0EC">
          <v:shape id="_x0000_i1025" type="#_x0000_t75" alt="" style="width:12.3pt;height:15.4pt;mso-width-percent:0;mso-height-percent:0;mso-width-percent:0;mso-height-percent:0" o:ole="">
            <v:imagedata r:id="rId119" o:title=""/>
          </v:shape>
          <o:OLEObject Type="Embed" ProgID="Equation.2" ShapeID="_x0000_i1025" DrawAspect="Content" ObjectID="_1628577562" r:id="rId124"/>
        </w:object>
      </w:r>
      <w:r w:rsidRPr="006C59AF">
        <w:t xml:space="preserve"> is the negative of the correlation between </w:t>
      </w:r>
      <w:r w:rsidRPr="009417FF">
        <w:rPr>
          <w:i/>
        </w:rPr>
        <w:t>X</w:t>
      </w:r>
      <w:r w:rsidRPr="006C59AF">
        <w:t xml:space="preserve"> and </w:t>
      </w:r>
      <w:r w:rsidRPr="009417FF">
        <w:rPr>
          <w:i/>
        </w:rPr>
        <w:t>Y</w:t>
      </w:r>
      <w:r w:rsidRPr="006C59AF">
        <w:t xml:space="preserve"> (</w:t>
      </w:r>
      <w:r w:rsidRPr="009417FF">
        <w:rPr>
          <w:i/>
        </w:rPr>
        <w:t>R</w:t>
      </w:r>
      <w:r w:rsidRPr="006C59AF">
        <w:t xml:space="preserve"> = -</w:t>
      </w:r>
      <w:r w:rsidRPr="006C59AF">
        <w:rPr>
          <w:i/>
        </w:rPr>
        <w:t>r</w:t>
      </w:r>
      <w:r w:rsidRPr="006C59AF">
        <w:t>).</w:t>
      </w:r>
    </w:p>
    <w:p w14:paraId="6BE118C8" w14:textId="77777777" w:rsidR="00D56C2A" w:rsidRDefault="00D56C2A" w:rsidP="009417FF">
      <w:pPr>
        <w:widowControl w:val="0"/>
        <w:autoSpaceDE w:val="0"/>
        <w:autoSpaceDN w:val="0"/>
        <w:adjustRightInd w:val="0"/>
      </w:pPr>
    </w:p>
    <w:sectPr w:rsidR="00D56C2A" w:rsidSect="00D5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altName w:val="Calibri"/>
    <w:panose1 w:val="020B06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D5A"/>
    <w:multiLevelType w:val="hybridMultilevel"/>
    <w:tmpl w:val="7506DF7C"/>
    <w:lvl w:ilvl="0" w:tplc="8EA264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DAB6A43"/>
    <w:multiLevelType w:val="hybridMultilevel"/>
    <w:tmpl w:val="9FA02B20"/>
    <w:lvl w:ilvl="0" w:tplc="421CA06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4CB37BF"/>
    <w:multiLevelType w:val="hybridMultilevel"/>
    <w:tmpl w:val="D24E6FFC"/>
    <w:lvl w:ilvl="0" w:tplc="B246D1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8237719"/>
    <w:multiLevelType w:val="hybridMultilevel"/>
    <w:tmpl w:val="4E70AC4C"/>
    <w:lvl w:ilvl="0" w:tplc="04090017">
      <w:start w:val="1"/>
      <w:numFmt w:val="lowerLetter"/>
      <w:lvlText w:val="%1)"/>
      <w:lvlJc w:val="left"/>
      <w:pPr>
        <w:tabs>
          <w:tab w:val="num" w:pos="720"/>
        </w:tabs>
        <w:ind w:left="720" w:hanging="360"/>
      </w:pPr>
      <w:rPr>
        <w:rFonts w:hint="default"/>
      </w:rPr>
    </w:lvl>
    <w:lvl w:ilvl="1" w:tplc="57420C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9F7BE1"/>
    <w:multiLevelType w:val="hybridMultilevel"/>
    <w:tmpl w:val="1E32AE32"/>
    <w:lvl w:ilvl="0" w:tplc="F61C543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FAC10D8"/>
    <w:multiLevelType w:val="hybridMultilevel"/>
    <w:tmpl w:val="D44AA116"/>
    <w:lvl w:ilvl="0" w:tplc="2B9A3C4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32F5998"/>
    <w:multiLevelType w:val="hybridMultilevel"/>
    <w:tmpl w:val="FE56C096"/>
    <w:lvl w:ilvl="0" w:tplc="F4200F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1C27ABE"/>
    <w:multiLevelType w:val="hybridMultilevel"/>
    <w:tmpl w:val="D97263AA"/>
    <w:lvl w:ilvl="0" w:tplc="458458C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2480DC9"/>
    <w:multiLevelType w:val="multilevel"/>
    <w:tmpl w:val="1DC8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1B79D9"/>
    <w:multiLevelType w:val="hybridMultilevel"/>
    <w:tmpl w:val="70E6BE28"/>
    <w:lvl w:ilvl="0" w:tplc="BD0E6FD8">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CC42DD1"/>
    <w:multiLevelType w:val="multilevel"/>
    <w:tmpl w:val="DAC687F0"/>
    <w:lvl w:ilvl="0">
      <w:start w:val="6"/>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54685AD6"/>
    <w:multiLevelType w:val="hybridMultilevel"/>
    <w:tmpl w:val="1A707AF0"/>
    <w:lvl w:ilvl="0" w:tplc="B5C6F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C15231"/>
    <w:multiLevelType w:val="hybridMultilevel"/>
    <w:tmpl w:val="D570C5AA"/>
    <w:lvl w:ilvl="0" w:tplc="98EE70FE">
      <w:start w:val="1"/>
      <w:numFmt w:val="lowerLetter"/>
      <w:lvlText w:val="%1)"/>
      <w:lvlJc w:val="left"/>
      <w:pPr>
        <w:tabs>
          <w:tab w:val="num" w:pos="1080"/>
        </w:tabs>
        <w:ind w:left="1080" w:hanging="360"/>
      </w:pPr>
      <w:rPr>
        <w:rFonts w:hint="default"/>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A226AB3"/>
    <w:multiLevelType w:val="hybridMultilevel"/>
    <w:tmpl w:val="763E83B0"/>
    <w:lvl w:ilvl="0" w:tplc="4DB2FD1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43B4164"/>
    <w:multiLevelType w:val="hybridMultilevel"/>
    <w:tmpl w:val="E09AF21A"/>
    <w:lvl w:ilvl="0" w:tplc="04090017">
      <w:start w:val="1"/>
      <w:numFmt w:val="lowerLetter"/>
      <w:lvlText w:val="%1)"/>
      <w:lvlJc w:val="left"/>
      <w:pPr>
        <w:tabs>
          <w:tab w:val="num" w:pos="720"/>
        </w:tabs>
        <w:ind w:left="720" w:hanging="360"/>
      </w:pPr>
      <w:rPr>
        <w:rFonts w:hint="default"/>
      </w:rPr>
    </w:lvl>
    <w:lvl w:ilvl="1" w:tplc="70B8C39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EF68F7"/>
    <w:multiLevelType w:val="hybridMultilevel"/>
    <w:tmpl w:val="93DC0822"/>
    <w:lvl w:ilvl="0" w:tplc="DF2C2EF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C6161DF"/>
    <w:multiLevelType w:val="hybridMultilevel"/>
    <w:tmpl w:val="1DC8E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4"/>
  </w:num>
  <w:num w:numId="4">
    <w:abstractNumId w:val="1"/>
  </w:num>
  <w:num w:numId="5">
    <w:abstractNumId w:val="0"/>
  </w:num>
  <w:num w:numId="6">
    <w:abstractNumId w:val="7"/>
  </w:num>
  <w:num w:numId="7">
    <w:abstractNumId w:val="13"/>
  </w:num>
  <w:num w:numId="8">
    <w:abstractNumId w:val="9"/>
  </w:num>
  <w:num w:numId="9">
    <w:abstractNumId w:val="4"/>
  </w:num>
  <w:num w:numId="10">
    <w:abstractNumId w:val="6"/>
  </w:num>
  <w:num w:numId="11">
    <w:abstractNumId w:val="2"/>
  </w:num>
  <w:num w:numId="12">
    <w:abstractNumId w:val="12"/>
  </w:num>
  <w:num w:numId="13">
    <w:abstractNumId w:val="15"/>
  </w:num>
  <w:num w:numId="14">
    <w:abstractNumId w:val="5"/>
  </w:num>
  <w:num w:numId="15">
    <w:abstractNumId w:val="16"/>
  </w:num>
  <w:num w:numId="16">
    <w:abstractNumId w:val="8"/>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Hassler">
    <w15:presenceInfo w15:providerId="None" w15:userId="Andrea Has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AB"/>
    <w:rsid w:val="0000740F"/>
    <w:rsid w:val="00010D4E"/>
    <w:rsid w:val="00014883"/>
    <w:rsid w:val="00027D9B"/>
    <w:rsid w:val="000624E6"/>
    <w:rsid w:val="000642B3"/>
    <w:rsid w:val="00064DF5"/>
    <w:rsid w:val="000677FB"/>
    <w:rsid w:val="00071A0F"/>
    <w:rsid w:val="000B2BC1"/>
    <w:rsid w:val="000C453F"/>
    <w:rsid w:val="000D1FEB"/>
    <w:rsid w:val="00104689"/>
    <w:rsid w:val="00150BE8"/>
    <w:rsid w:val="00153EA5"/>
    <w:rsid w:val="00164589"/>
    <w:rsid w:val="001B01A3"/>
    <w:rsid w:val="001C0BEC"/>
    <w:rsid w:val="001D0C3D"/>
    <w:rsid w:val="001D2C57"/>
    <w:rsid w:val="001D41D1"/>
    <w:rsid w:val="001E4A99"/>
    <w:rsid w:val="002115F2"/>
    <w:rsid w:val="002545DF"/>
    <w:rsid w:val="00277FE7"/>
    <w:rsid w:val="002A3C28"/>
    <w:rsid w:val="002B4959"/>
    <w:rsid w:val="002E1102"/>
    <w:rsid w:val="00340B97"/>
    <w:rsid w:val="0034306A"/>
    <w:rsid w:val="00344BAC"/>
    <w:rsid w:val="00364530"/>
    <w:rsid w:val="00396695"/>
    <w:rsid w:val="003C7329"/>
    <w:rsid w:val="003E2CBA"/>
    <w:rsid w:val="00414943"/>
    <w:rsid w:val="00442F83"/>
    <w:rsid w:val="00451D35"/>
    <w:rsid w:val="004A4E5B"/>
    <w:rsid w:val="004C0F94"/>
    <w:rsid w:val="004C1F2C"/>
    <w:rsid w:val="004C3D5F"/>
    <w:rsid w:val="004E41DB"/>
    <w:rsid w:val="004F5B79"/>
    <w:rsid w:val="00526EBB"/>
    <w:rsid w:val="005376DF"/>
    <w:rsid w:val="005A70CC"/>
    <w:rsid w:val="005D3115"/>
    <w:rsid w:val="005F47C8"/>
    <w:rsid w:val="00603B49"/>
    <w:rsid w:val="006154A3"/>
    <w:rsid w:val="0065160B"/>
    <w:rsid w:val="0069799B"/>
    <w:rsid w:val="006A10F1"/>
    <w:rsid w:val="006C724D"/>
    <w:rsid w:val="006D0A7C"/>
    <w:rsid w:val="006F77F5"/>
    <w:rsid w:val="007118A9"/>
    <w:rsid w:val="00761894"/>
    <w:rsid w:val="007773F4"/>
    <w:rsid w:val="00784F96"/>
    <w:rsid w:val="007A1B22"/>
    <w:rsid w:val="007C721B"/>
    <w:rsid w:val="00803C85"/>
    <w:rsid w:val="00826E0B"/>
    <w:rsid w:val="00847BD7"/>
    <w:rsid w:val="00862431"/>
    <w:rsid w:val="0087260F"/>
    <w:rsid w:val="008731AA"/>
    <w:rsid w:val="00873C8E"/>
    <w:rsid w:val="0087441D"/>
    <w:rsid w:val="008E2EEF"/>
    <w:rsid w:val="00902FD6"/>
    <w:rsid w:val="009123C9"/>
    <w:rsid w:val="009417FF"/>
    <w:rsid w:val="00944FD6"/>
    <w:rsid w:val="00946079"/>
    <w:rsid w:val="009727B3"/>
    <w:rsid w:val="00994F61"/>
    <w:rsid w:val="009A1D16"/>
    <w:rsid w:val="009C0FD3"/>
    <w:rsid w:val="009F06C2"/>
    <w:rsid w:val="00A17FB3"/>
    <w:rsid w:val="00A21AAD"/>
    <w:rsid w:val="00A32BB6"/>
    <w:rsid w:val="00A6423C"/>
    <w:rsid w:val="00A65811"/>
    <w:rsid w:val="00AC098D"/>
    <w:rsid w:val="00AD7D6A"/>
    <w:rsid w:val="00B26873"/>
    <w:rsid w:val="00B367C9"/>
    <w:rsid w:val="00B55B24"/>
    <w:rsid w:val="00B57426"/>
    <w:rsid w:val="00B62BF3"/>
    <w:rsid w:val="00B65248"/>
    <w:rsid w:val="00BB0E3D"/>
    <w:rsid w:val="00BC68A8"/>
    <w:rsid w:val="00BD2F6F"/>
    <w:rsid w:val="00C11698"/>
    <w:rsid w:val="00C54247"/>
    <w:rsid w:val="00C96D7F"/>
    <w:rsid w:val="00CC7ECF"/>
    <w:rsid w:val="00CD32C3"/>
    <w:rsid w:val="00CF7237"/>
    <w:rsid w:val="00D56C2A"/>
    <w:rsid w:val="00D71C0A"/>
    <w:rsid w:val="00D720A8"/>
    <w:rsid w:val="00D901A7"/>
    <w:rsid w:val="00D931D9"/>
    <w:rsid w:val="00DA249C"/>
    <w:rsid w:val="00DB293C"/>
    <w:rsid w:val="00DC1055"/>
    <w:rsid w:val="00E2156E"/>
    <w:rsid w:val="00E65E65"/>
    <w:rsid w:val="00E67975"/>
    <w:rsid w:val="00E72AC3"/>
    <w:rsid w:val="00EB0514"/>
    <w:rsid w:val="00EC6EAB"/>
    <w:rsid w:val="00ED0FF8"/>
    <w:rsid w:val="00EE1476"/>
    <w:rsid w:val="00F06C43"/>
    <w:rsid w:val="00FA028C"/>
    <w:rsid w:val="00FB2E80"/>
    <w:rsid w:val="00FC0346"/>
    <w:rsid w:val="00FD6CAE"/>
    <w:rsid w:val="00FF0B7C"/>
    <w:rsid w:val="00FF1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88D2"/>
  <w15:docId w15:val="{61394EE1-EB21-453F-8473-6871D16A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EC6EAB"/>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EAB"/>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styleId="BodyTextIndent2">
    <w:name w:val="Body Text Indent 2"/>
    <w:basedOn w:val="Normal"/>
    <w:link w:val="BodyTextIndent2Char"/>
    <w:rsid w:val="00EC6EAB"/>
    <w:pPr>
      <w:spacing w:after="120" w:line="480" w:lineRule="auto"/>
      <w:ind w:left="360"/>
    </w:pPr>
    <w:rPr>
      <w:rFonts w:eastAsia="SimSun"/>
      <w:lang w:eastAsia="zh-CN"/>
    </w:rPr>
  </w:style>
  <w:style w:type="character" w:customStyle="1" w:styleId="BodyTextIndent2Char">
    <w:name w:val="Body Text Indent 2 Char"/>
    <w:basedOn w:val="DefaultParagraphFont"/>
    <w:link w:val="BodyTextIndent2"/>
    <w:rsid w:val="00EC6EAB"/>
    <w:rPr>
      <w:rFonts w:ascii="Times New Roman" w:eastAsia="SimSun" w:hAnsi="Times New Roman" w:cs="Times New Roman"/>
      <w:sz w:val="24"/>
      <w:szCs w:val="24"/>
      <w:lang w:eastAsia="zh-CN" w:bidi="ar-SA"/>
    </w:rPr>
  </w:style>
  <w:style w:type="paragraph" w:customStyle="1" w:styleId="CM65">
    <w:name w:val="CM65"/>
    <w:basedOn w:val="Default"/>
    <w:next w:val="Default"/>
    <w:rsid w:val="00EC6EAB"/>
    <w:pPr>
      <w:spacing w:line="260" w:lineRule="atLeast"/>
    </w:pPr>
    <w:rPr>
      <w:rFonts w:cs="Times New Roman"/>
      <w:color w:val="auto"/>
    </w:rPr>
  </w:style>
  <w:style w:type="paragraph" w:styleId="BalloonText">
    <w:name w:val="Balloon Text"/>
    <w:basedOn w:val="Normal"/>
    <w:link w:val="BalloonTextChar"/>
    <w:uiPriority w:val="99"/>
    <w:semiHidden/>
    <w:unhideWhenUsed/>
    <w:rsid w:val="00EC6EAB"/>
    <w:rPr>
      <w:rFonts w:ascii="Tahoma" w:hAnsi="Tahoma" w:cs="Tahoma"/>
      <w:sz w:val="16"/>
      <w:szCs w:val="16"/>
    </w:rPr>
  </w:style>
  <w:style w:type="character" w:customStyle="1" w:styleId="BalloonTextChar">
    <w:name w:val="Balloon Text Char"/>
    <w:basedOn w:val="DefaultParagraphFont"/>
    <w:link w:val="BalloonText"/>
    <w:uiPriority w:val="99"/>
    <w:semiHidden/>
    <w:rsid w:val="00EC6EAB"/>
    <w:rPr>
      <w:rFonts w:ascii="Tahoma" w:eastAsia="Times New Roman" w:hAnsi="Tahoma" w:cs="Tahoma"/>
      <w:sz w:val="16"/>
      <w:szCs w:val="16"/>
      <w:lang w:bidi="ar-SA"/>
    </w:rPr>
  </w:style>
  <w:style w:type="paragraph" w:styleId="ListParagraph">
    <w:name w:val="List Paragraph"/>
    <w:basedOn w:val="Normal"/>
    <w:uiPriority w:val="34"/>
    <w:qFormat/>
    <w:rsid w:val="00C11698"/>
    <w:pPr>
      <w:ind w:left="720"/>
      <w:contextualSpacing/>
    </w:pPr>
  </w:style>
  <w:style w:type="character" w:styleId="CommentReference">
    <w:name w:val="annotation reference"/>
    <w:rsid w:val="00150BE8"/>
    <w:rPr>
      <w:sz w:val="16"/>
      <w:szCs w:val="16"/>
    </w:rPr>
  </w:style>
  <w:style w:type="paragraph" w:styleId="CommentText">
    <w:name w:val="annotation text"/>
    <w:basedOn w:val="Normal"/>
    <w:link w:val="CommentTextChar"/>
    <w:rsid w:val="00150BE8"/>
    <w:rPr>
      <w:sz w:val="20"/>
      <w:szCs w:val="20"/>
    </w:rPr>
  </w:style>
  <w:style w:type="character" w:customStyle="1" w:styleId="CommentTextChar">
    <w:name w:val="Comment Text Char"/>
    <w:basedOn w:val="DefaultParagraphFont"/>
    <w:link w:val="CommentText"/>
    <w:rsid w:val="00150BE8"/>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FC0346"/>
    <w:rPr>
      <w:b/>
      <w:bCs/>
    </w:rPr>
  </w:style>
  <w:style w:type="character" w:customStyle="1" w:styleId="CommentSubjectChar">
    <w:name w:val="Comment Subject Char"/>
    <w:basedOn w:val="CommentTextChar"/>
    <w:link w:val="CommentSubject"/>
    <w:uiPriority w:val="99"/>
    <w:semiHidden/>
    <w:rsid w:val="00FC0346"/>
    <w:rPr>
      <w:rFonts w:ascii="Times New Roman" w:eastAsia="Times New Roman" w:hAnsi="Times New Roman" w:cs="Times New Roman"/>
      <w:b/>
      <w:bCs/>
      <w:sz w:val="20"/>
      <w:szCs w:val="20"/>
      <w:lang w:bidi="ar-SA"/>
    </w:rPr>
  </w:style>
  <w:style w:type="paragraph" w:styleId="Revision">
    <w:name w:val="Revision"/>
    <w:hidden/>
    <w:uiPriority w:val="99"/>
    <w:semiHidden/>
    <w:rsid w:val="00FC0346"/>
    <w:pPr>
      <w:spacing w:after="0"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1B01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oleObject" Target="embeddings/oleObject62.bin"/><Relationship Id="rId21" Type="http://schemas.openxmlformats.org/officeDocument/2006/relationships/image" Target="media/image12.png"/><Relationship Id="rId42" Type="http://schemas.openxmlformats.org/officeDocument/2006/relationships/image" Target="media/image22.wmf"/><Relationship Id="rId47" Type="http://schemas.openxmlformats.org/officeDocument/2006/relationships/image" Target="media/image24.png"/><Relationship Id="rId63" Type="http://schemas.openxmlformats.org/officeDocument/2006/relationships/oleObject" Target="embeddings/oleObject27.bin"/><Relationship Id="rId68" Type="http://schemas.openxmlformats.org/officeDocument/2006/relationships/oleObject" Target="embeddings/oleObject31.bin"/><Relationship Id="rId84" Type="http://schemas.openxmlformats.org/officeDocument/2006/relationships/oleObject" Target="embeddings/oleObject41.bin"/><Relationship Id="rId89" Type="http://schemas.openxmlformats.org/officeDocument/2006/relationships/oleObject" Target="embeddings/oleObject45.bin"/><Relationship Id="rId112" Type="http://schemas.openxmlformats.org/officeDocument/2006/relationships/image" Target="media/image50.wmf"/><Relationship Id="rId16" Type="http://schemas.openxmlformats.org/officeDocument/2006/relationships/image" Target="media/image9.wmf"/><Relationship Id="rId107" Type="http://schemas.openxmlformats.org/officeDocument/2006/relationships/oleObject" Target="embeddings/oleObject55.bin"/><Relationship Id="rId11" Type="http://schemas.openxmlformats.org/officeDocument/2006/relationships/image" Target="media/image5.png"/><Relationship Id="rId32" Type="http://schemas.openxmlformats.org/officeDocument/2006/relationships/image" Target="media/image17.wmf"/><Relationship Id="rId37" Type="http://schemas.openxmlformats.org/officeDocument/2006/relationships/oleObject" Target="embeddings/oleObject14.bin"/><Relationship Id="rId53" Type="http://schemas.openxmlformats.org/officeDocument/2006/relationships/image" Target="media/image28.wmf"/><Relationship Id="rId58"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7.bin"/><Relationship Id="rId5" Type="http://schemas.openxmlformats.org/officeDocument/2006/relationships/image" Target="media/image1.png"/><Relationship Id="rId90" Type="http://schemas.openxmlformats.org/officeDocument/2006/relationships/image" Target="media/image41.wmf"/><Relationship Id="rId95" Type="http://schemas.openxmlformats.org/officeDocument/2006/relationships/oleObject" Target="embeddings/oleObject49.bin"/><Relationship Id="rId22" Type="http://schemas.openxmlformats.org/officeDocument/2006/relationships/image" Target="media/image13.png"/><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5.wmf"/><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oleObject" Target="embeddings/oleObject59.bin"/><Relationship Id="rId118" Type="http://schemas.openxmlformats.org/officeDocument/2006/relationships/oleObject" Target="embeddings/oleObject63.bin"/><Relationship Id="rId80" Type="http://schemas.openxmlformats.org/officeDocument/2006/relationships/image" Target="media/image38.wmf"/><Relationship Id="rId85" Type="http://schemas.openxmlformats.org/officeDocument/2006/relationships/image" Target="media/image40.wmf"/><Relationship Id="rId12" Type="http://schemas.openxmlformats.org/officeDocument/2006/relationships/image" Target="media/image6.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20.wmf"/><Relationship Id="rId59" Type="http://schemas.openxmlformats.org/officeDocument/2006/relationships/image" Target="media/image31.png"/><Relationship Id="rId103" Type="http://schemas.openxmlformats.org/officeDocument/2006/relationships/oleObject" Target="embeddings/oleObject53.bin"/><Relationship Id="rId108" Type="http://schemas.openxmlformats.org/officeDocument/2006/relationships/oleObject" Target="embeddings/oleObject56.bin"/><Relationship Id="rId124" Type="http://schemas.openxmlformats.org/officeDocument/2006/relationships/oleObject" Target="embeddings/oleObject68.bin"/><Relationship Id="rId54" Type="http://schemas.openxmlformats.org/officeDocument/2006/relationships/oleObject" Target="embeddings/oleObject22.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6.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60.bin"/><Relationship Id="rId119" Type="http://schemas.openxmlformats.org/officeDocument/2006/relationships/image" Target="media/image52.wmf"/><Relationship Id="rId44"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oleObject" Target="embeddings/oleObject29.bin"/><Relationship Id="rId81" Type="http://schemas.openxmlformats.org/officeDocument/2006/relationships/oleObject" Target="embeddings/oleObject39.bin"/><Relationship Id="rId86" Type="http://schemas.openxmlformats.org/officeDocument/2006/relationships/oleObject" Target="embeddings/oleObject42.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49.wmf"/><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image" Target="media/image29.wmf"/><Relationship Id="rId76" Type="http://schemas.openxmlformats.org/officeDocument/2006/relationships/oleObject" Target="embeddings/oleObject36.bin"/><Relationship Id="rId97" Type="http://schemas.openxmlformats.org/officeDocument/2006/relationships/oleObject" Target="embeddings/oleObject50.bin"/><Relationship Id="rId104" Type="http://schemas.openxmlformats.org/officeDocument/2006/relationships/image" Target="media/image47.wmf"/><Relationship Id="rId120" Type="http://schemas.openxmlformats.org/officeDocument/2006/relationships/oleObject" Target="embeddings/oleObject64.bin"/><Relationship Id="rId125"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6.wmf"/><Relationship Id="rId24" Type="http://schemas.openxmlformats.org/officeDocument/2006/relationships/oleObject" Target="embeddings/oleObject7.bin"/><Relationship Id="rId40" Type="http://schemas.openxmlformats.org/officeDocument/2006/relationships/image" Target="media/image21.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3.bin"/><Relationship Id="rId110" Type="http://schemas.openxmlformats.org/officeDocument/2006/relationships/oleObject" Target="embeddings/oleObject57.bin"/><Relationship Id="rId115" Type="http://schemas.openxmlformats.org/officeDocument/2006/relationships/image" Target="media/image51.wmf"/><Relationship Id="rId61" Type="http://schemas.openxmlformats.org/officeDocument/2006/relationships/image" Target="media/image32.png"/><Relationship Id="rId82" Type="http://schemas.openxmlformats.org/officeDocument/2006/relationships/oleObject" Target="embeddings/oleObject40.bin"/><Relationship Id="rId19" Type="http://schemas.openxmlformats.org/officeDocument/2006/relationships/image" Target="media/image10.png"/><Relationship Id="rId14" Type="http://schemas.openxmlformats.org/officeDocument/2006/relationships/image" Target="media/image7.png"/><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4.bin"/><Relationship Id="rId126" Type="http://schemas.microsoft.com/office/2011/relationships/people" Target="people.xml"/><Relationship Id="rId8" Type="http://schemas.openxmlformats.org/officeDocument/2006/relationships/image" Target="media/image3.png"/><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oleObject" Target="embeddings/oleObject65.bin"/><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image" Target="media/image23.png"/><Relationship Id="rId67" Type="http://schemas.openxmlformats.org/officeDocument/2006/relationships/oleObject" Target="embeddings/oleObject30.bin"/><Relationship Id="rId116" Type="http://schemas.openxmlformats.org/officeDocument/2006/relationships/oleObject" Target="embeddings/oleObject61.bin"/><Relationship Id="rId20" Type="http://schemas.openxmlformats.org/officeDocument/2006/relationships/image" Target="media/image11.png"/><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44.bin"/><Relationship Id="rId111" Type="http://schemas.openxmlformats.org/officeDocument/2006/relationships/oleObject" Target="embeddings/oleObject58.bin"/><Relationship Id="rId15" Type="http://schemas.openxmlformats.org/officeDocument/2006/relationships/image" Target="media/image8.png"/><Relationship Id="rId36" Type="http://schemas.openxmlformats.org/officeDocument/2006/relationships/image" Target="media/image19.wmf"/><Relationship Id="rId57" Type="http://schemas.openxmlformats.org/officeDocument/2006/relationships/image" Target="media/image30.wmf"/><Relationship Id="rId106" Type="http://schemas.openxmlformats.org/officeDocument/2006/relationships/image" Target="media/image48.wmf"/><Relationship Id="rId12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oleObject" Target="embeddings/oleObject11.bin"/><Relationship Id="rId52" Type="http://schemas.openxmlformats.org/officeDocument/2006/relationships/image" Target="media/image27.png"/><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Abramowitz</dc:creator>
  <cp:lastModifiedBy>Daphna Harel</cp:lastModifiedBy>
  <cp:revision>21</cp:revision>
  <dcterms:created xsi:type="dcterms:W3CDTF">2018-09-20T16:25:00Z</dcterms:created>
  <dcterms:modified xsi:type="dcterms:W3CDTF">2019-08-29T13:43:00Z</dcterms:modified>
</cp:coreProperties>
</file>